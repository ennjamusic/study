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FE" w:rsidRDefault="00CF144F" w:rsidP="002A3B1B">
      <w:bookmarkStart w:id="0" w:name="_GoBack"/>
      <w:bookmarkEnd w:id="0"/>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62.7pt;margin-top:-11.55pt;width:508.85pt;height:100.05pt;z-index:25166028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9frwIAAK0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" filled="f" stroked="f">
            <v:textbox inset="0,0,0,0">
              <w:txbxContent>
                <w:p w:rsidR="00DD0240" w:rsidRPr="002A3B1B" w:rsidRDefault="00DD0240" w:rsidP="002A53FE">
                  <w:pPr>
                    <w:pStyle w:val="a5"/>
                    <w:jc w:val="center"/>
                    <w:rPr>
                      <w:b/>
                      <w:sz w:val="32"/>
                      <w:szCs w:val="32"/>
                    </w:rPr>
                  </w:pPr>
                  <w:r w:rsidRPr="002A3B1B">
                    <w:rPr>
                      <w:b/>
                      <w:sz w:val="32"/>
                      <w:szCs w:val="32"/>
                    </w:rPr>
                    <w:t>Федеральное агентство связи</w:t>
                  </w:r>
                </w:p>
                <w:p w:rsidR="00DD0240" w:rsidRPr="00A23C6D" w:rsidRDefault="00DD0240" w:rsidP="002A53FE">
                  <w:pPr>
                    <w:pStyle w:val="a5"/>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r w:rsidRPr="00A23C6D">
                    <w:rPr>
                      <w:b/>
                      <w:sz w:val="32"/>
                      <w:szCs w:val="32"/>
                    </w:rPr>
                    <w:t xml:space="preserve"> </w:t>
                  </w:r>
                </w:p>
                <w:p w:rsidR="00DD0240" w:rsidRPr="00620E06" w:rsidRDefault="00DD0240" w:rsidP="002A53FE">
                  <w:pPr>
                    <w:pStyle w:val="a5"/>
                    <w:jc w:val="center"/>
                    <w:rPr>
                      <w:b/>
                      <w:sz w:val="32"/>
                      <w:szCs w:val="32"/>
                    </w:rPr>
                  </w:pPr>
                  <w:r>
                    <w:rPr>
                      <w:b/>
                      <w:sz w:val="32"/>
                      <w:szCs w:val="32"/>
                    </w:rPr>
                    <w:t>профессионального образования</w:t>
                  </w:r>
                </w:p>
                <w:p w:rsidR="00DD0240" w:rsidRDefault="00DD0240" w:rsidP="002A53FE">
                  <w:pPr>
                    <w:pStyle w:val="a5"/>
                    <w:jc w:val="center"/>
                    <w:rPr>
                      <w:b/>
                      <w:sz w:val="32"/>
                      <w:szCs w:val="32"/>
                    </w:rPr>
                  </w:pPr>
                  <w:r w:rsidRPr="002A3B1B">
                    <w:rPr>
                      <w:b/>
                      <w:sz w:val="32"/>
                      <w:szCs w:val="32"/>
                    </w:rPr>
                    <w:t>«Сибирский государственный университет телекоммуникаций и информатики»</w:t>
                  </w:r>
                </w:p>
                <w:p w:rsidR="00DD0240" w:rsidRPr="002A3B1B" w:rsidRDefault="00DD0240" w:rsidP="002A53FE">
                  <w:pPr>
                    <w:pStyle w:val="a5"/>
                    <w:jc w:val="center"/>
                    <w:rPr>
                      <w:b/>
                      <w:sz w:val="32"/>
                      <w:szCs w:val="32"/>
                    </w:rPr>
                  </w:pPr>
                  <w:r>
                    <w:rPr>
                      <w:b/>
                      <w:sz w:val="32"/>
                      <w:szCs w:val="32"/>
                    </w:rPr>
                    <w:t>(ФГОБУ ВПО «</w:t>
                  </w:r>
                  <w:proofErr w:type="spellStart"/>
                  <w:r>
                    <w:rPr>
                      <w:b/>
                      <w:sz w:val="32"/>
                      <w:szCs w:val="32"/>
                    </w:rPr>
                    <w:t>СибГУТИ</w:t>
                  </w:r>
                  <w:proofErr w:type="spellEnd"/>
                  <w:r>
                    <w:rPr>
                      <w:b/>
                      <w:sz w:val="32"/>
                      <w:szCs w:val="32"/>
                    </w:rPr>
                    <w:t>»)</w:t>
                  </w:r>
                </w:p>
                <w:p w:rsidR="00DD0240" w:rsidRDefault="00DD0240"/>
              </w:txbxContent>
            </v:textbox>
            <w10:wrap anchorx="page"/>
          </v:shape>
        </w:pict>
      </w:r>
      <w:r>
        <w:rPr>
          <w:noProof/>
        </w:rPr>
        <w:pict>
          <v:shape id="Text Box 7" o:spid="_x0000_s1027" type="#_x0000_t202" style="position:absolute;left:0;text-align:left;margin-left:234pt;margin-top:99pt;width:243pt;height: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k6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" filled="f" stroked="f">
            <v:textbox inset="0,0,0,0">
              <w:txbxContent>
                <w:p w:rsidR="00DD0240" w:rsidRDefault="00DD0240" w:rsidP="00661B11">
                  <w:pPr>
                    <w:pStyle w:val="a5"/>
                    <w:jc w:val="right"/>
                    <w:rPr>
                      <w:sz w:val="24"/>
                    </w:rPr>
                  </w:pPr>
                  <w:r w:rsidRPr="00637121">
                    <w:rPr>
                      <w:sz w:val="24"/>
                    </w:rPr>
                    <w:t>Форма</w:t>
                  </w:r>
                  <w:r>
                    <w:rPr>
                      <w:sz w:val="24"/>
                    </w:rPr>
                    <w:t xml:space="preserve"> утверждена </w:t>
                  </w:r>
                </w:p>
                <w:p w:rsidR="00DD0240" w:rsidRDefault="00DD0240" w:rsidP="00661B11">
                  <w:pPr>
                    <w:pStyle w:val="a5"/>
                    <w:jc w:val="right"/>
                    <w:rPr>
                      <w:sz w:val="24"/>
                    </w:rPr>
                  </w:pPr>
                  <w:r>
                    <w:rPr>
                      <w:sz w:val="24"/>
                    </w:rPr>
                    <w:t>научно-методическим</w:t>
                  </w:r>
                </w:p>
                <w:p w:rsidR="00DD0240" w:rsidRDefault="00DD0240" w:rsidP="00661B11">
                  <w:pPr>
                    <w:pStyle w:val="a5"/>
                    <w:jc w:val="right"/>
                    <w:rPr>
                      <w:sz w:val="24"/>
                    </w:rPr>
                  </w:pPr>
                  <w:r w:rsidRPr="00637121">
                    <w:rPr>
                      <w:sz w:val="24"/>
                    </w:rPr>
                    <w:t xml:space="preserve">советом </w:t>
                  </w:r>
                  <w:r>
                    <w:rPr>
                      <w:sz w:val="24"/>
                    </w:rPr>
                    <w:t>ФГОБУ ВПО «</w:t>
                  </w:r>
                  <w:proofErr w:type="spellStart"/>
                  <w:r>
                    <w:rPr>
                      <w:sz w:val="24"/>
                    </w:rPr>
                    <w:t>СибГУТИ</w:t>
                  </w:r>
                  <w:proofErr w:type="spellEnd"/>
                  <w:r>
                    <w:rPr>
                      <w:sz w:val="24"/>
                    </w:rPr>
                    <w:t>»</w:t>
                  </w:r>
                </w:p>
                <w:p w:rsidR="00DD0240" w:rsidRPr="00637121" w:rsidRDefault="00DD0240" w:rsidP="00661B11">
                  <w:pPr>
                    <w:pStyle w:val="a5"/>
                    <w:jc w:val="right"/>
                    <w:rPr>
                      <w:sz w:val="24"/>
                    </w:rPr>
                  </w:pPr>
                  <w:r>
                    <w:rPr>
                      <w:sz w:val="24"/>
                    </w:rPr>
                    <w:t>Протокол №2 от 04.03.2014</w:t>
                  </w:r>
                  <w:r w:rsidRPr="00637121">
                    <w:rPr>
                      <w:sz w:val="24"/>
                    </w:rPr>
                    <w:t xml:space="preserve"> г.</w:t>
                  </w:r>
                </w:p>
                <w:p w:rsidR="00DD0240" w:rsidRDefault="00DD0240" w:rsidP="002A3B1B">
                  <w:pPr>
                    <w:pStyle w:val="a5"/>
                    <w:rPr>
                      <w:sz w:val="28"/>
                      <w:szCs w:val="28"/>
                    </w:rPr>
                  </w:pPr>
                </w:p>
                <w:p w:rsidR="00DD0240" w:rsidRDefault="00DD0240" w:rsidP="002A3B1B">
                  <w:pPr>
                    <w:pStyle w:val="a5"/>
                    <w:rPr>
                      <w:sz w:val="28"/>
                      <w:szCs w:val="28"/>
                    </w:rPr>
                  </w:pPr>
                  <w:r>
                    <w:rPr>
                      <w:sz w:val="28"/>
                      <w:szCs w:val="28"/>
                    </w:rPr>
                    <w:t xml:space="preserve">Кафедра </w:t>
                  </w:r>
                  <w:fldSimple w:instr=" DOCPROPERTY  Каф.Полн  \* MERGEFORMAT ">
                    <w:r w:rsidRPr="00EF0D9D">
                      <w:rPr>
                        <w:sz w:val="28"/>
                        <w:szCs w:val="28"/>
                        <w:u w:val="single"/>
                      </w:rPr>
                      <w:t>вычислительных систем</w:t>
                    </w:r>
                  </w:fldSimple>
                </w:p>
                <w:p w:rsidR="00DD0240" w:rsidRPr="002A3B1B" w:rsidRDefault="00DD0240" w:rsidP="002A3B1B">
                  <w:pPr>
                    <w:pStyle w:val="a5"/>
                    <w:rPr>
                      <w:sz w:val="28"/>
                      <w:szCs w:val="28"/>
                    </w:rPr>
                  </w:pPr>
                  <w:r w:rsidRPr="002A3B1B">
                    <w:rPr>
                      <w:sz w:val="28"/>
                      <w:szCs w:val="28"/>
                    </w:rPr>
                    <w:t>Допустить к защите</w:t>
                  </w:r>
                </w:p>
                <w:p w:rsidR="00DD0240" w:rsidRPr="00C1756A" w:rsidRDefault="00DD0240" w:rsidP="002A3B1B">
                  <w:pPr>
                    <w:pStyle w:val="a5"/>
                    <w:rPr>
                      <w:sz w:val="28"/>
                      <w:szCs w:val="28"/>
                    </w:rPr>
                  </w:pPr>
                  <w:r>
                    <w:rPr>
                      <w:sz w:val="28"/>
                      <w:szCs w:val="28"/>
                    </w:rPr>
                    <w:t xml:space="preserve">зав. кафедрой </w:t>
                  </w:r>
                  <w:fldSimple w:instr=" DOCPROPERTY  Каф.Зав.СтепеньЗвание  \* MERGEFORMAT ">
                    <w:r w:rsidRPr="00EF0D9D">
                      <w:rPr>
                        <w:bCs/>
                        <w:sz w:val="28"/>
                        <w:szCs w:val="28"/>
                      </w:rPr>
                      <w:t>доцент д.т.н.</w:t>
                    </w:r>
                  </w:fldSimple>
                </w:p>
                <w:p w:rsidR="00DD0240" w:rsidRPr="00C1756A" w:rsidRDefault="00CF144F" w:rsidP="002A3B1B">
                  <w:pPr>
                    <w:pStyle w:val="a5"/>
                    <w:rPr>
                      <w:sz w:val="28"/>
                      <w:szCs w:val="28"/>
                    </w:rPr>
                  </w:pPr>
                  <w:fldSimple w:instr=" DOCPROPERTY  Шаблон.Подпись  \* MERGEFORMAT ">
                    <w:r w:rsidR="00DD0240" w:rsidRPr="00EF0D9D">
                      <w:rPr>
                        <w:b/>
                        <w:bCs/>
                        <w:sz w:val="28"/>
                        <w:szCs w:val="28"/>
                      </w:rPr>
                      <w:t>___________</w:t>
                    </w:r>
                  </w:fldSimple>
                  <w:r w:rsidR="00DD0240">
                    <w:rPr>
                      <w:sz w:val="28"/>
                      <w:szCs w:val="28"/>
                    </w:rPr>
                    <w:t xml:space="preserve">  </w:t>
                  </w:r>
                  <w:r>
                    <w:fldChar w:fldCharType="begin"/>
                  </w:r>
                  <w:r w:rsidR="00DD0240">
                    <w:instrText xml:space="preserve"> DOCPROPERTY  Каф.Зав.ФИО  \* MERGEFORMAT </w:instrText>
                  </w:r>
                  <w:r>
                    <w:fldChar w:fldCharType="separate"/>
                  </w:r>
                  <w:proofErr w:type="spellStart"/>
                  <w:r w:rsidR="00DD0240" w:rsidRPr="00EF0D9D">
                    <w:rPr>
                      <w:bCs/>
                      <w:sz w:val="28"/>
                      <w:szCs w:val="28"/>
                    </w:rPr>
                    <w:t>Мамойленко</w:t>
                  </w:r>
                  <w:proofErr w:type="spellEnd"/>
                  <w:r w:rsidR="00DD0240" w:rsidRPr="00EF0D9D">
                    <w:rPr>
                      <w:bCs/>
                      <w:sz w:val="28"/>
                      <w:szCs w:val="28"/>
                    </w:rPr>
                    <w:t xml:space="preserve"> С.Н.</w:t>
                  </w:r>
                  <w:r>
                    <w:fldChar w:fldCharType="end"/>
                  </w:r>
                </w:p>
              </w:txbxContent>
            </v:textbox>
          </v:shape>
        </w:pict>
      </w:r>
      <w:r>
        <w:rPr>
          <w:noProof/>
        </w:rPr>
        <w:pict>
          <v:shape id="Text Box 4" o:spid="_x0000_s1028" type="#_x0000_t202" style="position:absolute;left:0;text-align:left;margin-left:36pt;margin-top:423pt;width:441pt;height:4in;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" filled="f" stroked="f">
            <v:textbox inset="0,0,0,0">
              <w:txbxContent>
                <w:p w:rsidR="00DD0240" w:rsidRPr="009142BA" w:rsidRDefault="00DD0240" w:rsidP="009142BA">
                  <w:pPr>
                    <w:pStyle w:val="a5"/>
                    <w:spacing w:after="240"/>
                    <w:rPr>
                      <w:sz w:val="32"/>
                      <w:szCs w:val="32"/>
                    </w:rPr>
                  </w:pPr>
                  <w:r w:rsidRPr="009142BA">
                    <w:rPr>
                      <w:sz w:val="32"/>
                      <w:szCs w:val="32"/>
                    </w:rPr>
                    <w:t>Пояснительная записка</w:t>
                  </w:r>
                </w:p>
                <w:p w:rsidR="00DD0240" w:rsidRPr="009142BA" w:rsidRDefault="00DD0240" w:rsidP="009142BA">
                  <w:pPr>
                    <w:pStyle w:val="a5"/>
                    <w:spacing w:after="240"/>
                    <w:rPr>
                      <w:noProof/>
                      <w:sz w:val="32"/>
                      <w:szCs w:val="32"/>
                    </w:rPr>
                  </w:pPr>
                  <w:r>
                    <w:rPr>
                      <w:noProof/>
                      <w:sz w:val="32"/>
                      <w:szCs w:val="32"/>
                    </w:rPr>
                    <w:t>ФИВТ</w:t>
                  </w:r>
                  <w:r w:rsidRPr="00887895">
                    <w:rPr>
                      <w:noProof/>
                      <w:sz w:val="32"/>
                      <w:szCs w:val="32"/>
                    </w:rPr>
                    <w:t>.10126-</w:t>
                  </w:r>
                  <w:r>
                    <w:rPr>
                      <w:noProof/>
                      <w:sz w:val="32"/>
                      <w:szCs w:val="32"/>
                    </w:rPr>
                    <w:t>и</w:t>
                  </w:r>
                  <w:r w:rsidRPr="009142BA">
                    <w:rPr>
                      <w:noProof/>
                      <w:sz w:val="32"/>
                      <w:szCs w:val="32"/>
                    </w:rPr>
                    <w:t xml:space="preserve"> ПЗ </w:t>
                  </w:r>
                </w:p>
                <w:p w:rsidR="00DD0240" w:rsidRPr="00C1756A" w:rsidRDefault="00DD0240" w:rsidP="009142BA">
                  <w:pPr>
                    <w:pStyle w:val="a5"/>
                    <w:spacing w:after="240"/>
                    <w:rPr>
                      <w:sz w:val="32"/>
                      <w:szCs w:val="32"/>
                    </w:rPr>
                  </w:pPr>
                  <w:r>
                    <w:rPr>
                      <w:sz w:val="32"/>
                      <w:szCs w:val="32"/>
                    </w:rPr>
                    <w:t>Студент</w:t>
                  </w:r>
                  <w:r w:rsidRPr="00C1756A">
                    <w:rPr>
                      <w:sz w:val="32"/>
                      <w:szCs w:val="32"/>
                    </w:rPr>
                    <w:t xml:space="preserve">: </w:t>
                  </w:r>
                  <w:fldSimple w:instr=" DOCPROPERTY  Студ.ФИО  \* MERGEFORMAT ">
                    <w:r>
                      <w:rPr>
                        <w:sz w:val="32"/>
                        <w:szCs w:val="32"/>
                        <w:u w:val="single"/>
                      </w:rPr>
                      <w:t>Телепнев Д.Е</w:t>
                    </w:r>
                    <w:r w:rsidRPr="00EF0D9D">
                      <w:rPr>
                        <w:sz w:val="32"/>
                        <w:szCs w:val="32"/>
                        <w:u w:val="single"/>
                      </w:rPr>
                      <w:t>.</w:t>
                    </w:r>
                  </w:fldSimple>
                </w:p>
                <w:p w:rsidR="00DD0240" w:rsidRPr="009142BA" w:rsidRDefault="00DD0240" w:rsidP="009142BA">
                  <w:pPr>
                    <w:pStyle w:val="a5"/>
                    <w:spacing w:after="240"/>
                    <w:rPr>
                      <w:sz w:val="32"/>
                      <w:szCs w:val="32"/>
                    </w:rPr>
                  </w:pPr>
                  <w:r w:rsidRPr="009142BA">
                    <w:rPr>
                      <w:sz w:val="32"/>
                      <w:szCs w:val="32"/>
                    </w:rPr>
                    <w:t>Факультет</w:t>
                  </w:r>
                  <w:r w:rsidRPr="00C1756A">
                    <w:rPr>
                      <w:sz w:val="32"/>
                      <w:szCs w:val="32"/>
                    </w:rPr>
                    <w:t xml:space="preserve"> </w:t>
                  </w:r>
                  <w:fldSimple w:instr=" DOCPROPERTY  Студ.Факультет  \* MERGEFORMAT ">
                    <w:r w:rsidRPr="00EF0D9D">
                      <w:rPr>
                        <w:bCs/>
                        <w:sz w:val="32"/>
                        <w:szCs w:val="32"/>
                        <w:u w:val="single"/>
                      </w:rPr>
                      <w:t>ИВТ</w:t>
                    </w:r>
                  </w:fldSimple>
                  <w:r w:rsidRPr="00C1756A">
                    <w:rPr>
                      <w:sz w:val="32"/>
                      <w:szCs w:val="32"/>
                    </w:rPr>
                    <w:t xml:space="preserve"> Группа </w:t>
                  </w:r>
                  <w:fldSimple w:instr=" DOCPROPERTY  Студ.Группа  \* MERGEFORMAT ">
                    <w:r w:rsidRPr="00EF0D9D">
                      <w:rPr>
                        <w:bCs/>
                        <w:sz w:val="32"/>
                        <w:szCs w:val="32"/>
                        <w:u w:val="single"/>
                      </w:rPr>
                      <w:t>ВМ-</w:t>
                    </w:r>
                    <w:r>
                      <w:rPr>
                        <w:bCs/>
                        <w:sz w:val="32"/>
                        <w:szCs w:val="32"/>
                        <w:u w:val="single"/>
                      </w:rPr>
                      <w:t>05</w:t>
                    </w:r>
                  </w:fldSimple>
                </w:p>
                <w:p w:rsidR="00DD0240" w:rsidRPr="00C1756A" w:rsidRDefault="00DD0240" w:rsidP="009142BA">
                  <w:pPr>
                    <w:pStyle w:val="a5"/>
                    <w:spacing w:after="240"/>
                    <w:rPr>
                      <w:sz w:val="32"/>
                      <w:szCs w:val="32"/>
                    </w:rPr>
                  </w:pPr>
                  <w:r w:rsidRPr="009142BA">
                    <w:rPr>
                      <w:sz w:val="32"/>
                      <w:szCs w:val="32"/>
                    </w:rPr>
                    <w:t xml:space="preserve">Руководитель </w:t>
                  </w:r>
                  <w:fldSimple w:instr=" DOCPROPERTY  Рук.СтепеньЗвание  \* MERGEFORMAT ">
                    <w:r>
                      <w:rPr>
                        <w:bCs/>
                        <w:sz w:val="32"/>
                        <w:szCs w:val="32"/>
                        <w:u w:val="single"/>
                      </w:rPr>
                      <w:t>к.т.н.</w:t>
                    </w:r>
                  </w:fldSimple>
                  <w:r w:rsidRPr="00C1756A">
                    <w:rPr>
                      <w:sz w:val="32"/>
                      <w:szCs w:val="32"/>
                      <w:u w:val="single"/>
                    </w:rPr>
                    <w:t xml:space="preserve"> </w:t>
                  </w:r>
                  <w:fldSimple w:instr=" DOCPROPERTY  Рук.ФИО  \* MERGEFORMAT ">
                    <w:r>
                      <w:rPr>
                        <w:bCs/>
                        <w:sz w:val="32"/>
                        <w:szCs w:val="32"/>
                        <w:u w:val="single"/>
                      </w:rPr>
                      <w:t>Ефимов А.В.</w:t>
                    </w:r>
                  </w:fldSimple>
                </w:p>
                <w:p w:rsidR="00DD0240" w:rsidRPr="009142BA" w:rsidRDefault="00DD0240" w:rsidP="009142BA">
                  <w:pPr>
                    <w:pStyle w:val="a5"/>
                    <w:spacing w:after="240"/>
                    <w:rPr>
                      <w:sz w:val="32"/>
                      <w:szCs w:val="32"/>
                    </w:rPr>
                  </w:pPr>
                  <w:r w:rsidRPr="009142BA">
                    <w:rPr>
                      <w:sz w:val="32"/>
                      <w:szCs w:val="32"/>
                    </w:rPr>
                    <w:t>Консультант</w:t>
                  </w:r>
                  <w:r>
                    <w:rPr>
                      <w:sz w:val="32"/>
                      <w:szCs w:val="32"/>
                    </w:rPr>
                    <w:t>ы</w:t>
                  </w:r>
                  <w:r w:rsidRPr="009142BA">
                    <w:rPr>
                      <w:sz w:val="32"/>
                      <w:szCs w:val="32"/>
                    </w:rPr>
                    <w:t>:</w:t>
                  </w:r>
                </w:p>
                <w:p w:rsidR="00DD0240" w:rsidRPr="009142BA" w:rsidRDefault="00DD0240" w:rsidP="009142BA">
                  <w:pPr>
                    <w:pStyle w:val="a5"/>
                    <w:spacing w:after="240"/>
                    <w:rPr>
                      <w:sz w:val="32"/>
                      <w:szCs w:val="32"/>
                    </w:rPr>
                  </w:pPr>
                  <w:r w:rsidRPr="009142BA">
                    <w:rPr>
                      <w:sz w:val="32"/>
                      <w:szCs w:val="32"/>
                    </w:rPr>
                    <w:t xml:space="preserve">- по экономическому обоснованию </w:t>
                  </w:r>
                  <w:fldSimple w:instr=" DOCPROPERTY  Конс.ЭЧ.ФИО  \* MERGEFORMAT ">
                    <w:r>
                      <w:rPr>
                        <w:bCs/>
                        <w:sz w:val="32"/>
                        <w:szCs w:val="32"/>
                        <w:u w:val="single"/>
                      </w:rPr>
                      <w:t>Ефимов А.В</w:t>
                    </w:r>
                    <w:r w:rsidRPr="00EF0D9D">
                      <w:rPr>
                        <w:bCs/>
                        <w:sz w:val="32"/>
                        <w:szCs w:val="32"/>
                        <w:u w:val="single"/>
                      </w:rPr>
                      <w:t>.</w:t>
                    </w:r>
                  </w:fldSimple>
                </w:p>
                <w:p w:rsidR="00DD0240" w:rsidRDefault="00DD0240" w:rsidP="009142BA">
                  <w:pPr>
                    <w:pStyle w:val="a5"/>
                    <w:spacing w:after="240"/>
                    <w:rPr>
                      <w:sz w:val="32"/>
                      <w:szCs w:val="32"/>
                      <w:u w:val="single"/>
                    </w:rPr>
                  </w:pPr>
                  <w:r w:rsidRPr="009142BA">
                    <w:rPr>
                      <w:sz w:val="32"/>
                      <w:szCs w:val="32"/>
                    </w:rPr>
                    <w:t xml:space="preserve">- по безопасности жизнедеятельности </w:t>
                  </w:r>
                  <w:fldSimple w:instr=" DOCPROPERTY  Конс.БЖ.ФИО  \* MERGEFORMAT ">
                    <w:r>
                      <w:rPr>
                        <w:bCs/>
                        <w:sz w:val="32"/>
                        <w:szCs w:val="32"/>
                        <w:u w:val="single"/>
                      </w:rPr>
                      <w:t>Ефимов А.В</w:t>
                    </w:r>
                    <w:r w:rsidRPr="00EF0D9D">
                      <w:rPr>
                        <w:bCs/>
                        <w:sz w:val="32"/>
                        <w:szCs w:val="32"/>
                        <w:u w:val="single"/>
                      </w:rPr>
                      <w:t>.</w:t>
                    </w:r>
                  </w:fldSimple>
                </w:p>
                <w:p w:rsidR="00DD0240" w:rsidRPr="0049063E" w:rsidRDefault="00DD0240" w:rsidP="009142BA">
                  <w:pPr>
                    <w:pStyle w:val="a5"/>
                    <w:spacing w:after="240"/>
                    <w:rPr>
                      <w:sz w:val="32"/>
                      <w:szCs w:val="32"/>
                    </w:rPr>
                  </w:pPr>
                  <w:r w:rsidRPr="009142BA">
                    <w:rPr>
                      <w:sz w:val="32"/>
                      <w:szCs w:val="32"/>
                    </w:rPr>
                    <w:t>Рецензент</w:t>
                  </w:r>
                  <w:r w:rsidRPr="000D049D">
                    <w:rPr>
                      <w:sz w:val="32"/>
                      <w:szCs w:val="32"/>
                    </w:rPr>
                    <w:t xml:space="preserve"> </w:t>
                  </w:r>
                  <w:del w:id="1" w:author="Пользователь Windows" w:date="2015-06-14T19:40:00Z">
                    <w:r w:rsidR="00CF144F" w:rsidDel="0049063E">
                      <w:fldChar w:fldCharType="begin"/>
                    </w:r>
                    <w:r w:rsidR="00CF144F" w:rsidDel="0049063E">
                      <w:delInstrText xml:space="preserve"> DOCPROPERTY  Рец.СтепеньЗвание  \* MERGEFORMAT </w:delInstrText>
                    </w:r>
                    <w:r w:rsidR="00CF144F" w:rsidDel="0049063E">
                      <w:fldChar w:fldCharType="separate"/>
                    </w:r>
                    <w:r w:rsidRPr="00EF0D9D" w:rsidDel="0049063E">
                      <w:rPr>
                        <w:bCs/>
                        <w:sz w:val="32"/>
                        <w:szCs w:val="32"/>
                        <w:u w:val="single"/>
                      </w:rPr>
                      <w:delText>к.т.н. доцент</w:delText>
                    </w:r>
                    <w:r w:rsidR="00CF144F" w:rsidDel="0049063E">
                      <w:fldChar w:fldCharType="end"/>
                    </w:r>
                    <w:r w:rsidRPr="000D049D" w:rsidDel="0049063E">
                      <w:rPr>
                        <w:sz w:val="32"/>
                        <w:szCs w:val="32"/>
                        <w:u w:val="single"/>
                      </w:rPr>
                      <w:delText xml:space="preserve"> </w:delText>
                    </w:r>
                    <w:r w:rsidR="00CF144F" w:rsidDel="0049063E">
                      <w:fldChar w:fldCharType="begin"/>
                    </w:r>
                    <w:r w:rsidR="00CF144F" w:rsidDel="0049063E">
                      <w:delInstrText xml:space="preserve"> DOCPROPERTY  Рец.ФИО  \* MERGEFORMAT </w:delInstrText>
                    </w:r>
                    <w:r w:rsidR="00CF144F" w:rsidDel="0049063E">
                      <w:fldChar w:fldCharType="separate"/>
                    </w:r>
                    <w:r w:rsidRPr="00EF0D9D" w:rsidDel="0049063E">
                      <w:rPr>
                        <w:bCs/>
                        <w:sz w:val="32"/>
                        <w:szCs w:val="32"/>
                        <w:u w:val="single"/>
                      </w:rPr>
                      <w:delText>Сидоров С.С.</w:delText>
                    </w:r>
                    <w:r w:rsidR="00CF144F" w:rsidDel="0049063E">
                      <w:fldChar w:fldCharType="end"/>
                    </w:r>
                  </w:del>
                  <w:ins w:id="2" w:author="Пользователь Windows" w:date="2015-06-14T19:40:00Z">
                    <w:r w:rsidR="0049063E">
                      <w:fldChar w:fldCharType="begin"/>
                    </w:r>
                    <w:r w:rsidR="0049063E">
                      <w:instrText xml:space="preserve"> DOCPROPERTY  Рец.ФИО  \* MERGEFORMAT </w:instrText>
                    </w:r>
                    <w:r w:rsidR="0049063E">
                      <w:fldChar w:fldCharType="separate"/>
                    </w:r>
                    <w:r w:rsidR="0049063E">
                      <w:rPr>
                        <w:bCs/>
                        <w:sz w:val="32"/>
                        <w:szCs w:val="32"/>
                        <w:u w:val="single"/>
                      </w:rPr>
                      <w:t>Корецкая Е.Б</w:t>
                    </w:r>
                    <w:r w:rsidR="0049063E" w:rsidRPr="00EF0D9D">
                      <w:rPr>
                        <w:bCs/>
                        <w:sz w:val="32"/>
                        <w:szCs w:val="32"/>
                        <w:u w:val="single"/>
                      </w:rPr>
                      <w:t>.</w:t>
                    </w:r>
                    <w:r w:rsidR="0049063E">
                      <w:fldChar w:fldCharType="end"/>
                    </w:r>
                  </w:ins>
                </w:p>
              </w:txbxContent>
            </v:textbox>
          </v:shape>
        </w:pict>
      </w:r>
      <w:r>
        <w:rPr>
          <w:noProof/>
        </w:rPr>
        <w:pict>
          <v:shape id="Text Box 8" o:spid="_x0000_s1029" type="#_x0000_t202" style="position:absolute;left:0;text-align:left;margin-left:162pt;margin-top:747pt;width:117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b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3Cx4iTFpr0QAeNbsWAIlOfvlMJuN134KgH2AZfy1V1d6L4qhAXm5rwPV1LKfqakhLy881N9+Lq&#10;iKMMyK7/IEoIQw5aWKChkq0pHpQDATr06fHcG5NKYUKG0Sz24KiAsyCI5m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" filled="f" stroked="f">
            <v:textbox inset="0,0,0,0">
              <w:txbxContent>
                <w:p w:rsidR="00DD0240" w:rsidRPr="002A3B1B" w:rsidRDefault="00DD0240" w:rsidP="002A3B1B">
                  <w:pPr>
                    <w:pStyle w:val="a5"/>
                    <w:jc w:val="center"/>
                    <w:rPr>
                      <w:sz w:val="28"/>
                      <w:szCs w:val="28"/>
                    </w:rPr>
                  </w:pPr>
                  <w:r w:rsidRPr="002A3B1B">
                    <w:rPr>
                      <w:sz w:val="28"/>
                      <w:szCs w:val="28"/>
                    </w:rPr>
                    <w:t xml:space="preserve">Новосибирск - </w:t>
                  </w:r>
                  <w:r w:rsidR="00CF144F">
                    <w:rPr>
                      <w:sz w:val="28"/>
                      <w:szCs w:val="28"/>
                    </w:rPr>
                    <w:fldChar w:fldCharType="begin"/>
                  </w:r>
                  <w:r>
                    <w:rPr>
                      <w:sz w:val="28"/>
                      <w:szCs w:val="28"/>
                    </w:rPr>
                    <w:instrText xml:space="preserve"> DATE  \@ "yyyy"  \* MERGEFORMAT </w:instrText>
                  </w:r>
                  <w:r w:rsidR="00CF144F">
                    <w:rPr>
                      <w:sz w:val="28"/>
                      <w:szCs w:val="28"/>
                    </w:rPr>
                    <w:fldChar w:fldCharType="separate"/>
                  </w:r>
                  <w:r w:rsidR="0049063E">
                    <w:rPr>
                      <w:noProof/>
                      <w:sz w:val="28"/>
                      <w:szCs w:val="28"/>
                    </w:rPr>
                    <w:t>2015</w:t>
                  </w:r>
                  <w:r w:rsidR="00CF144F">
                    <w:rPr>
                      <w:sz w:val="28"/>
                      <w:szCs w:val="28"/>
                    </w:rPr>
                    <w:fldChar w:fldCharType="end"/>
                  </w:r>
                </w:p>
              </w:txbxContent>
            </v:textbox>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CF144F" w:rsidP="002A53FE">
      <w:r>
        <w:rPr>
          <w:noProof/>
        </w:rPr>
        <w:pict>
          <v:shape id="Text Box 14" o:spid="_x0000_s1030" type="#_x0000_t202" style="position:absolute;left:0;text-align:left;margin-left:0;margin-top:11.25pt;width:508.85pt;height:66.75pt;z-index:25166233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" stroked="f">
            <v:textbox>
              <w:txbxContent>
                <w:p w:rsidR="00DD0240" w:rsidRPr="00F4666F" w:rsidRDefault="00DD0240" w:rsidP="00F4666F">
                  <w:pPr>
                    <w:ind w:firstLine="0"/>
                    <w:jc w:val="center"/>
                    <w:rPr>
                      <w:rFonts w:ascii="GOST type A" w:hAnsi="GOST type A"/>
                      <w:b/>
                      <w:sz w:val="64"/>
                      <w:szCs w:val="64"/>
                    </w:rPr>
                  </w:pPr>
                  <w:r w:rsidRPr="00F4666F">
                    <w:rPr>
                      <w:rFonts w:ascii="GOST type A" w:hAnsi="GOST type A"/>
                      <w:b/>
                      <w:sz w:val="64"/>
                      <w:szCs w:val="64"/>
                    </w:rPr>
                    <w:t>ДИПЛОМНЫЙ ПРОЕКТ</w:t>
                  </w:r>
                </w:p>
              </w:txbxContent>
            </v:textbox>
            <w10:wrap anchorx="margin"/>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CF144F" w:rsidP="002A53FE">
      <w:r>
        <w:rPr>
          <w:noProof/>
        </w:rPr>
        <w:pict>
          <v:shape id="Text Box 13" o:spid="_x0000_s1031" type="#_x0000_t202" style="position:absolute;left:0;text-align:left;margin-left:0;margin-top:4.65pt;width:508.85pt;height:130.5pt;z-index:25166131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" stroked="f">
            <v:textbox>
              <w:txbxContent>
                <w:p w:rsidR="00DD0240" w:rsidRPr="00C9421B" w:rsidRDefault="00CF144F" w:rsidP="00A970E9">
                  <w:pPr>
                    <w:ind w:firstLine="0"/>
                    <w:jc w:val="center"/>
                    <w:rPr>
                      <w:rFonts w:ascii="GOST type A" w:hAnsi="GOST type A"/>
                      <w:sz w:val="44"/>
                      <w:szCs w:val="44"/>
                    </w:rPr>
                  </w:pPr>
                  <w:r w:rsidRPr="00C9421B">
                    <w:rPr>
                      <w:rFonts w:ascii="GOST type A" w:hAnsi="GOST type A"/>
                      <w:sz w:val="44"/>
                      <w:szCs w:val="44"/>
                    </w:rPr>
                    <w:fldChar w:fldCharType="begin"/>
                  </w:r>
                  <w:r w:rsidR="00DD0240">
                    <w:rPr>
                      <w:rFonts w:ascii="GOST type A" w:hAnsi="GOST type A"/>
                      <w:sz w:val="44"/>
                      <w:szCs w:val="44"/>
                    </w:rPr>
                    <w:instrText xml:space="preserve"> DOCPROPERTY  Название  \* </w:instrText>
                  </w:r>
                  <w:r w:rsidR="00DD0240">
                    <w:rPr>
                      <w:rFonts w:ascii="GOST type A" w:hAnsi="GOST type A"/>
                      <w:sz w:val="44"/>
                      <w:szCs w:val="44"/>
                      <w:lang w:val="en-US"/>
                    </w:rPr>
                    <w:instrText>CHAR</w:instrText>
                  </w:r>
                  <w:r w:rsidR="00DD0240" w:rsidRPr="00C9421B">
                    <w:rPr>
                      <w:rFonts w:ascii="GOST type A" w:hAnsi="GOST type A"/>
                      <w:sz w:val="44"/>
                      <w:szCs w:val="44"/>
                    </w:rPr>
                    <w:instrText xml:space="preserve">FORMAT </w:instrText>
                  </w:r>
                  <w:r w:rsidRPr="00C9421B">
                    <w:rPr>
                      <w:rFonts w:ascii="GOST type A" w:hAnsi="GOST type A"/>
                      <w:sz w:val="44"/>
                      <w:szCs w:val="44"/>
                    </w:rPr>
                    <w:fldChar w:fldCharType="separate"/>
                  </w:r>
                  <w:r w:rsidR="00DD0240">
                    <w:rPr>
                      <w:rFonts w:ascii="GOST type A" w:hAnsi="GOST type A"/>
                      <w:sz w:val="44"/>
                      <w:szCs w:val="44"/>
                    </w:rPr>
                    <w:t>Разработка адаптера для Системы Межведомственного Электронного Взаимодействия</w:t>
                  </w:r>
                  <w:r w:rsidRPr="00C9421B">
                    <w:rPr>
                      <w:rFonts w:ascii="GOST type A" w:hAnsi="GOST type A"/>
                      <w:sz w:val="44"/>
                      <w:szCs w:val="44"/>
                    </w:rPr>
                    <w:fldChar w:fldCharType="end"/>
                  </w:r>
                </w:p>
              </w:txbxContent>
            </v:textbox>
            <w10:wrap anchorx="margin"/>
          </v:shape>
        </w:pict>
      </w:r>
    </w:p>
    <w:p w:rsidR="002A53FE" w:rsidRPr="002A53FE" w:rsidRDefault="002A53FE" w:rsidP="002A53FE"/>
    <w:p w:rsidR="002A53FE" w:rsidRPr="002A53FE" w:rsidRDefault="002A53FE" w:rsidP="002A53FE"/>
    <w:p w:rsidR="002A53FE" w:rsidRDefault="002A53FE" w:rsidP="002A53FE"/>
    <w:p w:rsidR="002A53FE" w:rsidRPr="002A53FE" w:rsidRDefault="002A53FE" w:rsidP="002A53FE"/>
    <w:p w:rsidR="002A53FE" w:rsidRDefault="002A53FE" w:rsidP="002A53FE">
      <w:pPr>
        <w:tabs>
          <w:tab w:val="left" w:pos="4320"/>
        </w:tabs>
      </w:pPr>
      <w:r>
        <w:tab/>
      </w:r>
    </w:p>
    <w:p w:rsidR="002A53FE" w:rsidRDefault="002A53FE" w:rsidP="002A53FE"/>
    <w:p w:rsidR="00321BDC" w:rsidRPr="002A53FE" w:rsidRDefault="00321BDC" w:rsidP="002A53FE">
      <w:pPr>
        <w:sectPr w:rsidR="00321BDC" w:rsidRPr="002A53FE" w:rsidSect="004134B0">
          <w:headerReference w:type="default" r:id="rId8"/>
          <w:pgSz w:w="11906" w:h="16838"/>
          <w:pgMar w:top="660" w:right="746" w:bottom="1134" w:left="1701" w:header="180" w:footer="391" w:gutter="0"/>
          <w:cols w:space="708"/>
          <w:docGrid w:linePitch="360"/>
        </w:sectPr>
      </w:pPr>
    </w:p>
    <w:p w:rsidR="007B3B0E" w:rsidRPr="00857B0E" w:rsidRDefault="00F06621" w:rsidP="00857B0E">
      <w:pPr>
        <w:spacing w:after="120"/>
        <w:ind w:firstLine="0"/>
        <w:jc w:val="center"/>
        <w:rPr>
          <w:szCs w:val="28"/>
        </w:rPr>
      </w:pPr>
      <w:r w:rsidRPr="00857B0E">
        <w:rPr>
          <w:szCs w:val="28"/>
        </w:rPr>
        <w:lastRenderedPageBreak/>
        <w:t>Федеральное агентство связи</w:t>
      </w:r>
    </w:p>
    <w:p w:rsidR="00857B0E" w:rsidRDefault="00F06621" w:rsidP="00F62260">
      <w:pPr>
        <w:ind w:firstLine="0"/>
        <w:jc w:val="center"/>
        <w:rPr>
          <w:szCs w:val="28"/>
        </w:rPr>
      </w:pPr>
      <w:r w:rsidRPr="00F06621">
        <w:rPr>
          <w:szCs w:val="28"/>
        </w:rPr>
        <w:t>Федеральное государственное образовательное бюджетное учреждение высшего</w:t>
      </w:r>
      <w:r>
        <w:rPr>
          <w:szCs w:val="28"/>
        </w:rPr>
        <w:t xml:space="preserve"> профессионального образования</w:t>
      </w:r>
      <w:r w:rsidR="007B3B0E" w:rsidRPr="00F06621">
        <w:rPr>
          <w:szCs w:val="28"/>
        </w:rPr>
        <w:t xml:space="preserve"> </w:t>
      </w:r>
    </w:p>
    <w:p w:rsidR="007B3B0E" w:rsidRDefault="007B3B0E" w:rsidP="00F62260">
      <w:pPr>
        <w:ind w:firstLine="0"/>
        <w:jc w:val="center"/>
        <w:rPr>
          <w:szCs w:val="28"/>
        </w:rPr>
      </w:pPr>
      <w:r w:rsidRPr="00F06621">
        <w:rPr>
          <w:szCs w:val="28"/>
        </w:rPr>
        <w:t>«Сибирский государственный университет телекоммуникаций и информатики»</w:t>
      </w:r>
    </w:p>
    <w:p w:rsidR="00931A49" w:rsidRPr="00F06621" w:rsidRDefault="00931A49" w:rsidP="00F62260">
      <w:pPr>
        <w:ind w:firstLine="0"/>
        <w:jc w:val="center"/>
        <w:rPr>
          <w:szCs w:val="28"/>
        </w:rPr>
      </w:pPr>
      <w:r>
        <w:rPr>
          <w:szCs w:val="28"/>
        </w:rPr>
        <w:t>(ФГОБУ ВПО «</w:t>
      </w:r>
      <w:proofErr w:type="spellStart"/>
      <w:r>
        <w:rPr>
          <w:szCs w:val="28"/>
        </w:rPr>
        <w:t>СибГУТИ</w:t>
      </w:r>
      <w:proofErr w:type="spellEnd"/>
      <w:r>
        <w:rPr>
          <w:szCs w:val="28"/>
        </w:rPr>
        <w:t>»)</w:t>
      </w:r>
    </w:p>
    <w:p w:rsidR="007B3B0E" w:rsidRDefault="007B3B0E" w:rsidP="00F62260">
      <w:pPr>
        <w:ind w:firstLine="0"/>
        <w:jc w:val="center"/>
      </w:pPr>
    </w:p>
    <w:p w:rsidR="00F06621" w:rsidRPr="00F06621" w:rsidRDefault="00F06621" w:rsidP="00F62260">
      <w:pPr>
        <w:ind w:firstLine="0"/>
        <w:jc w:val="center"/>
      </w:pPr>
    </w:p>
    <w:p w:rsidR="00661B11" w:rsidRDefault="00F06621" w:rsidP="00661B11">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научно-методическим</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 xml:space="preserve">советом </w:t>
      </w:r>
      <w:r w:rsidR="00661B11">
        <w:rPr>
          <w:rFonts w:ascii="Times New Roman" w:hAnsi="Times New Roman"/>
          <w:sz w:val="24"/>
        </w:rPr>
        <w:t>ФГОБУ ВПО «</w:t>
      </w:r>
      <w:proofErr w:type="spellStart"/>
      <w:r w:rsidR="00661B11">
        <w:rPr>
          <w:rFonts w:ascii="Times New Roman" w:hAnsi="Times New Roman"/>
          <w:sz w:val="24"/>
        </w:rPr>
        <w:t>СибГУТИ</w:t>
      </w:r>
      <w:proofErr w:type="spellEnd"/>
      <w:r w:rsidR="00661B11">
        <w:rPr>
          <w:rFonts w:ascii="Times New Roman" w:hAnsi="Times New Roman"/>
          <w:sz w:val="24"/>
        </w:rPr>
        <w:t>»</w:t>
      </w:r>
    </w:p>
    <w:p w:rsidR="00F06621" w:rsidRPr="00F06621" w:rsidRDefault="00661B11" w:rsidP="00661B11">
      <w:pPr>
        <w:pStyle w:val="a5"/>
        <w:ind w:left="4678"/>
        <w:jc w:val="right"/>
        <w:rPr>
          <w:rFonts w:ascii="Times New Roman" w:hAnsi="Times New Roman"/>
          <w:sz w:val="24"/>
        </w:rPr>
      </w:pPr>
      <w:r>
        <w:rPr>
          <w:rFonts w:ascii="Times New Roman" w:hAnsi="Times New Roman"/>
          <w:sz w:val="24"/>
        </w:rPr>
        <w:t>Протокол №2</w:t>
      </w:r>
      <w:r w:rsidR="00F06621" w:rsidRPr="00F06621">
        <w:rPr>
          <w:rFonts w:ascii="Times New Roman" w:hAnsi="Times New Roman"/>
          <w:sz w:val="24"/>
        </w:rPr>
        <w:t xml:space="preserve"> </w:t>
      </w:r>
      <w:r>
        <w:rPr>
          <w:rFonts w:ascii="Times New Roman" w:hAnsi="Times New Roman"/>
          <w:sz w:val="24"/>
        </w:rPr>
        <w:t>от 04.03.2014</w:t>
      </w:r>
      <w:r w:rsidR="00F06621" w:rsidRPr="00F06621">
        <w:rPr>
          <w:rFonts w:ascii="Times New Roman" w:hAnsi="Times New Roman"/>
          <w:sz w:val="24"/>
        </w:rPr>
        <w:t xml:space="preserve"> г.</w:t>
      </w:r>
    </w:p>
    <w:p w:rsidR="00F06621" w:rsidRPr="00F06621" w:rsidRDefault="00F06621" w:rsidP="00F62260">
      <w:pPr>
        <w:ind w:firstLine="0"/>
        <w:jc w:val="center"/>
      </w:pPr>
    </w:p>
    <w:p w:rsidR="00F06621" w:rsidRPr="00F06621" w:rsidRDefault="00F06621" w:rsidP="00F62260">
      <w:pPr>
        <w:ind w:firstLine="0"/>
        <w:jc w:val="center"/>
      </w:pPr>
    </w:p>
    <w:p w:rsidR="00F06621" w:rsidRPr="00006587" w:rsidRDefault="00B37BFC" w:rsidP="00F62260">
      <w:pPr>
        <w:ind w:firstLine="0"/>
        <w:jc w:val="center"/>
        <w:rPr>
          <w:b/>
          <w:sz w:val="36"/>
          <w:szCs w:val="36"/>
        </w:rPr>
      </w:pPr>
      <w:r w:rsidRPr="00006587">
        <w:rPr>
          <w:b/>
          <w:sz w:val="36"/>
          <w:szCs w:val="36"/>
        </w:rPr>
        <w:t>К</w:t>
      </w:r>
      <w:r w:rsidR="00F06621" w:rsidRPr="00006587">
        <w:rPr>
          <w:b/>
          <w:sz w:val="36"/>
          <w:szCs w:val="36"/>
        </w:rPr>
        <w:t>АФЕДРА</w:t>
      </w:r>
      <w:r w:rsidRPr="00006587">
        <w:rPr>
          <w:b/>
          <w:sz w:val="36"/>
          <w:szCs w:val="36"/>
        </w:rPr>
        <w:t xml:space="preserve"> </w:t>
      </w:r>
    </w:p>
    <w:p w:rsidR="007B3B0E" w:rsidRPr="006C550C" w:rsidRDefault="00CF144F" w:rsidP="00F62260">
      <w:pPr>
        <w:ind w:firstLine="0"/>
        <w:jc w:val="center"/>
        <w:rPr>
          <w:b/>
          <w:u w:val="single"/>
        </w:rPr>
      </w:pPr>
      <w:fldSimple w:instr=" DOCPROPERTY  Каф.Полн  \* MERGEFORMAT ">
        <w:r w:rsidR="00EF0D9D" w:rsidRPr="00EF0D9D">
          <w:rPr>
            <w:b/>
            <w:bCs/>
            <w:u w:val="single"/>
          </w:rPr>
          <w:t>вычислительных систем</w:t>
        </w:r>
      </w:fldSimple>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Pr="00F06621" w:rsidRDefault="007B3B0E" w:rsidP="00F06621">
      <w:pPr>
        <w:spacing w:after="240"/>
        <w:ind w:firstLine="0"/>
        <w:jc w:val="center"/>
        <w:rPr>
          <w:b/>
          <w:sz w:val="44"/>
          <w:szCs w:val="44"/>
        </w:rPr>
      </w:pPr>
      <w:r w:rsidRPr="00F06621">
        <w:rPr>
          <w:b/>
          <w:sz w:val="44"/>
          <w:szCs w:val="44"/>
        </w:rPr>
        <w:t>ЗАДАНИЕ</w:t>
      </w:r>
    </w:p>
    <w:p w:rsidR="007B3B0E" w:rsidRDefault="007B3B0E" w:rsidP="00F06621">
      <w:pPr>
        <w:spacing w:after="240"/>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006587" w:rsidTr="00006587">
        <w:tc>
          <w:tcPr>
            <w:tcW w:w="4785" w:type="dxa"/>
          </w:tcPr>
          <w:p w:rsidR="00006587" w:rsidRDefault="00006587" w:rsidP="00EF0D9D">
            <w:pPr>
              <w:ind w:firstLine="0"/>
              <w:jc w:val="center"/>
            </w:pPr>
            <w:r>
              <w:t xml:space="preserve">СТУДЕНТУ </w:t>
            </w:r>
            <w:fldSimple w:instr=" DOCPROPERTY  Студ.ФИО.дат  \* MERGEFORMAT ">
              <w:r w:rsidR="00EF0D9D">
                <w:rPr>
                  <w:bCs/>
                </w:rPr>
                <w:t>Телепневу Д.Е.</w:t>
              </w:r>
            </w:fldSimple>
          </w:p>
        </w:tc>
        <w:tc>
          <w:tcPr>
            <w:tcW w:w="4786" w:type="dxa"/>
          </w:tcPr>
          <w:p w:rsidR="00006587" w:rsidRDefault="00006587" w:rsidP="00EF0D9D">
            <w:pPr>
              <w:ind w:firstLine="0"/>
              <w:jc w:val="center"/>
            </w:pPr>
            <w:r>
              <w:t xml:space="preserve">ГРУППЫ </w:t>
            </w:r>
            <w:fldSimple w:instr=" DOCPROPERTY  Студ.Группа  \* MERGEFORMAT ">
              <w:r w:rsidR="00EF0D9D">
                <w:t>ВМ-05</w:t>
              </w:r>
            </w:fldSimple>
          </w:p>
        </w:tc>
      </w:tr>
    </w:tbl>
    <w:p w:rsidR="00006587" w:rsidRDefault="00006587" w:rsidP="00F62260">
      <w:pPr>
        <w:ind w:firstLine="0"/>
        <w:jc w:val="center"/>
      </w:pPr>
    </w:p>
    <w:p w:rsidR="00F62260" w:rsidRDefault="00F62260" w:rsidP="00F62260">
      <w:pPr>
        <w:ind w:firstLine="0"/>
        <w:jc w:val="center"/>
      </w:pPr>
    </w:p>
    <w:p w:rsidR="00F62260" w:rsidRDefault="00F62260" w:rsidP="00F62260">
      <w:pPr>
        <w:ind w:firstLine="0"/>
        <w:jc w:val="center"/>
      </w:pPr>
    </w:p>
    <w:p w:rsidR="00F62260" w:rsidRDefault="00F62260" w:rsidP="008E0FBD">
      <w:pPr>
        <w:ind w:firstLine="0"/>
        <w:jc w:val="center"/>
      </w:pPr>
    </w:p>
    <w:p w:rsidR="00F62260" w:rsidRDefault="00F62260" w:rsidP="008E0FBD">
      <w:pPr>
        <w:ind w:firstLine="0"/>
        <w:jc w:val="center"/>
      </w:pPr>
    </w:p>
    <w:p w:rsidR="008E0FBD" w:rsidRDefault="008E0FBD" w:rsidP="008E0FBD">
      <w:pPr>
        <w:ind w:firstLine="0"/>
        <w:jc w:val="center"/>
      </w:pPr>
    </w:p>
    <w:p w:rsidR="00F62260" w:rsidRDefault="00F62260" w:rsidP="007B3B0E">
      <w:pPr>
        <w:ind w:left="851" w:firstLine="0"/>
        <w:jc w:val="center"/>
      </w:pPr>
    </w:p>
    <w:p w:rsidR="00F62260" w:rsidRDefault="00006587" w:rsidP="00006587">
      <w:pPr>
        <w:spacing w:after="120"/>
        <w:ind w:left="5400" w:firstLine="0"/>
        <w:jc w:val="left"/>
      </w:pPr>
      <w:r>
        <w:t>«</w:t>
      </w:r>
      <w:r w:rsidR="00F62260">
        <w:t>УТВЕРЖДАЮ</w:t>
      </w:r>
      <w:r>
        <w:t>»</w:t>
      </w:r>
    </w:p>
    <w:p w:rsidR="00F62260" w:rsidRDefault="00CF144F" w:rsidP="00006587">
      <w:pPr>
        <w:spacing w:after="120"/>
        <w:ind w:left="5400" w:firstLine="0"/>
        <w:jc w:val="left"/>
      </w:pPr>
      <w:fldSimple w:instr=" DOCPROPERTY  Шаблон.Дата  \* MERGEFORMAT ">
        <w:r w:rsidR="00EF0D9D" w:rsidRPr="00EF0D9D">
          <w:rPr>
            <w:b/>
            <w:bCs/>
          </w:rPr>
          <w:t>«_____» ___</w:t>
        </w:r>
        <w:r w:rsidR="00EF0D9D">
          <w:t>______________</w:t>
        </w:r>
      </w:fldSimple>
    </w:p>
    <w:p w:rsidR="00F62260" w:rsidRDefault="00EC1693" w:rsidP="00006587">
      <w:pPr>
        <w:spacing w:after="120"/>
        <w:ind w:left="5400" w:firstLine="0"/>
        <w:jc w:val="left"/>
      </w:pPr>
      <w:r>
        <w:t>з</w:t>
      </w:r>
      <w:r w:rsidR="00F62260">
        <w:t>ав. Кафедрой</w:t>
      </w:r>
      <w:r w:rsidR="00B37BFC">
        <w:t xml:space="preserve"> </w:t>
      </w:r>
      <w:fldSimple w:instr=" DOCPROPERTY Каф.Сокр \* MERGEFORMAT ">
        <w:r w:rsidR="00EF0D9D" w:rsidRPr="00EF0D9D">
          <w:rPr>
            <w:bCs/>
          </w:rPr>
          <w:t>ВС</w:t>
        </w:r>
      </w:fldSimple>
    </w:p>
    <w:p w:rsidR="00E36A9B" w:rsidRPr="00006587" w:rsidRDefault="00CF144F" w:rsidP="00006587">
      <w:pPr>
        <w:spacing w:after="120"/>
        <w:ind w:left="5400" w:firstLine="0"/>
        <w:jc w:val="left"/>
      </w:pPr>
      <w:fldSimple w:instr=" DOCPROPERTY Каф.Зав.СтепеньЗвание  \* MERGEFORMAT ">
        <w:r w:rsidR="00EF0D9D" w:rsidRPr="00EF0D9D">
          <w:rPr>
            <w:bCs/>
          </w:rPr>
          <w:t>доцент д.т.н.</w:t>
        </w:r>
      </w:fldSimple>
    </w:p>
    <w:p w:rsidR="00F62260" w:rsidRPr="00006587" w:rsidRDefault="00CF144F" w:rsidP="00006587">
      <w:pPr>
        <w:spacing w:after="120"/>
        <w:ind w:left="5400" w:firstLine="0"/>
        <w:jc w:val="left"/>
      </w:pPr>
      <w:fldSimple w:instr=" DOCPROPERTY  Шаблон.Подпись  \* MERGEFORMAT ">
        <w:r w:rsidR="00EF0D9D" w:rsidRPr="00EF0D9D">
          <w:rPr>
            <w:b/>
            <w:bCs/>
          </w:rPr>
          <w:t>___________</w:t>
        </w:r>
      </w:fldSimple>
      <w:r w:rsidR="00F62260">
        <w:t xml:space="preserve"> </w:t>
      </w:r>
      <w:r>
        <w:fldChar w:fldCharType="begin"/>
      </w:r>
      <w:r w:rsidR="00080BE5">
        <w:instrText xml:space="preserve"> DOCPROPERTY  Каф.Зав.ФИО  \* MERGEFORMAT </w:instrText>
      </w:r>
      <w:r>
        <w:fldChar w:fldCharType="separate"/>
      </w:r>
      <w:proofErr w:type="spellStart"/>
      <w:r w:rsidR="00EF0D9D" w:rsidRPr="00EF0D9D">
        <w:rPr>
          <w:bCs/>
        </w:rPr>
        <w:t>Мамойленко</w:t>
      </w:r>
      <w:proofErr w:type="spellEnd"/>
      <w:r w:rsidR="00EF0D9D" w:rsidRPr="00EF0D9D">
        <w:rPr>
          <w:bCs/>
        </w:rPr>
        <w:t xml:space="preserve"> С.Н.</w:t>
      </w:r>
      <w:r>
        <w:fldChar w:fldCharType="end"/>
      </w:r>
    </w:p>
    <w:p w:rsidR="00F62260" w:rsidRDefault="00F62260" w:rsidP="00F62260">
      <w:pPr>
        <w:ind w:firstLine="0"/>
        <w:jc w:val="center"/>
      </w:pPr>
    </w:p>
    <w:p w:rsidR="00F62260" w:rsidRDefault="00F62260" w:rsidP="00F62260">
      <w:pPr>
        <w:ind w:firstLine="0"/>
        <w:jc w:val="center"/>
      </w:pPr>
    </w:p>
    <w:p w:rsidR="00F62260" w:rsidRDefault="00F62260" w:rsidP="00F62260">
      <w:pPr>
        <w:ind w:firstLine="0"/>
        <w:jc w:val="center"/>
      </w:pPr>
    </w:p>
    <w:p w:rsidR="007B3B0E" w:rsidRPr="00E10508" w:rsidRDefault="00F62260" w:rsidP="00F62260">
      <w:pPr>
        <w:ind w:firstLine="0"/>
        <w:jc w:val="center"/>
      </w:pPr>
      <w:r>
        <w:t xml:space="preserve">Новосибирск, </w:t>
      </w:r>
      <w:r w:rsidR="00CF144F">
        <w:fldChar w:fldCharType="begin"/>
      </w:r>
      <w:r w:rsidR="007C0B7B">
        <w:instrText xml:space="preserve"> DATE  \@ "yyyy"  \* MERGEFORMAT </w:instrText>
      </w:r>
      <w:r w:rsidR="00CF144F">
        <w:fldChar w:fldCharType="separate"/>
      </w:r>
      <w:r w:rsidR="0049063E">
        <w:rPr>
          <w:noProof/>
        </w:rPr>
        <w:t>2015</w:t>
      </w:r>
      <w:r w:rsidR="00CF144F">
        <w:rPr>
          <w:noProof/>
        </w:rPr>
        <w:fldChar w:fldCharType="end"/>
      </w:r>
      <w:r>
        <w:t xml:space="preserve"> г.</w:t>
      </w:r>
    </w:p>
    <w:p w:rsidR="007B3B0E" w:rsidRDefault="00B34F4D" w:rsidP="00186DF0">
      <w:pPr>
        <w:numPr>
          <w:ilvl w:val="0"/>
          <w:numId w:val="3"/>
        </w:numPr>
        <w:tabs>
          <w:tab w:val="clear" w:pos="720"/>
          <w:tab w:val="num" w:pos="1276"/>
        </w:tabs>
        <w:ind w:left="0" w:firstLine="851"/>
      </w:pPr>
      <w:r>
        <w:br w:type="page"/>
      </w:r>
      <w:r>
        <w:lastRenderedPageBreak/>
        <w:t xml:space="preserve">Тема проекта: </w:t>
      </w:r>
      <w:r w:rsidR="00C1756A">
        <w:t>«</w:t>
      </w:r>
      <w:fldSimple w:instr=" DOCPROPERTY  название  \* MERGEFORMAT ">
        <w:r w:rsidR="00EF0D9D">
          <w:t>Разработка адаптера для Системы Межведомственного Электронного Взаимодействия</w:t>
        </w:r>
      </w:fldSimple>
      <w:r w:rsidR="00C1756A">
        <w:t>»</w:t>
      </w:r>
      <w:r w:rsidR="00EF3005">
        <w:t xml:space="preserve"> </w:t>
      </w:r>
      <w:r>
        <w:t>утвер</w:t>
      </w:r>
      <w:r w:rsidR="00467DF4">
        <w:t>ждена указом по университету от </w:t>
      </w:r>
      <w:fldSimple w:instr=" DOCPROPERTY  Приказ.Дата  \* MERGEFORMAT ">
        <w:r w:rsidR="00E10508">
          <w:rPr>
            <w:bCs/>
            <w:u w:val="single"/>
          </w:rPr>
          <w:t>«12</w:t>
        </w:r>
        <w:r w:rsidR="00047CA8">
          <w:rPr>
            <w:bCs/>
            <w:u w:val="single"/>
          </w:rPr>
          <w:t>» января 201</w:t>
        </w:r>
        <w:r w:rsidR="00047CA8" w:rsidRPr="00047CA8">
          <w:rPr>
            <w:bCs/>
            <w:u w:val="single"/>
          </w:rPr>
          <w:t>5</w:t>
        </w:r>
        <w:r w:rsidR="00EF0D9D" w:rsidRPr="00EF0D9D">
          <w:rPr>
            <w:bCs/>
            <w:u w:val="single"/>
          </w:rPr>
          <w:t xml:space="preserve"> г.</w:t>
        </w:r>
      </w:fldSimple>
      <w:r w:rsidR="00EF3005" w:rsidRPr="00467DF4">
        <w:t xml:space="preserve"> №</w:t>
      </w:r>
      <w:r w:rsidR="00467DF4" w:rsidRPr="00B125CB">
        <w:rPr>
          <w:u w:val="single"/>
        </w:rPr>
        <w:t> </w:t>
      </w:r>
      <w:fldSimple w:instr=" DOCPROPERTY  Приказ.Номер \* MERGEFORMAT ">
        <w:r w:rsidR="00EF0D9D" w:rsidRPr="00EF0D9D">
          <w:rPr>
            <w:bCs/>
            <w:u w:val="single"/>
          </w:rPr>
          <w:t>4</w:t>
        </w:r>
        <w:r w:rsidR="00EF0D9D">
          <w:rPr>
            <w:u w:val="single"/>
          </w:rPr>
          <w:t>/3-1</w:t>
        </w:r>
        <w:r w:rsidR="00E10508">
          <w:rPr>
            <w:u w:val="single"/>
          </w:rPr>
          <w:t>5</w:t>
        </w:r>
      </w:fldSimple>
    </w:p>
    <w:p w:rsidR="00B34F4D" w:rsidRDefault="00EF3005" w:rsidP="00186DF0">
      <w:pPr>
        <w:numPr>
          <w:ilvl w:val="0"/>
          <w:numId w:val="3"/>
        </w:numPr>
        <w:tabs>
          <w:tab w:val="clear" w:pos="720"/>
          <w:tab w:val="num" w:pos="1276"/>
        </w:tabs>
        <w:ind w:left="0" w:firstLine="851"/>
      </w:pPr>
      <w:r>
        <w:t xml:space="preserve">Срок сдачи студентом законченного проекта: </w:t>
      </w:r>
      <w:fldSimple w:instr=" DOCPROPERTY  Сдача.Дата  \* MERGEFORMAT ">
        <w:r w:rsidR="00047CA8">
          <w:rPr>
            <w:u w:val="single"/>
          </w:rPr>
          <w:t>9 июня 201</w:t>
        </w:r>
        <w:r w:rsidR="00047CA8" w:rsidRPr="00047CA8">
          <w:rPr>
            <w:u w:val="single"/>
          </w:rPr>
          <w:t>5</w:t>
        </w:r>
        <w:r w:rsidR="00EF0D9D" w:rsidRPr="00EF0D9D">
          <w:rPr>
            <w:u w:val="single"/>
          </w:rPr>
          <w:t xml:space="preserve"> г</w:t>
        </w:r>
        <w:r w:rsidR="00EF0D9D">
          <w:t>.</w:t>
        </w:r>
      </w:fldSimple>
    </w:p>
    <w:p w:rsidR="00047CA8" w:rsidRDefault="00EF3005" w:rsidP="00186DF0">
      <w:pPr>
        <w:numPr>
          <w:ilvl w:val="0"/>
          <w:numId w:val="3"/>
        </w:numPr>
        <w:tabs>
          <w:tab w:val="clear" w:pos="720"/>
          <w:tab w:val="num" w:pos="1276"/>
        </w:tabs>
        <w:ind w:left="0" w:firstLine="851"/>
      </w:pPr>
      <w:r>
        <w:t>Исходные данные по проекту (эксплуатационно-технические данные):</w:t>
      </w:r>
    </w:p>
    <w:p w:rsidR="00047CA8" w:rsidRDefault="00047CA8" w:rsidP="00186DF0">
      <w:pPr>
        <w:pStyle w:val="af2"/>
        <w:numPr>
          <w:ilvl w:val="0"/>
          <w:numId w:val="7"/>
        </w:numPr>
      </w:pPr>
      <w:bookmarkStart w:id="6" w:name="_Ref295032829"/>
      <w:r>
        <w:t>Руководство пользователя</w:t>
      </w:r>
      <w:r w:rsidRPr="00E75BEF">
        <w:t xml:space="preserve">[Электронный ресурс] : </w:t>
      </w:r>
      <w:r>
        <w:t>Руководство пользователя</w:t>
      </w:r>
      <w:r w:rsidR="0031651F">
        <w:t xml:space="preserve"> с Технологического портала СМЭВ</w:t>
      </w:r>
      <w:r w:rsidRPr="00E75BEF">
        <w:t xml:space="preserve">. – Режим доступа: </w:t>
      </w:r>
      <w:r w:rsidRPr="00047CA8">
        <w:t>http://smev.gosuslugi.ru/portal/services.jsp#!/F/MVD0OVD/2.44/p00smev/SID0003536</w:t>
      </w:r>
      <w:r>
        <w:t xml:space="preserve"> </w:t>
      </w:r>
      <w:r w:rsidRPr="00E75BEF">
        <w:t xml:space="preserve">– </w:t>
      </w:r>
      <w:proofErr w:type="spellStart"/>
      <w:r w:rsidRPr="00E75BEF">
        <w:t>Загл</w:t>
      </w:r>
      <w:proofErr w:type="spellEnd"/>
      <w:r w:rsidRPr="00E75BEF">
        <w:t>. с экрана.</w:t>
      </w:r>
      <w:bookmarkEnd w:id="6"/>
    </w:p>
    <w:p w:rsidR="00047CA8" w:rsidRPr="00752509" w:rsidRDefault="0031651F" w:rsidP="00186DF0">
      <w:pPr>
        <w:pStyle w:val="af2"/>
        <w:numPr>
          <w:ilvl w:val="0"/>
          <w:numId w:val="7"/>
        </w:numPr>
      </w:pPr>
      <w:r w:rsidRPr="0031651F">
        <w:t xml:space="preserve">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 Версия 2.5.7 </w:t>
      </w:r>
      <w:r w:rsidR="00047CA8" w:rsidRPr="00E75BEF">
        <w:t xml:space="preserve">[Электронный ресурс] : </w:t>
      </w:r>
      <w:r>
        <w:t>Технологический портал СМЭВ</w:t>
      </w:r>
      <w:r w:rsidR="00047CA8" w:rsidRPr="00E75BEF">
        <w:t xml:space="preserve">. – Режим </w:t>
      </w:r>
      <w:r w:rsidRPr="0031651F">
        <w:t xml:space="preserve">http://smev.gosuslugi.ru/portal/api/files/get/28415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31651F" w:rsidP="00186DF0">
      <w:pPr>
        <w:pStyle w:val="af2"/>
        <w:numPr>
          <w:ilvl w:val="0"/>
          <w:numId w:val="7"/>
        </w:numPr>
      </w:pPr>
      <w:r w:rsidRPr="0031651F">
        <w:rPr>
          <w:szCs w:val="28"/>
          <w:bdr w:val="none" w:sz="0" w:space="0" w:color="auto" w:frame="1"/>
        </w:rPr>
        <w:t>Системный проект инфраструктуры электронного правительства</w:t>
      </w:r>
      <w:r w:rsidRPr="00E75BEF">
        <w:t xml:space="preserve"> </w:t>
      </w:r>
      <w:r w:rsidR="00047CA8" w:rsidRPr="00E75BEF">
        <w:t xml:space="preserve">[Электронный ресурс] : </w:t>
      </w:r>
      <w:r>
        <w:t>Технологический портал СМЭВ</w:t>
      </w:r>
      <w:r w:rsidR="00047CA8" w:rsidRPr="00E75BEF">
        <w:t xml:space="preserve">. – Режим доступа: </w:t>
      </w:r>
      <w:r w:rsidRPr="0031651F">
        <w:t xml:space="preserve">http://smev.gosuslugi.ru/portal/api/files/get/652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047CA8" w:rsidP="00047CA8">
      <w:pPr>
        <w:pStyle w:val="af2"/>
        <w:ind w:left="1440" w:firstLine="0"/>
      </w:pPr>
    </w:p>
    <w:p w:rsidR="00047CA8" w:rsidRDefault="00047CA8" w:rsidP="00047CA8">
      <w:pPr>
        <w:ind w:left="851" w:firstLine="0"/>
      </w:pPr>
    </w:p>
    <w:p w:rsidR="00FF5FBB" w:rsidRDefault="00EF3005" w:rsidP="00186DF0">
      <w:pPr>
        <w:numPr>
          <w:ilvl w:val="0"/>
          <w:numId w:val="3"/>
        </w:numPr>
        <w:tabs>
          <w:tab w:val="clear" w:pos="720"/>
          <w:tab w:val="num" w:pos="1276"/>
        </w:tabs>
        <w:ind w:left="0" w:firstLine="851"/>
      </w:pPr>
      <w:r>
        <w:t>Содержание расчетно-пояснительной записки (перечень подлежащих разработке вопросов) и сроки выполнения по разделам:</w:t>
      </w:r>
    </w:p>
    <w:p w:rsidR="00E10508" w:rsidRDefault="00E10508" w:rsidP="00E10508">
      <w:pPr>
        <w:ind w:left="851" w:firstLine="0"/>
      </w:pPr>
    </w:p>
    <w:tbl>
      <w:tblPr>
        <w:tblW w:w="0" w:type="auto"/>
        <w:tblInd w:w="392" w:type="dxa"/>
        <w:tblBorders>
          <w:bottom w:val="single" w:sz="4" w:space="0" w:color="auto"/>
          <w:insideH w:val="single" w:sz="4" w:space="0" w:color="auto"/>
          <w:insideV w:val="single" w:sz="4" w:space="0" w:color="auto"/>
        </w:tblBorders>
        <w:tblLook w:val="04A0"/>
      </w:tblPr>
      <w:tblGrid>
        <w:gridCol w:w="6946"/>
        <w:gridCol w:w="2233"/>
      </w:tblGrid>
      <w:tr w:rsidR="00E10508" w:rsidRPr="00767BE3" w:rsidTr="005E7EDF">
        <w:tc>
          <w:tcPr>
            <w:tcW w:w="6946" w:type="dxa"/>
          </w:tcPr>
          <w:p w:rsidR="00E10508" w:rsidRPr="00767BE3" w:rsidRDefault="00E10508" w:rsidP="00186DF0">
            <w:pPr>
              <w:numPr>
                <w:ilvl w:val="0"/>
                <w:numId w:val="8"/>
              </w:numPr>
              <w:ind w:left="0" w:firstLine="34"/>
              <w:jc w:val="left"/>
            </w:pPr>
            <w:r>
              <w:t>Изучение</w:t>
            </w:r>
            <w:r w:rsidRPr="00767BE3">
              <w:t xml:space="preserve"> предметной области и постановка задачи</w:t>
            </w:r>
          </w:p>
        </w:tc>
        <w:tc>
          <w:tcPr>
            <w:tcW w:w="2233" w:type="dxa"/>
          </w:tcPr>
          <w:p w:rsidR="00E10508" w:rsidRPr="00767BE3" w:rsidRDefault="00E10508" w:rsidP="005E7EDF">
            <w:pPr>
              <w:ind w:firstLine="33"/>
              <w:rPr>
                <w:lang w:val="en-US"/>
              </w:rPr>
            </w:pPr>
            <w:r w:rsidRPr="00767BE3">
              <w:rPr>
                <w:lang w:val="en-US"/>
              </w:rPr>
              <w:t>01</w:t>
            </w:r>
            <w:r w:rsidRPr="00767BE3">
              <w:t>.0</w:t>
            </w:r>
            <w:r>
              <w:t>3</w:t>
            </w:r>
            <w:r w:rsidRPr="00767BE3">
              <w:t xml:space="preserve"> – </w:t>
            </w:r>
            <w:r>
              <w:t>15</w:t>
            </w:r>
            <w:r w:rsidRPr="00767BE3">
              <w:t>.0</w:t>
            </w:r>
            <w:r>
              <w:t>3</w:t>
            </w:r>
          </w:p>
        </w:tc>
      </w:tr>
      <w:tr w:rsidR="00E10508" w:rsidRPr="00247F51" w:rsidTr="005E7EDF">
        <w:tc>
          <w:tcPr>
            <w:tcW w:w="6946" w:type="dxa"/>
          </w:tcPr>
          <w:p w:rsidR="00E10508" w:rsidRDefault="00E10508" w:rsidP="00186DF0">
            <w:pPr>
              <w:numPr>
                <w:ilvl w:val="0"/>
                <w:numId w:val="8"/>
              </w:numPr>
              <w:ind w:left="0" w:firstLine="0"/>
              <w:jc w:val="left"/>
            </w:pPr>
            <w:r>
              <w:t>Изучение существующих решений</w:t>
            </w:r>
          </w:p>
        </w:tc>
        <w:tc>
          <w:tcPr>
            <w:tcW w:w="2233" w:type="dxa"/>
          </w:tcPr>
          <w:p w:rsidR="00E10508" w:rsidRPr="00247F51" w:rsidRDefault="00E10508" w:rsidP="005E7EDF">
            <w:pPr>
              <w:ind w:firstLine="33"/>
            </w:pPr>
            <w:r>
              <w:t>17.03 – 22.03</w:t>
            </w:r>
          </w:p>
        </w:tc>
      </w:tr>
      <w:tr w:rsidR="00E10508" w:rsidRPr="00767BE3" w:rsidTr="005E7EDF">
        <w:tc>
          <w:tcPr>
            <w:tcW w:w="6946" w:type="dxa"/>
          </w:tcPr>
          <w:p w:rsidR="00E10508" w:rsidRPr="00767BE3" w:rsidRDefault="00E10508" w:rsidP="00186DF0">
            <w:pPr>
              <w:numPr>
                <w:ilvl w:val="0"/>
                <w:numId w:val="8"/>
              </w:numPr>
              <w:ind w:left="0" w:firstLine="34"/>
              <w:jc w:val="left"/>
            </w:pPr>
            <w:r w:rsidRPr="00767BE3">
              <w:t xml:space="preserve">Разработка программного </w:t>
            </w:r>
            <w:r>
              <w:t>обеспечения</w:t>
            </w:r>
          </w:p>
        </w:tc>
        <w:tc>
          <w:tcPr>
            <w:tcW w:w="2233" w:type="dxa"/>
          </w:tcPr>
          <w:p w:rsidR="00E10508" w:rsidRPr="00767BE3" w:rsidRDefault="00E10508" w:rsidP="005E7EDF">
            <w:pPr>
              <w:ind w:firstLine="33"/>
            </w:pPr>
            <w:r>
              <w:t>23.03</w:t>
            </w:r>
            <w:r w:rsidRPr="00767BE3">
              <w:t xml:space="preserve"> – 20.04</w:t>
            </w:r>
          </w:p>
        </w:tc>
      </w:tr>
      <w:tr w:rsidR="00E10508" w:rsidRPr="00767BE3" w:rsidTr="005E7EDF">
        <w:trPr>
          <w:trHeight w:val="278"/>
        </w:trPr>
        <w:tc>
          <w:tcPr>
            <w:tcW w:w="6946" w:type="dxa"/>
          </w:tcPr>
          <w:p w:rsidR="00E10508" w:rsidRPr="00767BE3" w:rsidRDefault="00E10508" w:rsidP="00186DF0">
            <w:pPr>
              <w:numPr>
                <w:ilvl w:val="0"/>
                <w:numId w:val="8"/>
              </w:numPr>
              <w:ind w:left="0" w:firstLine="0"/>
              <w:jc w:val="left"/>
            </w:pPr>
            <w:r w:rsidRPr="00767BE3">
              <w:rPr>
                <w:szCs w:val="28"/>
              </w:rPr>
              <w:t>Тестирование</w:t>
            </w:r>
            <w:r>
              <w:rPr>
                <w:szCs w:val="28"/>
              </w:rPr>
              <w:t xml:space="preserve"> и отладка</w:t>
            </w:r>
          </w:p>
        </w:tc>
        <w:tc>
          <w:tcPr>
            <w:tcW w:w="2233" w:type="dxa"/>
            <w:shd w:val="clear" w:color="auto" w:fill="auto"/>
          </w:tcPr>
          <w:p w:rsidR="00E10508" w:rsidRPr="00767BE3" w:rsidRDefault="00E10508" w:rsidP="005E7EDF">
            <w:pPr>
              <w:ind w:firstLine="33"/>
            </w:pPr>
            <w:r w:rsidRPr="00767BE3">
              <w:t xml:space="preserve">21.04 – </w:t>
            </w:r>
            <w:r w:rsidRPr="00767BE3">
              <w:rPr>
                <w:szCs w:val="28"/>
              </w:rPr>
              <w:t>04.05</w:t>
            </w:r>
          </w:p>
        </w:tc>
      </w:tr>
      <w:tr w:rsidR="00E10508" w:rsidRPr="00767BE3" w:rsidTr="005E7EDF">
        <w:trPr>
          <w:trHeight w:val="322"/>
        </w:trPr>
        <w:tc>
          <w:tcPr>
            <w:tcW w:w="6946" w:type="dxa"/>
          </w:tcPr>
          <w:p w:rsidR="00E10508" w:rsidRPr="00767BE3" w:rsidRDefault="00E10508" w:rsidP="00186DF0">
            <w:pPr>
              <w:numPr>
                <w:ilvl w:val="0"/>
                <w:numId w:val="8"/>
              </w:numPr>
              <w:ind w:left="0" w:firstLine="0"/>
              <w:jc w:val="left"/>
              <w:rPr>
                <w:szCs w:val="28"/>
              </w:rPr>
            </w:pPr>
            <w:r w:rsidRPr="00767BE3">
              <w:rPr>
                <w:szCs w:val="28"/>
              </w:rPr>
              <w:t>Написание текста расчётно-пояснительной записки</w:t>
            </w:r>
          </w:p>
        </w:tc>
        <w:tc>
          <w:tcPr>
            <w:tcW w:w="2233" w:type="dxa"/>
            <w:shd w:val="clear" w:color="auto" w:fill="auto"/>
          </w:tcPr>
          <w:p w:rsidR="00E10508" w:rsidRPr="00767BE3" w:rsidRDefault="00E10508" w:rsidP="005E7EDF">
            <w:pPr>
              <w:ind w:firstLine="33"/>
            </w:pPr>
            <w:r>
              <w:rPr>
                <w:szCs w:val="28"/>
              </w:rPr>
              <w:t>06.05 – 30</w:t>
            </w:r>
            <w:r w:rsidRPr="00767BE3">
              <w:rPr>
                <w:szCs w:val="28"/>
              </w:rPr>
              <w:t>.05</w:t>
            </w:r>
          </w:p>
        </w:tc>
      </w:tr>
    </w:tbl>
    <w:p w:rsidR="00EF3005" w:rsidRDefault="00EF3005" w:rsidP="00FF5FBB">
      <w:pPr>
        <w:ind w:left="851" w:firstLine="0"/>
      </w:pPr>
    </w:p>
    <w:p w:rsidR="00E10508" w:rsidRDefault="00E10508" w:rsidP="00FF5FBB">
      <w:pPr>
        <w:ind w:left="851" w:firstLine="0"/>
      </w:pPr>
    </w:p>
    <w:p w:rsidR="00BA6029" w:rsidRDefault="00EF3005" w:rsidP="00186DF0">
      <w:pPr>
        <w:numPr>
          <w:ilvl w:val="0"/>
          <w:numId w:val="3"/>
        </w:numPr>
        <w:tabs>
          <w:tab w:val="clear" w:pos="720"/>
          <w:tab w:val="num" w:pos="1276"/>
        </w:tabs>
        <w:ind w:left="0" w:firstLine="851"/>
      </w:pPr>
      <w:r>
        <w:t>Консультанты по проекту (с указанием относящихся к ним разделов проекта)</w:t>
      </w:r>
      <w:r w:rsidR="002C499F">
        <w:t>.</w:t>
      </w:r>
    </w:p>
    <w:tbl>
      <w:tblPr>
        <w:tblStyle w:val="-7"/>
        <w:tblW w:w="0" w:type="auto"/>
        <w:tblLook w:val="04A0"/>
      </w:tblPr>
      <w:tblGrid>
        <w:gridCol w:w="9571"/>
      </w:tblGrid>
      <w:tr w:rsidR="00580E52" w:rsidTr="00580E52">
        <w:tc>
          <w:tcPr>
            <w:tcW w:w="9571" w:type="dxa"/>
          </w:tcPr>
          <w:p w:rsidR="00580E52" w:rsidRDefault="00580E52" w:rsidP="00FF5FBB">
            <w:pPr>
              <w:jc w:val="left"/>
            </w:pPr>
            <w:r>
              <w:t>Раздел </w:t>
            </w:r>
            <w:fldSimple w:instr=" DOCPROPERTY  НомерРаздела.БЖ  \* MERGEFORMAT ">
              <w:r w:rsidR="00EF0D9D">
                <w:t>5</w:t>
              </w:r>
            </w:fldSimple>
            <w:r>
              <w:t>. Безопасность жизнедеятельности</w:t>
            </w:r>
          </w:p>
        </w:tc>
      </w:tr>
      <w:tr w:rsidR="00580E52" w:rsidTr="00F2078E">
        <w:tc>
          <w:tcPr>
            <w:tcW w:w="9571" w:type="dxa"/>
            <w:vAlign w:val="top"/>
          </w:tcPr>
          <w:p w:rsidR="00580E52" w:rsidRDefault="00CF144F" w:rsidP="00E10508">
            <w:pPr>
              <w:ind w:left="360" w:firstLine="0"/>
              <w:jc w:val="right"/>
            </w:pPr>
            <w:fldSimple w:instr=" DOCPROPERTY  Шаблон.Подпись  \* MERGEFORMAT ">
              <w:r w:rsidR="00EF0D9D">
                <w:t>___________</w:t>
              </w:r>
            </w:fldSimple>
            <w:r w:rsidR="00580E52">
              <w:t xml:space="preserve"> </w:t>
            </w:r>
            <w:fldSimple w:instr=" DOCPROPERTY  Конс.БЖ.ФИО  \* MERGEFORMAT ">
              <w:r w:rsidR="00E10508">
                <w:t>Ефимов А.В</w:t>
              </w:r>
              <w:r w:rsidR="00EF0D9D">
                <w:t>.</w:t>
              </w:r>
            </w:fldSimple>
          </w:p>
        </w:tc>
      </w:tr>
      <w:tr w:rsidR="00580E52" w:rsidTr="00F2078E">
        <w:tc>
          <w:tcPr>
            <w:tcW w:w="9571" w:type="dxa"/>
            <w:vAlign w:val="top"/>
          </w:tcPr>
          <w:p w:rsidR="00580E52" w:rsidRDefault="00580E52" w:rsidP="00FF5FBB">
            <w:r>
              <w:t>Раздел</w:t>
            </w:r>
            <w:r w:rsidR="00FF5FBB">
              <w:t> </w:t>
            </w:r>
            <w:fldSimple w:instr=" DOCPROPERTY  НомерРаздела.ЭЧ  \* MERGEFORMAT ">
              <w:r w:rsidR="00EF0D9D">
                <w:t>4</w:t>
              </w:r>
            </w:fldSimple>
            <w:r w:rsidRPr="007158D2">
              <w:t xml:space="preserve">. </w:t>
            </w:r>
            <w:r>
              <w:t>Расчет экономических показателей</w:t>
            </w:r>
          </w:p>
        </w:tc>
      </w:tr>
      <w:tr w:rsidR="00580E52" w:rsidTr="00F2078E">
        <w:tc>
          <w:tcPr>
            <w:tcW w:w="9571" w:type="dxa"/>
            <w:vAlign w:val="top"/>
          </w:tcPr>
          <w:p w:rsidR="00580E52" w:rsidRDefault="00CF144F" w:rsidP="007158D2">
            <w:pPr>
              <w:ind w:firstLine="0"/>
              <w:jc w:val="right"/>
            </w:pPr>
            <w:fldSimple w:instr=" DOCPROPERTY  Шаблон.Подпись  \* MERGEFORMAT ">
              <w:r w:rsidR="00EF0D9D">
                <w:t>___________</w:t>
              </w:r>
            </w:fldSimple>
            <w:r w:rsidR="00580E52">
              <w:t xml:space="preserve"> </w:t>
            </w:r>
            <w:fldSimple w:instr=" DOCPROPERTY  Конс.ЭЧ.ФИО  \* MERGEFORMAT ">
              <w:r w:rsidR="00E10508">
                <w:t>Ефимов А.В</w:t>
              </w:r>
              <w:r w:rsidR="00EF0D9D">
                <w:t>.</w:t>
              </w:r>
            </w:fldSimple>
          </w:p>
        </w:tc>
      </w:tr>
    </w:tbl>
    <w:p w:rsidR="00AD6698" w:rsidRDefault="00AD6698" w:rsidP="00AD6698">
      <w:pPr>
        <w:ind w:left="360" w:firstLine="0"/>
        <w:jc w:val="left"/>
      </w:pPr>
    </w:p>
    <w:p w:rsidR="00E10508" w:rsidRDefault="00E10508" w:rsidP="00AD6698">
      <w:pPr>
        <w:ind w:left="360" w:firstLine="0"/>
        <w:jc w:val="left"/>
      </w:pPr>
    </w:p>
    <w:p w:rsidR="00BA6029" w:rsidRDefault="00EF3005" w:rsidP="00435CA0">
      <w:pPr>
        <w:spacing w:after="120"/>
        <w:ind w:left="4820" w:firstLine="0"/>
        <w:jc w:val="left"/>
      </w:pPr>
      <w:r>
        <w:lastRenderedPageBreak/>
        <w:t>Дата выдачи задания:</w:t>
      </w:r>
    </w:p>
    <w:p w:rsidR="00EF3005" w:rsidRDefault="00CF144F" w:rsidP="00435CA0">
      <w:pPr>
        <w:spacing w:after="120"/>
        <w:ind w:left="4820" w:firstLine="0"/>
        <w:jc w:val="left"/>
      </w:pPr>
      <w:fldSimple w:instr=" DOCPROPERTY  Шаблон.Дата  \* MERGEFORMAT ">
        <w:r w:rsidR="00EF0D9D" w:rsidRPr="00EF0D9D">
          <w:rPr>
            <w:b/>
            <w:bCs/>
          </w:rPr>
          <w:t>«_____» ___</w:t>
        </w:r>
        <w:r w:rsidR="00EF0D9D">
          <w:t>______________</w:t>
        </w:r>
      </w:fldSimple>
    </w:p>
    <w:p w:rsidR="00BA6029" w:rsidRPr="00F06621" w:rsidRDefault="00CF144F" w:rsidP="00435CA0">
      <w:pPr>
        <w:spacing w:after="120"/>
        <w:ind w:left="4820" w:firstLine="0"/>
        <w:jc w:val="left"/>
      </w:pPr>
      <w:fldSimple w:instr=" DOCPROPERTY  Шаблон.Подпись  \* MERGEFORMAT ">
        <w:r w:rsidR="00EF0D9D" w:rsidRPr="00EF0D9D">
          <w:rPr>
            <w:b/>
            <w:bCs/>
          </w:rPr>
          <w:t>___________</w:t>
        </w:r>
      </w:fldSimple>
      <w:r w:rsidR="00BA6029">
        <w:t xml:space="preserve"> </w:t>
      </w:r>
      <w:fldSimple w:instr=" DOCPROPERTY  Рук.ФИО  \* MERGEFORMAT ">
        <w:r w:rsidR="00EF0D9D">
          <w:rPr>
            <w:bCs/>
          </w:rPr>
          <w:t>Ефимов А.В.</w:t>
        </w:r>
      </w:fldSimple>
    </w:p>
    <w:p w:rsidR="00BA6029" w:rsidRPr="00F06621" w:rsidRDefault="00BA6029" w:rsidP="00435CA0">
      <w:pPr>
        <w:spacing w:after="120"/>
        <w:ind w:left="4820" w:firstLine="0"/>
        <w:jc w:val="left"/>
      </w:pPr>
      <w:r w:rsidRPr="00F06621">
        <w:t>Задание принял к исполнению</w:t>
      </w:r>
    </w:p>
    <w:p w:rsidR="00BA6029" w:rsidRPr="00F06621" w:rsidRDefault="00CF144F" w:rsidP="00435CA0">
      <w:pPr>
        <w:spacing w:after="120"/>
        <w:ind w:left="4820" w:firstLine="0"/>
        <w:jc w:val="left"/>
      </w:pPr>
      <w:fldSimple w:instr=" DOCPROPERTY  Шаблон.Дата  \* MERGEFORMAT ">
        <w:r w:rsidR="00EF0D9D" w:rsidRPr="00EF0D9D">
          <w:rPr>
            <w:bCs/>
          </w:rPr>
          <w:t>«_____» ___</w:t>
        </w:r>
        <w:r w:rsidR="00EF0D9D">
          <w:t>______________</w:t>
        </w:r>
      </w:fldSimple>
      <w:r w:rsidR="00BA6029" w:rsidRPr="00F06621">
        <w:t xml:space="preserve"> </w:t>
      </w:r>
    </w:p>
    <w:p w:rsidR="00BA6029" w:rsidRDefault="00CF144F" w:rsidP="00435CA0">
      <w:pPr>
        <w:spacing w:after="120"/>
        <w:ind w:left="4820" w:firstLine="0"/>
        <w:jc w:val="left"/>
      </w:pPr>
      <w:fldSimple w:instr=" DOCPROPERTY  Шаблон.Подпись  \* MERGEFORMAT ">
        <w:r w:rsidR="00EF0D9D" w:rsidRPr="00EF0D9D">
          <w:rPr>
            <w:bCs/>
          </w:rPr>
          <w:t>___________</w:t>
        </w:r>
      </w:fldSimple>
      <w:r w:rsidR="00BA6029" w:rsidRPr="00F06621">
        <w:t xml:space="preserve"> </w:t>
      </w:r>
      <w:fldSimple w:instr=" DOCPROPERTY  Студ.ФИО  \* MERGEFORMAT ">
        <w:r w:rsidR="00EF0D9D">
          <w:rPr>
            <w:bCs/>
          </w:rPr>
          <w:t>Телепнев Д.Е.</w:t>
        </w:r>
      </w:fldSimple>
    </w:p>
    <w:p w:rsidR="00B34F4D" w:rsidRDefault="001C440C" w:rsidP="00B34F4D">
      <w:pPr>
        <w:ind w:firstLine="0"/>
        <w:jc w:val="left"/>
      </w:pPr>
      <w:r>
        <w:br w:type="page"/>
      </w:r>
    </w:p>
    <w:p w:rsidR="009E0A20" w:rsidRPr="00DC7ED8" w:rsidRDefault="009E0A2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9E0A20" w:rsidRDefault="009E0A20" w:rsidP="009E0A2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9E0A20" w:rsidRDefault="009E0A20" w:rsidP="009E0A2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9E0A20" w:rsidRDefault="009E0A20" w:rsidP="009E0A2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FE4062" w:rsidRPr="00F06621" w:rsidRDefault="00FE4062" w:rsidP="004D6F88">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9E0A20" w:rsidRPr="00F06621" w:rsidRDefault="009E0A20" w:rsidP="009E0A2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C440C" w:rsidRPr="007B3B0E" w:rsidRDefault="001C440C" w:rsidP="001C440C">
      <w:pPr>
        <w:ind w:firstLine="0"/>
        <w:jc w:val="center"/>
        <w:rPr>
          <w:b/>
        </w:rPr>
      </w:pPr>
    </w:p>
    <w:p w:rsidR="00B34F4D" w:rsidRDefault="00B34F4D" w:rsidP="00B34F4D">
      <w:pPr>
        <w:ind w:firstLine="0"/>
        <w:jc w:val="left"/>
      </w:pPr>
    </w:p>
    <w:p w:rsidR="001C440C" w:rsidRPr="009E0A20" w:rsidRDefault="009E0A20" w:rsidP="001C440C">
      <w:pPr>
        <w:ind w:firstLine="0"/>
        <w:jc w:val="center"/>
        <w:rPr>
          <w:b/>
          <w:sz w:val="44"/>
          <w:szCs w:val="44"/>
        </w:rPr>
      </w:pPr>
      <w:r w:rsidRPr="009E0A20">
        <w:rPr>
          <w:b/>
          <w:sz w:val="44"/>
          <w:szCs w:val="44"/>
        </w:rPr>
        <w:t>ОТЗЫВ</w:t>
      </w:r>
    </w:p>
    <w:p w:rsidR="009E0A20" w:rsidRDefault="009E0A20" w:rsidP="001C440C">
      <w:pPr>
        <w:ind w:firstLine="0"/>
        <w:jc w:val="center"/>
      </w:pPr>
    </w:p>
    <w:p w:rsidR="00F1059E" w:rsidRDefault="00FE0811" w:rsidP="001C440C">
      <w:pPr>
        <w:ind w:firstLine="0"/>
        <w:jc w:val="center"/>
      </w:pPr>
      <w:r>
        <w:t>н</w:t>
      </w:r>
      <w:r w:rsidR="001C440C">
        <w:t>а дипломн</w:t>
      </w:r>
      <w:r w:rsidR="009E0A20">
        <w:t>ый</w:t>
      </w:r>
      <w:r w:rsidR="001C440C">
        <w:t xml:space="preserve"> проект </w:t>
      </w:r>
      <w:r w:rsidR="009C0AE1">
        <w:t>студент</w:t>
      </w:r>
      <w:fldSimple w:instr=" DOCPROPERTY  Студента/ки  \* MERGEFORMAT ">
        <w:r w:rsidR="00EF0D9D">
          <w:t>а</w:t>
        </w:r>
      </w:fldSimple>
      <w:r w:rsidR="00F1059E">
        <w:t xml:space="preserve"> </w:t>
      </w:r>
    </w:p>
    <w:p w:rsidR="001C440C" w:rsidRDefault="001C440C" w:rsidP="00D05356">
      <w:pPr>
        <w:ind w:firstLine="0"/>
        <w:jc w:val="center"/>
      </w:pPr>
      <w:r>
        <w:t>групп</w:t>
      </w:r>
      <w:r w:rsidRPr="00F1059E">
        <w:t xml:space="preserve">ы </w:t>
      </w:r>
      <w:fldSimple w:instr=" DOCPROPERTY  Студ.Группа  \* MERGEFORMAT ">
        <w:r w:rsidR="00EF0D9D" w:rsidRPr="00EF0D9D">
          <w:rPr>
            <w:bCs/>
          </w:rPr>
          <w:t>ВМ-</w:t>
        </w:r>
        <w:r w:rsidR="00EF0D9D">
          <w:rPr>
            <w:bCs/>
          </w:rPr>
          <w:t>05</w:t>
        </w:r>
      </w:fldSimple>
      <w:r w:rsidRPr="00F1059E">
        <w:t xml:space="preserve"> </w:t>
      </w:r>
      <w:fldSimple w:instr=" DOCPROPERTY  Студ.ФИО.родит  \* MERGEFORMAT ">
        <w:r w:rsidR="00EF0D9D">
          <w:t>Телепнева Д.Е.</w:t>
        </w:r>
      </w:fldSimple>
    </w:p>
    <w:p w:rsidR="00D05356" w:rsidRDefault="00D05356" w:rsidP="00D05356">
      <w:r>
        <w:t>Компанией ОАО «</w:t>
      </w:r>
      <w:proofErr w:type="spellStart"/>
      <w:r>
        <w:t>Ростелеком</w:t>
      </w:r>
      <w:proofErr w:type="spellEnd"/>
      <w:r>
        <w:t>» активно ведутся работы по созданию системы электронного межведомственного взаимодействия (СМЭВ) информационных систем органов государственной власти и местного самоуправления. Для подготовки специалистов, готовых обслуживать эту систему и разрабатывать для неё необходимое программное обеспечение на базовой кафедре ОАО «</w:t>
      </w:r>
      <w:proofErr w:type="spellStart"/>
      <w:r>
        <w:t>Ростелеком</w:t>
      </w:r>
      <w:proofErr w:type="spellEnd"/>
      <w:r>
        <w:t>» реализуется образовательная программа, в которой принимал участие Телепнев Д.Е.</w:t>
      </w:r>
    </w:p>
    <w:p w:rsidR="00D05356" w:rsidRDefault="00D05356" w:rsidP="00D05356">
      <w:r>
        <w:t>В рамках выпускной квалифика</w:t>
      </w:r>
      <w:r w:rsidR="00B70E32">
        <w:t>ционной работы перед Телепневым </w:t>
      </w:r>
      <w:r>
        <w:t>Д.</w:t>
      </w:r>
      <w:r w:rsidR="00B70E32">
        <w:t> </w:t>
      </w:r>
      <w:r>
        <w:t xml:space="preserve">Е. поставлена задача разработать </w:t>
      </w:r>
      <w:proofErr w:type="spellStart"/>
      <w:r>
        <w:t>веб-сервис</w:t>
      </w:r>
      <w:proofErr w:type="spellEnd"/>
      <w:r>
        <w:t xml:space="preserve">, позволяющий ведомственным информационным системам запрашивать через СМЭВ информацию из ОВД. </w:t>
      </w:r>
      <w:r w:rsidR="00B70E32">
        <w:t>С поставленной задачей Телепнев </w:t>
      </w:r>
      <w:r>
        <w:t>Д.</w:t>
      </w:r>
      <w:r w:rsidR="00B70E32">
        <w:t> </w:t>
      </w:r>
      <w:r>
        <w:t>Е. справился полностью.</w:t>
      </w:r>
    </w:p>
    <w:p w:rsidR="00D05356" w:rsidRDefault="00D05356" w:rsidP="00D05356">
      <w:r>
        <w:t xml:space="preserve">Замечаний по выполнению </w:t>
      </w:r>
      <w:r w:rsidR="00C51B7B">
        <w:t>дипломного проекта</w:t>
      </w:r>
      <w:r>
        <w:t xml:space="preserve"> нет.</w:t>
      </w:r>
    </w:p>
    <w:p w:rsidR="001C440C" w:rsidRDefault="00D05356" w:rsidP="00D05356">
      <w:pPr>
        <w:pStyle w:val="aff5"/>
      </w:pPr>
      <w:r w:rsidRPr="00F8033A">
        <w:t>Учитывая вышесказанное, считаю, что</w:t>
      </w:r>
      <w:r>
        <w:t xml:space="preserve"> дипломный проект </w:t>
      </w:r>
      <w:r w:rsidRPr="00F8033A">
        <w:t xml:space="preserve">заслуживает оценки «ОТЛИЧНО», </w:t>
      </w:r>
      <w:r>
        <w:t>а</w:t>
      </w:r>
      <w:r w:rsidRPr="00F8033A">
        <w:t xml:space="preserve"> </w:t>
      </w:r>
      <w:r w:rsidR="00B70E32">
        <w:rPr>
          <w:rFonts w:cs="Times New Roman"/>
          <w:szCs w:val="28"/>
        </w:rPr>
        <w:t>Телепнев </w:t>
      </w:r>
      <w:r>
        <w:rPr>
          <w:rFonts w:cs="Times New Roman"/>
          <w:szCs w:val="28"/>
        </w:rPr>
        <w:t>Д.</w:t>
      </w:r>
      <w:r w:rsidR="00B70E32">
        <w:rPr>
          <w:rFonts w:cs="Times New Roman"/>
          <w:szCs w:val="28"/>
        </w:rPr>
        <w:t> </w:t>
      </w:r>
      <w:r>
        <w:rPr>
          <w:rFonts w:cs="Times New Roman"/>
          <w:szCs w:val="28"/>
        </w:rPr>
        <w:t>Е</w:t>
      </w:r>
      <w:r>
        <w:rPr>
          <w:szCs w:val="28"/>
        </w:rPr>
        <w:t>.</w:t>
      </w:r>
      <w:r>
        <w:rPr>
          <w:rFonts w:cs="Times New Roman"/>
          <w:szCs w:val="28"/>
        </w:rPr>
        <w:t xml:space="preserve"> – </w:t>
      </w:r>
      <w:r>
        <w:rPr>
          <w:szCs w:val="28"/>
        </w:rPr>
        <w:t>присвоения</w:t>
      </w:r>
      <w:r>
        <w:rPr>
          <w:rFonts w:cs="Times New Roman"/>
          <w:szCs w:val="28"/>
        </w:rPr>
        <w:t xml:space="preserve"> </w:t>
      </w:r>
      <w:r>
        <w:rPr>
          <w:szCs w:val="28"/>
        </w:rPr>
        <w:t>квалификации</w:t>
      </w:r>
      <w:r>
        <w:rPr>
          <w:rFonts w:cs="Times New Roman"/>
          <w:szCs w:val="28"/>
        </w:rPr>
        <w:t xml:space="preserve"> </w:t>
      </w:r>
      <w:r>
        <w:rPr>
          <w:szCs w:val="28"/>
        </w:rPr>
        <w:t>инженер</w:t>
      </w:r>
      <w:r>
        <w:rPr>
          <w:rFonts w:cs="Times New Roman"/>
          <w:szCs w:val="28"/>
        </w:rPr>
        <w:t xml:space="preserve"> по специальности </w:t>
      </w:r>
      <w:r w:rsidRPr="009C0AE1">
        <w:t>230101</w:t>
      </w:r>
      <w:r>
        <w:t>.</w:t>
      </w:r>
      <w:r w:rsidRPr="009C0AE1">
        <w:t>65</w:t>
      </w:r>
      <w:r>
        <w:rPr>
          <w:rFonts w:cs="Times New Roman"/>
          <w:szCs w:val="28"/>
        </w:rPr>
        <w:t xml:space="preserve"> «</w:t>
      </w:r>
      <w:r>
        <w:rPr>
          <w:rFonts w:cs="Times New Roman"/>
          <w:color w:val="000000"/>
          <w:szCs w:val="28"/>
        </w:rPr>
        <w:t>Вычислительные машины, комплексы, системы и сети</w:t>
      </w:r>
      <w:r>
        <w:rPr>
          <w:rFonts w:cs="Times New Roman"/>
          <w:szCs w:val="28"/>
        </w:rPr>
        <w:t>»</w:t>
      </w:r>
      <w:r w:rsidR="00B70E32">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D05356" w:rsidP="00F1059E">
            <w:pPr>
              <w:ind w:firstLine="0"/>
              <w:jc w:val="left"/>
              <w:rPr>
                <w:sz w:val="24"/>
              </w:rPr>
            </w:pPr>
            <w:r>
              <w:rPr>
                <w:sz w:val="24"/>
              </w:rPr>
              <w:t xml:space="preserve"> Х</w:t>
            </w: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 xml:space="preserve">Тема предложена студентом </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Тема является фундаментальной</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магистратуру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Тема предложена предприятием</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D05356" w:rsidP="00F1059E">
            <w:pPr>
              <w:ind w:firstLine="0"/>
              <w:jc w:val="left"/>
              <w:rPr>
                <w:sz w:val="24"/>
              </w:rPr>
            </w:pPr>
            <w:r>
              <w:rPr>
                <w:sz w:val="24"/>
              </w:rPr>
              <w:t xml:space="preserve"> Х</w:t>
            </w: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аспирантуру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bl>
    <w:p w:rsidR="001C440C" w:rsidRDefault="001C440C" w:rsidP="00B34F4D">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1059E" w:rsidTr="00F1059E">
        <w:tc>
          <w:tcPr>
            <w:tcW w:w="4785" w:type="dxa"/>
          </w:tcPr>
          <w:p w:rsidR="00F1059E" w:rsidRPr="00F1059E" w:rsidRDefault="00CF144F" w:rsidP="00B34F4D">
            <w:pPr>
              <w:ind w:firstLine="0"/>
              <w:jc w:val="left"/>
            </w:pPr>
            <w:r>
              <w:fldChar w:fldCharType="begin"/>
            </w:r>
            <w:r w:rsidR="00080BE5">
              <w:instrText xml:space="preserve"> DOCPROPERTY  Рук.Должность  \* MERGEFORMAT </w:instrText>
            </w:r>
            <w:r>
              <w:fldChar w:fldCharType="separate"/>
            </w:r>
            <w:r w:rsidR="00352AC0">
              <w:rPr>
                <w:bCs/>
              </w:rPr>
              <w:t>Доцент</w:t>
            </w:r>
            <w:r w:rsidR="00EF0D9D" w:rsidRPr="00EF0D9D">
              <w:rPr>
                <w:bCs/>
              </w:rPr>
              <w:t xml:space="preserve"> Кафедры вычислительных систем ФГОБУ ВПО</w:t>
            </w:r>
            <w:r w:rsidR="00EF0D9D">
              <w:t xml:space="preserve"> «</w:t>
            </w:r>
            <w:proofErr w:type="spellStart"/>
            <w:r w:rsidR="00EF0D9D">
              <w:t>СибГУТИ</w:t>
            </w:r>
            <w:proofErr w:type="spellEnd"/>
            <w:r w:rsidR="00EF0D9D">
              <w:t>»</w:t>
            </w:r>
            <w:r>
              <w:fldChar w:fldCharType="end"/>
            </w:r>
          </w:p>
          <w:p w:rsidR="00F1059E" w:rsidRPr="00F1059E" w:rsidRDefault="00CF144F" w:rsidP="00352AC0">
            <w:pPr>
              <w:ind w:firstLine="0"/>
              <w:jc w:val="left"/>
            </w:pPr>
            <w:fldSimple w:instr=" DOCPROPERTY  Рук.СтепеньЗвание  \* MERGEFORMAT ">
              <w:r w:rsidR="00352AC0">
                <w:rPr>
                  <w:bCs/>
                </w:rPr>
                <w:t>к</w:t>
              </w:r>
              <w:r w:rsidR="00EF0D9D" w:rsidRPr="00EF0D9D">
                <w:rPr>
                  <w:bCs/>
                </w:rPr>
                <w:t>.т.н.</w:t>
              </w:r>
            </w:fldSimple>
            <w:r w:rsidR="00F1059E" w:rsidRPr="00F1059E">
              <w:t xml:space="preserve"> </w:t>
            </w:r>
          </w:p>
        </w:tc>
        <w:tc>
          <w:tcPr>
            <w:tcW w:w="4786" w:type="dxa"/>
            <w:vAlign w:val="bottom"/>
          </w:tcPr>
          <w:p w:rsidR="00F1059E" w:rsidRPr="00F1059E" w:rsidRDefault="00CF144F" w:rsidP="00EF0D9D">
            <w:pPr>
              <w:ind w:firstLine="0"/>
              <w:jc w:val="right"/>
            </w:pPr>
            <w:fldSimple w:instr=" DOCPROPERTY  Шаблон.Подпись  \* MERGEFORMAT ">
              <w:r w:rsidR="00EF0D9D" w:rsidRPr="00EF0D9D">
                <w:rPr>
                  <w:bCs/>
                </w:rPr>
                <w:t>___________</w:t>
              </w:r>
            </w:fldSimple>
            <w:r w:rsidR="00F1059E" w:rsidRPr="00F1059E">
              <w:t xml:space="preserve"> </w:t>
            </w:r>
            <w:fldSimple w:instr=" DOCPROPERTY  Рук.ФИО \* MERGEFORMAT ">
              <w:r w:rsidR="00EF0D9D">
                <w:rPr>
                  <w:bCs/>
                </w:rPr>
                <w:t>Ефимов А.В.</w:t>
              </w:r>
            </w:fldSimple>
          </w:p>
        </w:tc>
      </w:tr>
      <w:tr w:rsidR="00F1059E" w:rsidTr="00F1059E">
        <w:tc>
          <w:tcPr>
            <w:tcW w:w="9571" w:type="dxa"/>
            <w:gridSpan w:val="2"/>
          </w:tcPr>
          <w:p w:rsidR="00F1059E" w:rsidRPr="00F1059E" w:rsidRDefault="00F1059E" w:rsidP="00EF0D9D">
            <w:pPr>
              <w:ind w:firstLine="0"/>
              <w:jc w:val="right"/>
            </w:pPr>
            <w:r w:rsidRPr="00F1059E">
              <w:t>(</w:t>
            </w:r>
            <w:fldSimple w:instr=" DOCPROPERTY  Рук.ФИО.Полн \* MERGEFORMAT ">
              <w:r w:rsidR="00EF0D9D">
                <w:rPr>
                  <w:bCs/>
                </w:rPr>
                <w:t>Ефимов Александр Владимирович</w:t>
              </w:r>
            </w:fldSimple>
            <w:r w:rsidRPr="00F1059E">
              <w:t>)</w:t>
            </w:r>
          </w:p>
        </w:tc>
      </w:tr>
      <w:tr w:rsidR="00A55D73" w:rsidTr="00A55D73">
        <w:tc>
          <w:tcPr>
            <w:tcW w:w="9571" w:type="dxa"/>
            <w:gridSpan w:val="2"/>
            <w:vAlign w:val="bottom"/>
          </w:tcPr>
          <w:p w:rsidR="00A55D73" w:rsidRDefault="00CF144F" w:rsidP="00A55D73">
            <w:pPr>
              <w:ind w:firstLine="0"/>
              <w:jc w:val="right"/>
            </w:pPr>
            <w:fldSimple w:instr=" DOCPROPERTY  Шаблон.Дата  \* MERGEFORMAT ">
              <w:r w:rsidR="00EF0D9D">
                <w:t>«_____» _________________</w:t>
              </w:r>
            </w:fldSimple>
          </w:p>
        </w:tc>
      </w:tr>
    </w:tbl>
    <w:p w:rsidR="001C440C" w:rsidRDefault="001C440C" w:rsidP="00FE0811">
      <w:pPr>
        <w:ind w:firstLine="0"/>
        <w:jc w:val="left"/>
      </w:pPr>
    </w:p>
    <w:p w:rsidR="00156990" w:rsidRPr="00DC7ED8" w:rsidRDefault="00156990" w:rsidP="00DC7ED8">
      <w:pPr>
        <w:pBdr>
          <w:bottom w:val="single" w:sz="4" w:space="1" w:color="auto"/>
        </w:pBdr>
        <w:spacing w:after="120"/>
        <w:ind w:firstLine="0"/>
        <w:jc w:val="center"/>
        <w:rPr>
          <w:szCs w:val="28"/>
        </w:rPr>
      </w:pPr>
      <w:r w:rsidRPr="00DC7ED8">
        <w:rPr>
          <w:szCs w:val="28"/>
        </w:rPr>
        <w:t>Федеральное агентство связи</w:t>
      </w:r>
    </w:p>
    <w:p w:rsidR="00156990" w:rsidRDefault="00156990" w:rsidP="0015699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156990" w:rsidRDefault="00156990" w:rsidP="0015699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156990" w:rsidRDefault="00156990" w:rsidP="0015699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156990" w:rsidRPr="00F06621" w:rsidRDefault="00156990" w:rsidP="00156990">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156990" w:rsidRPr="00F06621" w:rsidRDefault="00156990" w:rsidP="0015699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56990" w:rsidRPr="007B3B0E" w:rsidRDefault="00156990" w:rsidP="00156990">
      <w:pPr>
        <w:ind w:firstLine="0"/>
        <w:jc w:val="center"/>
        <w:rPr>
          <w:b/>
        </w:rPr>
      </w:pPr>
    </w:p>
    <w:p w:rsidR="00FE0811" w:rsidRDefault="00FE0811" w:rsidP="00FE0811">
      <w:pPr>
        <w:ind w:firstLine="0"/>
        <w:jc w:val="left"/>
      </w:pPr>
    </w:p>
    <w:p w:rsidR="00FE0811" w:rsidRPr="00156990" w:rsidRDefault="00FE0811" w:rsidP="00156990">
      <w:pPr>
        <w:spacing w:after="240"/>
        <w:ind w:firstLine="0"/>
        <w:jc w:val="center"/>
        <w:rPr>
          <w:b/>
          <w:sz w:val="44"/>
          <w:szCs w:val="44"/>
        </w:rPr>
      </w:pPr>
      <w:r w:rsidRPr="00156990">
        <w:rPr>
          <w:b/>
          <w:sz w:val="44"/>
          <w:szCs w:val="44"/>
        </w:rPr>
        <w:t>РЕЦЕНЗИЯ</w:t>
      </w:r>
    </w:p>
    <w:p w:rsidR="00156990" w:rsidRDefault="00FE0811" w:rsidP="00156990">
      <w:pPr>
        <w:spacing w:after="120"/>
        <w:ind w:firstLine="0"/>
        <w:jc w:val="center"/>
      </w:pPr>
      <w:r>
        <w:t>на дипломн</w:t>
      </w:r>
      <w:r w:rsidR="00156990">
        <w:t>ый проект</w:t>
      </w:r>
    </w:p>
    <w:p w:rsidR="006A60C5" w:rsidRDefault="009C0AE1" w:rsidP="00F56772">
      <w:pPr>
        <w:spacing w:after="120"/>
        <w:ind w:firstLine="0"/>
      </w:pPr>
      <w:r w:rsidRPr="009C0AE1">
        <w:t>Студент</w:t>
      </w:r>
      <w:fldSimple w:instr=" DOCPROPERTY  Студента/ки  \* MERGEFORMAT ">
        <w:r w:rsidR="00EF0D9D" w:rsidRPr="00EF0D9D">
          <w:rPr>
            <w:bCs/>
          </w:rPr>
          <w:t>а</w:t>
        </w:r>
      </w:fldSimple>
      <w:r w:rsidR="00156990" w:rsidRPr="009C0AE1">
        <w:t xml:space="preserve"> </w:t>
      </w:r>
      <w:fldSimple w:instr=" DOCPROPERTY  Студ.ФИО.родит  \* MERGEFORMAT ">
        <w:r w:rsidR="004F13CE">
          <w:t>Телепнева Д.Е.</w:t>
        </w:r>
      </w:fldSimple>
      <w:r w:rsidR="006A60C5">
        <w:t xml:space="preserve">, </w:t>
      </w:r>
      <w:r w:rsidR="00CF144F">
        <w:fldChar w:fldCharType="begin"/>
      </w:r>
      <w:r w:rsidR="006A60C5">
        <w:instrText xml:space="preserve"> Студ.ФИО </w:instrText>
      </w:r>
      <w:r w:rsidR="00CF144F">
        <w:fldChar w:fldCharType="end"/>
      </w:r>
    </w:p>
    <w:p w:rsidR="00FE0811" w:rsidRDefault="009C0AE1" w:rsidP="00F56772">
      <w:pPr>
        <w:spacing w:after="120"/>
        <w:ind w:firstLine="0"/>
      </w:pPr>
      <w:r>
        <w:t xml:space="preserve">По специальности (группа, шифр) </w:t>
      </w:r>
      <w:fldSimple w:instr=" DOCPROPERTY  Студ.Группа  \* MERGEFORMAT ">
        <w:r w:rsidR="00EF0D9D">
          <w:t>ВМ-</w:t>
        </w:r>
        <w:r w:rsidR="004F13CE">
          <w:t>05</w:t>
        </w:r>
      </w:fldSimple>
      <w:r>
        <w:t xml:space="preserve">, </w:t>
      </w:r>
      <w:r w:rsidRPr="009C0AE1">
        <w:t>230101</w:t>
      </w:r>
      <w:r>
        <w:t>.</w:t>
      </w:r>
      <w:r w:rsidRPr="009C0AE1">
        <w:t>65</w:t>
      </w:r>
    </w:p>
    <w:p w:rsidR="00942CE9" w:rsidRPr="00603721" w:rsidRDefault="00156990" w:rsidP="00942CE9">
      <w:pPr>
        <w:spacing w:after="120"/>
        <w:ind w:firstLine="0"/>
      </w:pPr>
      <w:r>
        <w:t>Тема дипломного проекта: «</w:t>
      </w:r>
      <w:fldSimple w:instr=" DOCPROPERTY  Название  \* MERGEFORMAT ">
        <w:fldSimple w:instr=" DOCPROPERTY  название  \* MERGEFORMAT ">
          <w:r w:rsidR="004F13CE">
            <w:t>Разработка адаптера для Системы Межведомственного Электронного Взаимодействия</w:t>
          </w:r>
        </w:fldSimple>
      </w:fldSimple>
      <w:r>
        <w:t>».</w:t>
      </w:r>
    </w:p>
    <w:p w:rsidR="00C51659" w:rsidRDefault="00942CE9" w:rsidP="00A54218">
      <w:pPr>
        <w:spacing w:line="276" w:lineRule="auto"/>
      </w:pPr>
      <w:r w:rsidRPr="00942CE9">
        <w:rPr>
          <w:szCs w:val="28"/>
        </w:rPr>
        <w:t xml:space="preserve">Данный дипломный проект посвящен разработке адаптера </w:t>
      </w:r>
      <w:proofErr w:type="spellStart"/>
      <w:r w:rsidRPr="00942CE9">
        <w:rPr>
          <w:szCs w:val="28"/>
        </w:rPr>
        <w:t>веб-</w:t>
      </w:r>
      <w:r w:rsidR="00BB3D75">
        <w:rPr>
          <w:szCs w:val="28"/>
        </w:rPr>
        <w:t>сервиса</w:t>
      </w:r>
      <w:proofErr w:type="spellEnd"/>
      <w:r w:rsidR="00BB3D75">
        <w:rPr>
          <w:szCs w:val="28"/>
        </w:rPr>
        <w:t xml:space="preserve"> и </w:t>
      </w:r>
      <w:proofErr w:type="spellStart"/>
      <w:r w:rsidR="00BB3D75">
        <w:rPr>
          <w:szCs w:val="28"/>
        </w:rPr>
        <w:t>веб-формы</w:t>
      </w:r>
      <w:proofErr w:type="spellEnd"/>
      <w:r w:rsidR="00BB3D75">
        <w:rPr>
          <w:szCs w:val="28"/>
        </w:rPr>
        <w:t>, позволяющих</w:t>
      </w:r>
      <w:r w:rsidRPr="00942CE9">
        <w:rPr>
          <w:szCs w:val="28"/>
        </w:rPr>
        <w:t xml:space="preserve"> запрашивать </w:t>
      </w:r>
      <w:r w:rsidR="00BB3D75">
        <w:rPr>
          <w:szCs w:val="28"/>
        </w:rPr>
        <w:t xml:space="preserve">у ОВД </w:t>
      </w:r>
      <w:r w:rsidRPr="00942CE9">
        <w:rPr>
          <w:szCs w:val="28"/>
        </w:rPr>
        <w:t>информацию о должностных лицах</w:t>
      </w:r>
      <w:r w:rsidR="00BB3D75">
        <w:rPr>
          <w:szCs w:val="28"/>
        </w:rPr>
        <w:t xml:space="preserve"> </w:t>
      </w:r>
      <w:r w:rsidR="00BB3D75" w:rsidRPr="00942CE9">
        <w:rPr>
          <w:szCs w:val="28"/>
        </w:rPr>
        <w:t xml:space="preserve">через </w:t>
      </w:r>
      <w:r w:rsidR="00BB3D75">
        <w:rPr>
          <w:szCs w:val="28"/>
        </w:rPr>
        <w:t>систему межведомственного электронного взаимодействия (</w:t>
      </w:r>
      <w:r w:rsidR="00BB3D75" w:rsidRPr="00942CE9">
        <w:rPr>
          <w:szCs w:val="28"/>
        </w:rPr>
        <w:t>СМЭВ</w:t>
      </w:r>
      <w:r w:rsidR="00BB3D75">
        <w:rPr>
          <w:szCs w:val="28"/>
        </w:rPr>
        <w:t>)</w:t>
      </w:r>
      <w:r w:rsidRPr="00942CE9">
        <w:rPr>
          <w:szCs w:val="28"/>
        </w:rPr>
        <w:t>.</w:t>
      </w:r>
      <w:r w:rsidR="00C51659">
        <w:rPr>
          <w:szCs w:val="28"/>
        </w:rPr>
        <w:t xml:space="preserve"> Требовалось разработать адаптер, полностью отвечающий </w:t>
      </w:r>
      <w:r w:rsidR="00C51659">
        <w:t>методическим рекомендациям</w:t>
      </w:r>
      <w:r w:rsidR="00C51659" w:rsidRPr="0031651F">
        <w:t xml:space="preserve"> по разработке электронных сервисов и применению технологии электронной подписи при межведомственном электронном взаимодействии.</w:t>
      </w:r>
    </w:p>
    <w:p w:rsidR="00C51659" w:rsidRPr="00822BDE" w:rsidRDefault="00C51659" w:rsidP="00A54218">
      <w:pPr>
        <w:spacing w:line="276" w:lineRule="auto"/>
        <w:rPr>
          <w:szCs w:val="28"/>
        </w:rPr>
      </w:pPr>
      <w:r>
        <w:rPr>
          <w:szCs w:val="28"/>
        </w:rPr>
        <w:t xml:space="preserve">В ходе выполнения работы Телепнев Д.Е. </w:t>
      </w:r>
      <w:r w:rsidR="00BB3D75">
        <w:rPr>
          <w:szCs w:val="28"/>
        </w:rPr>
        <w:t>на основании методических рекомендаций и руководства пользователя сервисами</w:t>
      </w:r>
      <w:r w:rsidR="00BE2E03">
        <w:rPr>
          <w:szCs w:val="28"/>
        </w:rPr>
        <w:t xml:space="preserve"> О</w:t>
      </w:r>
      <w:r>
        <w:rPr>
          <w:szCs w:val="28"/>
        </w:rPr>
        <w:t>ВД разра</w:t>
      </w:r>
      <w:r w:rsidR="00822BDE">
        <w:rPr>
          <w:szCs w:val="28"/>
        </w:rPr>
        <w:t xml:space="preserve">ботал архитектуру адаптера СМЭВ и </w:t>
      </w:r>
      <w:proofErr w:type="spellStart"/>
      <w:r w:rsidR="00822BDE">
        <w:rPr>
          <w:szCs w:val="28"/>
        </w:rPr>
        <w:t>веб-форму</w:t>
      </w:r>
      <w:proofErr w:type="spellEnd"/>
      <w:r w:rsidR="00822BDE">
        <w:rPr>
          <w:szCs w:val="28"/>
        </w:rPr>
        <w:t>.</w:t>
      </w:r>
      <w:r w:rsidR="00BE2E03">
        <w:rPr>
          <w:szCs w:val="28"/>
        </w:rPr>
        <w:t xml:space="preserve"> Серв</w:t>
      </w:r>
      <w:r w:rsidR="00822BDE">
        <w:rPr>
          <w:szCs w:val="28"/>
        </w:rPr>
        <w:t xml:space="preserve">ерная часть адаптера - </w:t>
      </w:r>
      <w:proofErr w:type="spellStart"/>
      <w:r w:rsidR="00822BDE">
        <w:rPr>
          <w:szCs w:val="28"/>
        </w:rPr>
        <w:t>сервлет</w:t>
      </w:r>
      <w:proofErr w:type="spellEnd"/>
      <w:r w:rsidR="00BE2E03">
        <w:rPr>
          <w:szCs w:val="28"/>
        </w:rPr>
        <w:t xml:space="preserve"> - исполнена на языке программирования </w:t>
      </w:r>
      <w:r w:rsidR="00BE2E03">
        <w:rPr>
          <w:szCs w:val="28"/>
          <w:lang w:val="en-US"/>
        </w:rPr>
        <w:t>Java</w:t>
      </w:r>
      <w:r w:rsidR="00822BDE">
        <w:rPr>
          <w:szCs w:val="28"/>
        </w:rPr>
        <w:t xml:space="preserve"> с использованием технологии </w:t>
      </w:r>
      <w:proofErr w:type="spellStart"/>
      <w:r w:rsidR="00822BDE">
        <w:rPr>
          <w:szCs w:val="28"/>
          <w:lang w:val="en-US"/>
        </w:rPr>
        <w:t>JavaServlets</w:t>
      </w:r>
      <w:proofErr w:type="spellEnd"/>
      <w:r w:rsidR="00822BDE">
        <w:rPr>
          <w:szCs w:val="28"/>
        </w:rPr>
        <w:t>. В</w:t>
      </w:r>
      <w:r w:rsidR="00BE2E03">
        <w:rPr>
          <w:szCs w:val="28"/>
        </w:rPr>
        <w:t xml:space="preserve">заимодействие с базой данных происходит с помощью языка запросов </w:t>
      </w:r>
      <w:r w:rsidR="00BE2E03">
        <w:rPr>
          <w:szCs w:val="28"/>
          <w:lang w:val="en-US"/>
        </w:rPr>
        <w:t>SQL</w:t>
      </w:r>
      <w:r w:rsidR="00822BDE">
        <w:rPr>
          <w:szCs w:val="28"/>
        </w:rPr>
        <w:t>,</w:t>
      </w:r>
      <w:r w:rsidR="00BE2E03">
        <w:rPr>
          <w:szCs w:val="28"/>
        </w:rPr>
        <w:t xml:space="preserve"> </w:t>
      </w:r>
      <w:r w:rsidR="00822BDE">
        <w:rPr>
          <w:szCs w:val="28"/>
        </w:rPr>
        <w:t xml:space="preserve">а с </w:t>
      </w:r>
      <w:proofErr w:type="spellStart"/>
      <w:r w:rsidR="00822BDE">
        <w:rPr>
          <w:szCs w:val="28"/>
        </w:rPr>
        <w:t>веб-формой</w:t>
      </w:r>
      <w:proofErr w:type="spellEnd"/>
      <w:r w:rsidR="00822BDE">
        <w:rPr>
          <w:szCs w:val="28"/>
        </w:rPr>
        <w:t xml:space="preserve"> -</w:t>
      </w:r>
      <w:r w:rsidR="00BE2E03">
        <w:rPr>
          <w:szCs w:val="28"/>
        </w:rPr>
        <w:t xml:space="preserve"> с помощью </w:t>
      </w:r>
      <w:proofErr w:type="spellStart"/>
      <w:r w:rsidR="00BE2E03">
        <w:rPr>
          <w:szCs w:val="28"/>
        </w:rPr>
        <w:t>скрипта</w:t>
      </w:r>
      <w:proofErr w:type="spellEnd"/>
      <w:r w:rsidR="00BE2E03">
        <w:rPr>
          <w:szCs w:val="28"/>
        </w:rPr>
        <w:t>, написанного на</w:t>
      </w:r>
      <w:r w:rsidR="00BE2E03" w:rsidRPr="00BE2E03">
        <w:rPr>
          <w:szCs w:val="28"/>
        </w:rPr>
        <w:t xml:space="preserve"> </w:t>
      </w:r>
      <w:r w:rsidR="00BE2E03">
        <w:rPr>
          <w:szCs w:val="28"/>
        </w:rPr>
        <w:t xml:space="preserve">языке программирования </w:t>
      </w:r>
      <w:r w:rsidR="00BE2E03">
        <w:rPr>
          <w:szCs w:val="28"/>
          <w:lang w:val="en-US"/>
        </w:rPr>
        <w:t>JavaScript</w:t>
      </w:r>
      <w:r w:rsidR="00822BDE">
        <w:rPr>
          <w:szCs w:val="28"/>
        </w:rPr>
        <w:t xml:space="preserve"> с использованием функций библиотеки </w:t>
      </w:r>
      <w:proofErr w:type="spellStart"/>
      <w:r w:rsidR="00822BDE">
        <w:rPr>
          <w:szCs w:val="28"/>
          <w:lang w:val="en-US"/>
        </w:rPr>
        <w:t>jQuery</w:t>
      </w:r>
      <w:proofErr w:type="spellEnd"/>
      <w:r w:rsidR="00822BDE">
        <w:rPr>
          <w:szCs w:val="28"/>
        </w:rPr>
        <w:t>.</w:t>
      </w:r>
    </w:p>
    <w:p w:rsidR="00C51659" w:rsidRPr="00942CE9" w:rsidRDefault="00C51659" w:rsidP="00A54218">
      <w:pPr>
        <w:spacing w:line="276" w:lineRule="auto"/>
        <w:rPr>
          <w:szCs w:val="28"/>
        </w:rPr>
      </w:pPr>
      <w:r w:rsidRPr="00942CE9">
        <w:rPr>
          <w:szCs w:val="28"/>
        </w:rPr>
        <w:t>С поставленной задачей Телепнев Д.Е. справился полностью.</w:t>
      </w:r>
    </w:p>
    <w:p w:rsidR="00C51659" w:rsidRDefault="00C51659" w:rsidP="00A54218">
      <w:pPr>
        <w:spacing w:line="276" w:lineRule="auto"/>
        <w:rPr>
          <w:szCs w:val="28"/>
        </w:rPr>
      </w:pPr>
      <w:r>
        <w:rPr>
          <w:szCs w:val="28"/>
        </w:rPr>
        <w:t>Пояснительная записка содержит 7 глав,</w:t>
      </w:r>
      <w:r w:rsidR="00A54218">
        <w:rPr>
          <w:szCs w:val="28"/>
        </w:rPr>
        <w:t xml:space="preserve"> 10 рисунков и 15 таблиц</w:t>
      </w:r>
      <w:r w:rsidR="00D05356">
        <w:rPr>
          <w:szCs w:val="28"/>
        </w:rPr>
        <w:t xml:space="preserve"> расположенных на  56</w:t>
      </w:r>
      <w:r>
        <w:rPr>
          <w:szCs w:val="28"/>
        </w:rPr>
        <w:t xml:space="preserve"> страницах</w:t>
      </w:r>
      <w:r w:rsidR="00BE2E03">
        <w:rPr>
          <w:szCs w:val="28"/>
        </w:rPr>
        <w:t>, оформленных в соответствии с требования ГОСТ</w:t>
      </w:r>
      <w:r>
        <w:rPr>
          <w:szCs w:val="28"/>
        </w:rPr>
        <w:t>.</w:t>
      </w:r>
      <w:r w:rsidR="00A54218">
        <w:rPr>
          <w:szCs w:val="28"/>
        </w:rPr>
        <w:t xml:space="preserve"> Текст логически структурирован</w:t>
      </w:r>
      <w:r w:rsidR="00BE2E03">
        <w:rPr>
          <w:szCs w:val="28"/>
        </w:rPr>
        <w:t xml:space="preserve"> и полностью отражает этапы и суть проделанной работы</w:t>
      </w:r>
      <w:r w:rsidR="00A54218">
        <w:rPr>
          <w:szCs w:val="28"/>
        </w:rPr>
        <w:t xml:space="preserve">. </w:t>
      </w:r>
    </w:p>
    <w:p w:rsidR="00C51659" w:rsidRPr="00942CE9" w:rsidRDefault="00C51659" w:rsidP="00A54218">
      <w:pPr>
        <w:spacing w:line="276" w:lineRule="auto"/>
        <w:rPr>
          <w:szCs w:val="28"/>
        </w:rPr>
      </w:pPr>
      <w:r w:rsidRPr="00942CE9">
        <w:rPr>
          <w:szCs w:val="28"/>
        </w:rPr>
        <w:lastRenderedPageBreak/>
        <w:t>Дипломный проект внедрен в инфор</w:t>
      </w:r>
      <w:r>
        <w:rPr>
          <w:szCs w:val="28"/>
        </w:rPr>
        <w:t xml:space="preserve">мационную систему ведомства ОВД, о чем имеется акт о внедрении. </w:t>
      </w:r>
    </w:p>
    <w:p w:rsidR="00C51659" w:rsidRPr="00866896" w:rsidRDefault="00C51659" w:rsidP="00C51659">
      <w:pPr>
        <w:pStyle w:val="aff5"/>
        <w:spacing w:after="0" w:line="240" w:lineRule="auto"/>
        <w:rPr>
          <w:rFonts w:cs="Times New Roman"/>
          <w:szCs w:val="28"/>
        </w:rPr>
      </w:pPr>
      <w:r>
        <w:rPr>
          <w:rFonts w:cs="Times New Roman"/>
          <w:color w:val="222222"/>
          <w:szCs w:val="28"/>
          <w:shd w:val="clear" w:color="auto" w:fill="FFFFFF"/>
        </w:rPr>
        <w:t xml:space="preserve">В качестве замечания можно указать </w:t>
      </w:r>
      <w:r w:rsidRPr="00866896">
        <w:rPr>
          <w:rFonts w:cs="Times New Roman"/>
          <w:color w:val="222222"/>
          <w:szCs w:val="28"/>
          <w:shd w:val="clear" w:color="auto" w:fill="FFFFFF"/>
        </w:rPr>
        <w:t xml:space="preserve">незначительные </w:t>
      </w:r>
      <w:r>
        <w:rPr>
          <w:rFonts w:cs="Times New Roman"/>
          <w:color w:val="222222"/>
          <w:szCs w:val="28"/>
          <w:shd w:val="clear" w:color="auto" w:fill="FFFFFF"/>
        </w:rPr>
        <w:t xml:space="preserve">опечатки и </w:t>
      </w:r>
      <w:r w:rsidRPr="00866896">
        <w:rPr>
          <w:rFonts w:cs="Times New Roman"/>
          <w:color w:val="222222"/>
          <w:szCs w:val="28"/>
          <w:shd w:val="clear" w:color="auto" w:fill="FFFFFF"/>
        </w:rPr>
        <w:t>погрешности в оформлении.</w:t>
      </w:r>
    </w:p>
    <w:p w:rsidR="00C51659" w:rsidRDefault="00C51659" w:rsidP="00C51659">
      <w:pPr>
        <w:pStyle w:val="aff5"/>
      </w:pPr>
      <w:r>
        <w:rPr>
          <w:szCs w:val="28"/>
        </w:rPr>
        <w:t>Несмотря</w:t>
      </w:r>
      <w:r>
        <w:rPr>
          <w:rFonts w:cs="Times New Roman"/>
          <w:szCs w:val="28"/>
        </w:rPr>
        <w:t xml:space="preserve"> </w:t>
      </w:r>
      <w:r>
        <w:rPr>
          <w:szCs w:val="28"/>
        </w:rPr>
        <w:t>на</w:t>
      </w:r>
      <w:r>
        <w:rPr>
          <w:rFonts w:cs="Times New Roman"/>
          <w:szCs w:val="28"/>
        </w:rPr>
        <w:t xml:space="preserve"> </w:t>
      </w:r>
      <w:r>
        <w:rPr>
          <w:szCs w:val="28"/>
        </w:rPr>
        <w:t>указанные</w:t>
      </w:r>
      <w:r>
        <w:rPr>
          <w:rFonts w:cs="Times New Roman"/>
          <w:szCs w:val="28"/>
        </w:rPr>
        <w:t xml:space="preserve"> </w:t>
      </w:r>
      <w:r>
        <w:rPr>
          <w:szCs w:val="28"/>
        </w:rPr>
        <w:t>замечания,</w:t>
      </w:r>
      <w:r>
        <w:rPr>
          <w:rFonts w:cs="Times New Roman"/>
          <w:szCs w:val="28"/>
        </w:rPr>
        <w:t xml:space="preserve"> </w:t>
      </w:r>
      <w:r>
        <w:rPr>
          <w:szCs w:val="28"/>
        </w:rPr>
        <w:t>считаю,</w:t>
      </w:r>
      <w:r>
        <w:rPr>
          <w:rFonts w:cs="Times New Roman"/>
          <w:szCs w:val="28"/>
        </w:rPr>
        <w:t xml:space="preserve"> </w:t>
      </w:r>
      <w:r>
        <w:rPr>
          <w:szCs w:val="28"/>
        </w:rPr>
        <w:t>что</w:t>
      </w:r>
      <w:r>
        <w:rPr>
          <w:rFonts w:cs="Times New Roman"/>
          <w:szCs w:val="28"/>
        </w:rPr>
        <w:t xml:space="preserve"> </w:t>
      </w:r>
      <w:r>
        <w:rPr>
          <w:szCs w:val="28"/>
        </w:rPr>
        <w:t>дипломный</w:t>
      </w:r>
      <w:r>
        <w:rPr>
          <w:rFonts w:cs="Times New Roman"/>
          <w:szCs w:val="28"/>
        </w:rPr>
        <w:t xml:space="preserve"> </w:t>
      </w:r>
      <w:r>
        <w:rPr>
          <w:szCs w:val="28"/>
        </w:rPr>
        <w:t>проект</w:t>
      </w:r>
      <w:r>
        <w:rPr>
          <w:rFonts w:cs="Times New Roman"/>
          <w:szCs w:val="28"/>
        </w:rPr>
        <w:t xml:space="preserve"> </w:t>
      </w:r>
      <w:r>
        <w:rPr>
          <w:szCs w:val="28"/>
        </w:rPr>
        <w:t>заслуживает</w:t>
      </w:r>
      <w:r>
        <w:rPr>
          <w:rFonts w:cs="Times New Roman"/>
          <w:szCs w:val="28"/>
        </w:rPr>
        <w:t xml:space="preserve"> </w:t>
      </w:r>
      <w:r>
        <w:rPr>
          <w:szCs w:val="28"/>
        </w:rPr>
        <w:t>оценки</w:t>
      </w:r>
      <w:r>
        <w:rPr>
          <w:rFonts w:cs="Times New Roman"/>
          <w:szCs w:val="28"/>
        </w:rPr>
        <w:t xml:space="preserve"> «ОТЛИЧНО»</w:t>
      </w:r>
      <w:r>
        <w:rPr>
          <w:szCs w:val="28"/>
        </w:rPr>
        <w:t>,</w:t>
      </w:r>
      <w:r>
        <w:rPr>
          <w:rFonts w:cs="Times New Roman"/>
          <w:szCs w:val="28"/>
        </w:rPr>
        <w:t xml:space="preserve"> </w:t>
      </w:r>
      <w:r>
        <w:rPr>
          <w:szCs w:val="28"/>
        </w:rPr>
        <w:t>а</w:t>
      </w:r>
      <w:r>
        <w:rPr>
          <w:rFonts w:cs="Times New Roman"/>
          <w:szCs w:val="28"/>
        </w:rPr>
        <w:t xml:space="preserve"> Телепнев Д.Е</w:t>
      </w:r>
      <w:r>
        <w:rPr>
          <w:szCs w:val="28"/>
        </w:rPr>
        <w:t>.</w:t>
      </w:r>
      <w:r>
        <w:rPr>
          <w:rFonts w:cs="Times New Roman"/>
          <w:szCs w:val="28"/>
        </w:rPr>
        <w:t xml:space="preserve"> – </w:t>
      </w:r>
      <w:r>
        <w:rPr>
          <w:szCs w:val="28"/>
        </w:rPr>
        <w:t>присвоения</w:t>
      </w:r>
      <w:r>
        <w:rPr>
          <w:rFonts w:cs="Times New Roman"/>
          <w:szCs w:val="28"/>
        </w:rPr>
        <w:t xml:space="preserve"> </w:t>
      </w:r>
      <w:r>
        <w:rPr>
          <w:szCs w:val="28"/>
        </w:rPr>
        <w:t>квалификации</w:t>
      </w:r>
      <w:r>
        <w:rPr>
          <w:rFonts w:cs="Times New Roman"/>
          <w:szCs w:val="28"/>
        </w:rPr>
        <w:t xml:space="preserve"> </w:t>
      </w:r>
      <w:r>
        <w:rPr>
          <w:szCs w:val="28"/>
        </w:rPr>
        <w:t>инженер</w:t>
      </w:r>
      <w:r>
        <w:rPr>
          <w:rFonts w:cs="Times New Roman"/>
          <w:szCs w:val="28"/>
        </w:rPr>
        <w:t xml:space="preserve"> по специальности </w:t>
      </w:r>
      <w:r w:rsidRPr="009C0AE1">
        <w:t>230101</w:t>
      </w:r>
      <w:r>
        <w:t>.</w:t>
      </w:r>
      <w:r w:rsidRPr="009C0AE1">
        <w:t>65</w:t>
      </w:r>
      <w:r>
        <w:rPr>
          <w:rFonts w:cs="Times New Roman"/>
          <w:szCs w:val="28"/>
        </w:rPr>
        <w:t xml:space="preserve"> «</w:t>
      </w:r>
      <w:r>
        <w:rPr>
          <w:rFonts w:cs="Times New Roman"/>
          <w:color w:val="000000"/>
          <w:szCs w:val="28"/>
        </w:rPr>
        <w:t>Вычислительные машины, комплексы, системы и сети</w:t>
      </w:r>
      <w:r>
        <w:rPr>
          <w:rFonts w:cs="Times New Roman"/>
          <w:szCs w:val="28"/>
        </w:rPr>
        <w:t>»</w:t>
      </w:r>
    </w:p>
    <w:p w:rsidR="00942CE9" w:rsidRDefault="00942CE9" w:rsidP="00C51659">
      <w:pPr>
        <w:spacing w:line="276" w:lineRule="auto"/>
        <w:ind w:firstLine="708"/>
      </w:pPr>
    </w:p>
    <w:p w:rsidR="00F56772" w:rsidRDefault="00F56772"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866896" w:rsidP="00D85305">
            <w:pPr>
              <w:ind w:firstLine="0"/>
              <w:jc w:val="left"/>
              <w:rPr>
                <w:sz w:val="24"/>
              </w:rPr>
            </w:pPr>
            <w:r>
              <w:rPr>
                <w:sz w:val="24"/>
              </w:rPr>
              <w:t xml:space="preserve"> Х</w:t>
            </w: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866896" w:rsidP="00D85305">
            <w:pPr>
              <w:ind w:firstLine="0"/>
              <w:jc w:val="left"/>
              <w:rPr>
                <w:sz w:val="24"/>
              </w:rPr>
            </w:pPr>
            <w:r>
              <w:rPr>
                <w:sz w:val="24"/>
              </w:rPr>
              <w:t xml:space="preserve"> </w:t>
            </w: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Pr>
          <w:p w:rsidR="00D37BBF" w:rsidRPr="004A2A9C" w:rsidRDefault="00D37BBF" w:rsidP="00D85305">
            <w:pPr>
              <w:ind w:firstLine="0"/>
              <w:jc w:val="left"/>
              <w:rPr>
                <w:sz w:val="24"/>
              </w:rPr>
            </w:pPr>
          </w:p>
        </w:tc>
        <w:tc>
          <w:tcPr>
            <w:tcW w:w="537" w:type="dxa"/>
            <w:tcBorders>
              <w:top w:val="single" w:sz="4" w:space="0" w:color="auto"/>
            </w:tcBorders>
          </w:tcPr>
          <w:p w:rsidR="00D37BBF" w:rsidRPr="004A2A9C" w:rsidRDefault="00D37BBF" w:rsidP="00D85305">
            <w:pPr>
              <w:ind w:firstLine="0"/>
              <w:jc w:val="left"/>
              <w:rPr>
                <w:sz w:val="24"/>
              </w:rPr>
            </w:pPr>
          </w:p>
        </w:tc>
        <w:tc>
          <w:tcPr>
            <w:tcW w:w="4143" w:type="dxa"/>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bl>
    <w:p w:rsidR="00D37BBF" w:rsidRDefault="00D37BBF"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56772" w:rsidTr="00F56772">
        <w:tc>
          <w:tcPr>
            <w:tcW w:w="4785" w:type="dxa"/>
          </w:tcPr>
          <w:p w:rsidR="00F56772" w:rsidRDefault="00CF144F" w:rsidP="00F56772">
            <w:pPr>
              <w:ind w:firstLine="0"/>
              <w:jc w:val="left"/>
            </w:pPr>
            <w:r>
              <w:fldChar w:fldCharType="begin"/>
            </w:r>
            <w:r w:rsidR="00080BE5">
              <w:instrText xml:space="preserve"> DOCPROPERTY  Рец.Должность  \* MERGEFORMAT </w:instrText>
            </w:r>
            <w:r>
              <w:fldChar w:fldCharType="separate"/>
            </w:r>
            <w:r w:rsidR="00EF0D9D">
              <w:t>Доцент Кафедры вычислительных систем ФГОБУ ВПО «</w:t>
            </w:r>
            <w:proofErr w:type="spellStart"/>
            <w:r w:rsidR="00EF0D9D">
              <w:t>СибГУТИ</w:t>
            </w:r>
            <w:proofErr w:type="spellEnd"/>
            <w:r w:rsidR="00EF0D9D">
              <w:t>»</w:t>
            </w:r>
            <w:r>
              <w:fldChar w:fldCharType="end"/>
            </w:r>
          </w:p>
          <w:p w:rsidR="00F56772" w:rsidRDefault="00CF144F" w:rsidP="00F56772">
            <w:pPr>
              <w:ind w:firstLine="0"/>
              <w:jc w:val="left"/>
            </w:pPr>
            <w:fldSimple w:instr=" DOCPROPERTY  Рец.СтепеньЗвание  \* MERGEFORMAT ">
              <w:r w:rsidR="00EF0D9D">
                <w:t>к.т.н. доцент</w:t>
              </w:r>
            </w:fldSimple>
          </w:p>
        </w:tc>
        <w:tc>
          <w:tcPr>
            <w:tcW w:w="4786" w:type="dxa"/>
            <w:vAlign w:val="bottom"/>
          </w:tcPr>
          <w:p w:rsidR="00F56772" w:rsidRDefault="00CF144F" w:rsidP="00F56772">
            <w:pPr>
              <w:ind w:firstLine="0"/>
              <w:jc w:val="right"/>
            </w:pPr>
            <w:fldSimple w:instr=" DOCPROPERTY  Шаблон.Подпись  \* MERGEFORMAT ">
              <w:r w:rsidR="00EF0D9D">
                <w:t>___________</w:t>
              </w:r>
            </w:fldSimple>
            <w:r w:rsidR="00F56772">
              <w:t xml:space="preserve"> </w:t>
            </w:r>
            <w:fldSimple w:instr=" DOCPROPERTY  Рец.ФИО  \* MERGEFORMAT ">
              <w:r w:rsidR="00EF0D9D">
                <w:t>Сидоров С.С.</w:t>
              </w:r>
            </w:fldSimple>
          </w:p>
        </w:tc>
      </w:tr>
      <w:tr w:rsidR="00F56772" w:rsidTr="00F56772">
        <w:tc>
          <w:tcPr>
            <w:tcW w:w="9571" w:type="dxa"/>
            <w:gridSpan w:val="2"/>
            <w:vAlign w:val="bottom"/>
          </w:tcPr>
          <w:p w:rsidR="00F56772" w:rsidRDefault="00F56772" w:rsidP="00F56772">
            <w:pPr>
              <w:ind w:firstLine="0"/>
              <w:jc w:val="right"/>
            </w:pPr>
            <w:r>
              <w:t>(</w:t>
            </w:r>
            <w:fldSimple w:instr=" DOCPROPERTY  Рец.ФИО.полн  \* MERGEFORMAT ">
              <w:r w:rsidR="00EF0D9D">
                <w:t>Сидоров Сидор Сидорович</w:t>
              </w:r>
            </w:fldSimple>
            <w:r>
              <w:t>)</w:t>
            </w:r>
          </w:p>
        </w:tc>
      </w:tr>
      <w:tr w:rsidR="00A55D73" w:rsidTr="00F56772">
        <w:tc>
          <w:tcPr>
            <w:tcW w:w="9571" w:type="dxa"/>
            <w:gridSpan w:val="2"/>
            <w:vAlign w:val="bottom"/>
          </w:tcPr>
          <w:p w:rsidR="00A55D73" w:rsidRDefault="00CF144F" w:rsidP="00F56772">
            <w:pPr>
              <w:ind w:firstLine="0"/>
              <w:jc w:val="right"/>
            </w:pPr>
            <w:fldSimple w:instr=" DOCPROPERTY  Шаблон.Дата  \* MERGEFORMAT ">
              <w:r w:rsidR="00EF0D9D">
                <w:t>«_____» _________________</w:t>
              </w:r>
            </w:fldSimple>
          </w:p>
        </w:tc>
      </w:tr>
    </w:tbl>
    <w:p w:rsidR="00A55D73" w:rsidRDefault="00A55D73" w:rsidP="00A55D73">
      <w:pPr>
        <w:ind w:firstLine="0"/>
        <w:rPr>
          <w:i/>
          <w:szCs w:val="28"/>
        </w:rPr>
      </w:pPr>
    </w:p>
    <w:p w:rsidR="00183A5D" w:rsidRDefault="00183A5D" w:rsidP="00A55D73">
      <w:pPr>
        <w:ind w:firstLine="0"/>
        <w:rPr>
          <w:b/>
          <w:i/>
          <w:szCs w:val="28"/>
        </w:rPr>
      </w:pPr>
    </w:p>
    <w:p w:rsidR="00183A5D" w:rsidRPr="00A55D73" w:rsidRDefault="00183A5D" w:rsidP="00A55D73">
      <w:pPr>
        <w:ind w:firstLine="0"/>
        <w:rPr>
          <w:i/>
          <w:szCs w:val="28"/>
        </w:rPr>
      </w:pPr>
    </w:p>
    <w:p w:rsidR="00A55D73" w:rsidRPr="00BB247A" w:rsidRDefault="00A55D73" w:rsidP="00B34F4D">
      <w:pPr>
        <w:ind w:firstLine="0"/>
        <w:jc w:val="left"/>
        <w:rPr>
          <w:lang w:val="en-US"/>
        </w:rPr>
        <w:sectPr w:rsidR="00A55D73" w:rsidRPr="00BB247A" w:rsidSect="00F54B38">
          <w:headerReference w:type="default" r:id="rId9"/>
          <w:footerReference w:type="default" r:id="rId10"/>
          <w:pgSz w:w="11906" w:h="16838"/>
          <w:pgMar w:top="660" w:right="850" w:bottom="1134" w:left="1701" w:header="180" w:footer="211" w:gutter="0"/>
          <w:cols w:space="708"/>
          <w:docGrid w:linePitch="360"/>
        </w:sectPr>
      </w:pPr>
    </w:p>
    <w:p w:rsidR="000D2079" w:rsidRDefault="000D2079" w:rsidP="00A3092E">
      <w:pPr>
        <w:ind w:left="851" w:firstLine="0"/>
        <w:jc w:val="center"/>
      </w:pPr>
      <w:bookmarkStart w:id="7" w:name="_Toc225400668"/>
      <w:r>
        <w:lastRenderedPageBreak/>
        <w:t>Содержание</w:t>
      </w:r>
      <w:bookmarkEnd w:id="7"/>
    </w:p>
    <w:commentRangeStart w:id="8"/>
    <w:p w:rsidR="00D31BAE" w:rsidRDefault="00CF144F">
      <w:pPr>
        <w:pStyle w:val="13"/>
        <w:rPr>
          <w:rFonts w:asciiTheme="minorHAnsi" w:eastAsiaTheme="minorEastAsia" w:hAnsiTheme="minorHAnsi" w:cstheme="minorBidi"/>
          <w:bCs w:val="0"/>
          <w:caps w:val="0"/>
          <w:noProof/>
          <w:sz w:val="22"/>
          <w:szCs w:val="22"/>
        </w:rPr>
      </w:pPr>
      <w:r>
        <w:rPr>
          <w:sz w:val="20"/>
        </w:rPr>
        <w:fldChar w:fldCharType="begin"/>
      </w:r>
      <w:r w:rsidR="008C612E">
        <w:rPr>
          <w:sz w:val="20"/>
        </w:rPr>
        <w:instrText xml:space="preserve"> TOC \o "1-2" \h \z \u </w:instrText>
      </w:r>
      <w:r>
        <w:rPr>
          <w:sz w:val="20"/>
        </w:rPr>
        <w:fldChar w:fldCharType="separate"/>
      </w:r>
      <w:hyperlink w:anchor="_Toc421829228" w:history="1">
        <w:r w:rsidR="00D31BAE" w:rsidRPr="00796B5F">
          <w:rPr>
            <w:rStyle w:val="af4"/>
            <w:noProof/>
          </w:rPr>
          <w:t>1</w:t>
        </w:r>
        <w:r w:rsidR="00D31BAE">
          <w:rPr>
            <w:rFonts w:asciiTheme="minorHAnsi" w:eastAsiaTheme="minorEastAsia" w:hAnsiTheme="minorHAnsi" w:cstheme="minorBidi"/>
            <w:bCs w:val="0"/>
            <w:caps w:val="0"/>
            <w:noProof/>
            <w:sz w:val="22"/>
            <w:szCs w:val="22"/>
          </w:rPr>
          <w:tab/>
        </w:r>
        <w:r w:rsidR="00D31BAE" w:rsidRPr="00796B5F">
          <w:rPr>
            <w:rStyle w:val="af4"/>
            <w:noProof/>
          </w:rPr>
          <w:t>Введение</w:t>
        </w:r>
        <w:r w:rsidR="00D31BAE">
          <w:rPr>
            <w:noProof/>
            <w:webHidden/>
          </w:rPr>
          <w:tab/>
        </w:r>
        <w:r>
          <w:rPr>
            <w:noProof/>
            <w:webHidden/>
          </w:rPr>
          <w:fldChar w:fldCharType="begin"/>
        </w:r>
        <w:r w:rsidR="00D31BAE">
          <w:rPr>
            <w:noProof/>
            <w:webHidden/>
          </w:rPr>
          <w:instrText xml:space="preserve"> PAGEREF _Toc421829228 \h </w:instrText>
        </w:r>
        <w:r>
          <w:rPr>
            <w:noProof/>
            <w:webHidden/>
          </w:rPr>
        </w:r>
        <w:r>
          <w:rPr>
            <w:noProof/>
            <w:webHidden/>
          </w:rPr>
          <w:fldChar w:fldCharType="separate"/>
        </w:r>
        <w:r w:rsidR="00D31BAE">
          <w:rPr>
            <w:noProof/>
            <w:webHidden/>
          </w:rPr>
          <w:t>9</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29" w:history="1">
        <w:r w:rsidR="00D31BAE" w:rsidRPr="00796B5F">
          <w:rPr>
            <w:rStyle w:val="af4"/>
            <w:noProof/>
          </w:rPr>
          <w:t>2</w:t>
        </w:r>
        <w:r w:rsidR="00D31BAE">
          <w:rPr>
            <w:rFonts w:asciiTheme="minorHAnsi" w:eastAsiaTheme="minorEastAsia" w:hAnsiTheme="minorHAnsi" w:cstheme="minorBidi"/>
            <w:bCs w:val="0"/>
            <w:caps w:val="0"/>
            <w:noProof/>
            <w:sz w:val="22"/>
            <w:szCs w:val="22"/>
          </w:rPr>
          <w:tab/>
        </w:r>
        <w:r w:rsidR="00D31BAE" w:rsidRPr="00796B5F">
          <w:rPr>
            <w:rStyle w:val="af4"/>
            <w:noProof/>
          </w:rPr>
          <w:t>инфраструктура межведомственного взаимодейтсвия</w:t>
        </w:r>
        <w:r w:rsidR="00D31BAE">
          <w:rPr>
            <w:noProof/>
            <w:webHidden/>
          </w:rPr>
          <w:tab/>
        </w:r>
        <w:r>
          <w:rPr>
            <w:noProof/>
            <w:webHidden/>
          </w:rPr>
          <w:fldChar w:fldCharType="begin"/>
        </w:r>
        <w:r w:rsidR="00D31BAE">
          <w:rPr>
            <w:noProof/>
            <w:webHidden/>
          </w:rPr>
          <w:instrText xml:space="preserve"> PAGEREF _Toc421829229 \h </w:instrText>
        </w:r>
        <w:r>
          <w:rPr>
            <w:noProof/>
            <w:webHidden/>
          </w:rPr>
        </w:r>
        <w:r>
          <w:rPr>
            <w:noProof/>
            <w:webHidden/>
          </w:rPr>
          <w:fldChar w:fldCharType="separate"/>
        </w:r>
        <w:r w:rsidR="00D31BAE">
          <w:rPr>
            <w:noProof/>
            <w:webHidden/>
          </w:rPr>
          <w:t>10</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2" w:history="1">
        <w:r w:rsidR="00D31BAE" w:rsidRPr="00796B5F">
          <w:rPr>
            <w:rStyle w:val="af4"/>
            <w:noProof/>
          </w:rPr>
          <w:t>2.1</w:t>
        </w:r>
        <w:r w:rsidR="00D31BAE">
          <w:rPr>
            <w:rFonts w:asciiTheme="minorHAnsi" w:eastAsiaTheme="minorEastAsia" w:hAnsiTheme="minorHAnsi" w:cstheme="minorBidi"/>
            <w:noProof/>
            <w:sz w:val="22"/>
            <w:szCs w:val="22"/>
          </w:rPr>
          <w:tab/>
        </w:r>
        <w:r w:rsidR="00D31BAE" w:rsidRPr="00796B5F">
          <w:rPr>
            <w:rStyle w:val="af4"/>
            <w:noProof/>
          </w:rPr>
          <w:t>Программа «Информационное общество».</w:t>
        </w:r>
        <w:r w:rsidR="00D31BAE">
          <w:rPr>
            <w:noProof/>
            <w:webHidden/>
          </w:rPr>
          <w:tab/>
        </w:r>
        <w:r>
          <w:rPr>
            <w:noProof/>
            <w:webHidden/>
          </w:rPr>
          <w:fldChar w:fldCharType="begin"/>
        </w:r>
        <w:r w:rsidR="00D31BAE">
          <w:rPr>
            <w:noProof/>
            <w:webHidden/>
          </w:rPr>
          <w:instrText xml:space="preserve"> PAGEREF _Toc421829232 \h </w:instrText>
        </w:r>
        <w:r>
          <w:rPr>
            <w:noProof/>
            <w:webHidden/>
          </w:rPr>
        </w:r>
        <w:r>
          <w:rPr>
            <w:noProof/>
            <w:webHidden/>
          </w:rPr>
          <w:fldChar w:fldCharType="separate"/>
        </w:r>
        <w:r w:rsidR="00D31BAE">
          <w:rPr>
            <w:noProof/>
            <w:webHidden/>
          </w:rPr>
          <w:t>10</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3" w:history="1">
        <w:r w:rsidR="00D31BAE" w:rsidRPr="00796B5F">
          <w:rPr>
            <w:rStyle w:val="af4"/>
            <w:noProof/>
          </w:rPr>
          <w:t>2.2</w:t>
        </w:r>
        <w:r w:rsidR="00D31BAE">
          <w:rPr>
            <w:rFonts w:asciiTheme="minorHAnsi" w:eastAsiaTheme="minorEastAsia" w:hAnsiTheme="minorHAnsi" w:cstheme="minorBidi"/>
            <w:noProof/>
            <w:sz w:val="22"/>
            <w:szCs w:val="22"/>
          </w:rPr>
          <w:tab/>
        </w:r>
        <w:r w:rsidR="00D31BAE" w:rsidRPr="00796B5F">
          <w:rPr>
            <w:rStyle w:val="af4"/>
            <w:noProof/>
          </w:rPr>
          <w:t>Проект «Электронное правительство»</w:t>
        </w:r>
        <w:r w:rsidR="00D31BAE">
          <w:rPr>
            <w:noProof/>
            <w:webHidden/>
          </w:rPr>
          <w:tab/>
        </w:r>
        <w:r>
          <w:rPr>
            <w:noProof/>
            <w:webHidden/>
          </w:rPr>
          <w:fldChar w:fldCharType="begin"/>
        </w:r>
        <w:r w:rsidR="00D31BAE">
          <w:rPr>
            <w:noProof/>
            <w:webHidden/>
          </w:rPr>
          <w:instrText xml:space="preserve"> PAGEREF _Toc421829233 \h </w:instrText>
        </w:r>
        <w:r>
          <w:rPr>
            <w:noProof/>
            <w:webHidden/>
          </w:rPr>
        </w:r>
        <w:r>
          <w:rPr>
            <w:noProof/>
            <w:webHidden/>
          </w:rPr>
          <w:fldChar w:fldCharType="separate"/>
        </w:r>
        <w:r w:rsidR="00D31BAE">
          <w:rPr>
            <w:noProof/>
            <w:webHidden/>
          </w:rPr>
          <w:t>11</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4" w:history="1">
        <w:r w:rsidR="00D31BAE" w:rsidRPr="00796B5F">
          <w:rPr>
            <w:rStyle w:val="af4"/>
            <w:noProof/>
          </w:rPr>
          <w:t>2.3</w:t>
        </w:r>
        <w:r w:rsidR="00D31BAE">
          <w:rPr>
            <w:rFonts w:asciiTheme="minorHAnsi" w:eastAsiaTheme="minorEastAsia" w:hAnsiTheme="minorHAnsi" w:cstheme="minorBidi"/>
            <w:noProof/>
            <w:sz w:val="22"/>
            <w:szCs w:val="22"/>
          </w:rPr>
          <w:tab/>
        </w:r>
        <w:r w:rsidR="00D31BAE" w:rsidRPr="00796B5F">
          <w:rPr>
            <w:rStyle w:val="af4"/>
            <w:noProof/>
          </w:rPr>
          <w:t>Инфраструктура межведомственного электронного взаимодействия</w:t>
        </w:r>
        <w:r w:rsidR="00D31BAE">
          <w:rPr>
            <w:noProof/>
            <w:webHidden/>
          </w:rPr>
          <w:tab/>
        </w:r>
        <w:r>
          <w:rPr>
            <w:noProof/>
            <w:webHidden/>
          </w:rPr>
          <w:fldChar w:fldCharType="begin"/>
        </w:r>
        <w:r w:rsidR="00D31BAE">
          <w:rPr>
            <w:noProof/>
            <w:webHidden/>
          </w:rPr>
          <w:instrText xml:space="preserve"> PAGEREF _Toc421829234 \h </w:instrText>
        </w:r>
        <w:r>
          <w:rPr>
            <w:noProof/>
            <w:webHidden/>
          </w:rPr>
        </w:r>
        <w:r>
          <w:rPr>
            <w:noProof/>
            <w:webHidden/>
          </w:rPr>
          <w:fldChar w:fldCharType="separate"/>
        </w:r>
        <w:r w:rsidR="00D31BAE">
          <w:rPr>
            <w:noProof/>
            <w:webHidden/>
          </w:rPr>
          <w:t>11</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35" w:history="1">
        <w:r w:rsidR="00D31BAE" w:rsidRPr="00796B5F">
          <w:rPr>
            <w:rStyle w:val="af4"/>
            <w:noProof/>
          </w:rPr>
          <w:t>3</w:t>
        </w:r>
        <w:r w:rsidR="00D31BAE">
          <w:rPr>
            <w:rFonts w:asciiTheme="minorHAnsi" w:eastAsiaTheme="minorEastAsia" w:hAnsiTheme="minorHAnsi" w:cstheme="minorBidi"/>
            <w:bCs w:val="0"/>
            <w:caps w:val="0"/>
            <w:noProof/>
            <w:sz w:val="22"/>
            <w:szCs w:val="22"/>
          </w:rPr>
          <w:tab/>
        </w:r>
        <w:r w:rsidR="00D31BAE" w:rsidRPr="00796B5F">
          <w:rPr>
            <w:rStyle w:val="af4"/>
            <w:noProof/>
          </w:rPr>
          <w:t>средства реализации адаптера</w:t>
        </w:r>
        <w:r w:rsidR="00D31BAE">
          <w:rPr>
            <w:noProof/>
            <w:webHidden/>
          </w:rPr>
          <w:tab/>
        </w:r>
        <w:r>
          <w:rPr>
            <w:noProof/>
            <w:webHidden/>
          </w:rPr>
          <w:fldChar w:fldCharType="begin"/>
        </w:r>
        <w:r w:rsidR="00D31BAE">
          <w:rPr>
            <w:noProof/>
            <w:webHidden/>
          </w:rPr>
          <w:instrText xml:space="preserve"> PAGEREF _Toc421829235 \h </w:instrText>
        </w:r>
        <w:r>
          <w:rPr>
            <w:noProof/>
            <w:webHidden/>
          </w:rPr>
        </w:r>
        <w:r>
          <w:rPr>
            <w:noProof/>
            <w:webHidden/>
          </w:rPr>
          <w:fldChar w:fldCharType="separate"/>
        </w:r>
        <w:r w:rsidR="00D31BAE">
          <w:rPr>
            <w:noProof/>
            <w:webHidden/>
          </w:rPr>
          <w:t>14</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7" w:history="1">
        <w:r w:rsidR="00D31BAE" w:rsidRPr="00796B5F">
          <w:rPr>
            <w:rStyle w:val="af4"/>
            <w:noProof/>
          </w:rPr>
          <w:t>3.1</w:t>
        </w:r>
        <w:r w:rsidR="00D31BAE">
          <w:rPr>
            <w:rFonts w:asciiTheme="minorHAnsi" w:eastAsiaTheme="minorEastAsia" w:hAnsiTheme="minorHAnsi" w:cstheme="minorBidi"/>
            <w:noProof/>
            <w:sz w:val="22"/>
            <w:szCs w:val="22"/>
          </w:rPr>
          <w:tab/>
        </w:r>
        <w:r w:rsidR="00D31BAE" w:rsidRPr="00796B5F">
          <w:rPr>
            <w:rStyle w:val="af4"/>
            <w:noProof/>
          </w:rPr>
          <w:t xml:space="preserve">Языки разметки </w:t>
        </w:r>
        <w:r w:rsidR="00D31BAE" w:rsidRPr="00796B5F">
          <w:rPr>
            <w:rStyle w:val="af4"/>
            <w:noProof/>
            <w:lang w:val="en-US"/>
          </w:rPr>
          <w:t>HTML</w:t>
        </w:r>
        <w:r w:rsidR="00D31BAE" w:rsidRPr="00796B5F">
          <w:rPr>
            <w:rStyle w:val="af4"/>
            <w:noProof/>
          </w:rPr>
          <w:t xml:space="preserve"> и каскадные таблицы стилей </w:t>
        </w:r>
        <w:r w:rsidR="00D31BAE" w:rsidRPr="00796B5F">
          <w:rPr>
            <w:rStyle w:val="af4"/>
            <w:noProof/>
            <w:lang w:val="en-US"/>
          </w:rPr>
          <w:t>CSS</w:t>
        </w:r>
        <w:r w:rsidR="00D31BAE">
          <w:rPr>
            <w:noProof/>
            <w:webHidden/>
          </w:rPr>
          <w:tab/>
        </w:r>
        <w:r>
          <w:rPr>
            <w:noProof/>
            <w:webHidden/>
          </w:rPr>
          <w:fldChar w:fldCharType="begin"/>
        </w:r>
        <w:r w:rsidR="00D31BAE">
          <w:rPr>
            <w:noProof/>
            <w:webHidden/>
          </w:rPr>
          <w:instrText xml:space="preserve"> PAGEREF _Toc421829237 \h </w:instrText>
        </w:r>
        <w:r>
          <w:rPr>
            <w:noProof/>
            <w:webHidden/>
          </w:rPr>
        </w:r>
        <w:r>
          <w:rPr>
            <w:noProof/>
            <w:webHidden/>
          </w:rPr>
          <w:fldChar w:fldCharType="separate"/>
        </w:r>
        <w:r w:rsidR="00D31BAE">
          <w:rPr>
            <w:noProof/>
            <w:webHidden/>
          </w:rPr>
          <w:t>14</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8" w:history="1">
        <w:r w:rsidR="00D31BAE" w:rsidRPr="00796B5F">
          <w:rPr>
            <w:rStyle w:val="af4"/>
            <w:noProof/>
          </w:rPr>
          <w:t>3.2</w:t>
        </w:r>
        <w:r w:rsidR="00D31BAE">
          <w:rPr>
            <w:rFonts w:asciiTheme="minorHAnsi" w:eastAsiaTheme="minorEastAsia" w:hAnsiTheme="minorHAnsi" w:cstheme="minorBidi"/>
            <w:noProof/>
            <w:sz w:val="22"/>
            <w:szCs w:val="22"/>
          </w:rPr>
          <w:tab/>
        </w:r>
        <w:r w:rsidR="00D31BAE" w:rsidRPr="00796B5F">
          <w:rPr>
            <w:rStyle w:val="af4"/>
            <w:noProof/>
          </w:rPr>
          <w:t xml:space="preserve">Фреймворк </w:t>
        </w:r>
        <w:r w:rsidR="00D31BAE" w:rsidRPr="00796B5F">
          <w:rPr>
            <w:rStyle w:val="af4"/>
            <w:noProof/>
            <w:lang w:val="en-US"/>
          </w:rPr>
          <w:t>jQuery</w:t>
        </w:r>
        <w:r w:rsidR="00D31BAE">
          <w:rPr>
            <w:noProof/>
            <w:webHidden/>
          </w:rPr>
          <w:tab/>
        </w:r>
        <w:r>
          <w:rPr>
            <w:noProof/>
            <w:webHidden/>
          </w:rPr>
          <w:fldChar w:fldCharType="begin"/>
        </w:r>
        <w:r w:rsidR="00D31BAE">
          <w:rPr>
            <w:noProof/>
            <w:webHidden/>
          </w:rPr>
          <w:instrText xml:space="preserve"> PAGEREF _Toc421829238 \h </w:instrText>
        </w:r>
        <w:r>
          <w:rPr>
            <w:noProof/>
            <w:webHidden/>
          </w:rPr>
        </w:r>
        <w:r>
          <w:rPr>
            <w:noProof/>
            <w:webHidden/>
          </w:rPr>
          <w:fldChar w:fldCharType="separate"/>
        </w:r>
        <w:r w:rsidR="00D31BAE">
          <w:rPr>
            <w:noProof/>
            <w:webHidden/>
          </w:rPr>
          <w:t>15</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39" w:history="1">
        <w:r w:rsidR="00D31BAE" w:rsidRPr="00796B5F">
          <w:rPr>
            <w:rStyle w:val="af4"/>
            <w:noProof/>
          </w:rPr>
          <w:t>3.3</w:t>
        </w:r>
        <w:r w:rsidR="00D31BAE">
          <w:rPr>
            <w:rFonts w:asciiTheme="minorHAnsi" w:eastAsiaTheme="minorEastAsia" w:hAnsiTheme="minorHAnsi" w:cstheme="minorBidi"/>
            <w:noProof/>
            <w:sz w:val="22"/>
            <w:szCs w:val="22"/>
          </w:rPr>
          <w:tab/>
        </w:r>
        <w:r w:rsidR="00D31BAE" w:rsidRPr="00796B5F">
          <w:rPr>
            <w:rStyle w:val="af4"/>
            <w:noProof/>
          </w:rPr>
          <w:t xml:space="preserve">Язык программирования </w:t>
        </w:r>
        <w:r w:rsidR="00D31BAE" w:rsidRPr="00796B5F">
          <w:rPr>
            <w:rStyle w:val="af4"/>
            <w:noProof/>
            <w:lang w:val="en-US"/>
          </w:rPr>
          <w:t>Java</w:t>
        </w:r>
        <w:r w:rsidR="00D31BAE">
          <w:rPr>
            <w:noProof/>
            <w:webHidden/>
          </w:rPr>
          <w:tab/>
        </w:r>
        <w:r>
          <w:rPr>
            <w:noProof/>
            <w:webHidden/>
          </w:rPr>
          <w:fldChar w:fldCharType="begin"/>
        </w:r>
        <w:r w:rsidR="00D31BAE">
          <w:rPr>
            <w:noProof/>
            <w:webHidden/>
          </w:rPr>
          <w:instrText xml:space="preserve"> PAGEREF _Toc421829239 \h </w:instrText>
        </w:r>
        <w:r>
          <w:rPr>
            <w:noProof/>
            <w:webHidden/>
          </w:rPr>
        </w:r>
        <w:r>
          <w:rPr>
            <w:noProof/>
            <w:webHidden/>
          </w:rPr>
          <w:fldChar w:fldCharType="separate"/>
        </w:r>
        <w:r w:rsidR="00D31BAE">
          <w:rPr>
            <w:noProof/>
            <w:webHidden/>
          </w:rPr>
          <w:t>16</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0" w:history="1">
        <w:r w:rsidR="00D31BAE" w:rsidRPr="00796B5F">
          <w:rPr>
            <w:rStyle w:val="af4"/>
            <w:noProof/>
            <w:lang w:val="en-US"/>
          </w:rPr>
          <w:t>3.4</w:t>
        </w:r>
        <w:r w:rsidR="00D31BAE">
          <w:rPr>
            <w:rFonts w:asciiTheme="minorHAnsi" w:eastAsiaTheme="minorEastAsia" w:hAnsiTheme="minorHAnsi" w:cstheme="minorBidi"/>
            <w:noProof/>
            <w:sz w:val="22"/>
            <w:szCs w:val="22"/>
          </w:rPr>
          <w:tab/>
        </w:r>
        <w:r w:rsidR="00D31BAE" w:rsidRPr="00796B5F">
          <w:rPr>
            <w:rStyle w:val="af4"/>
            <w:noProof/>
          </w:rPr>
          <w:t xml:space="preserve">Протокол </w:t>
        </w:r>
        <w:r w:rsidR="00D31BAE" w:rsidRPr="00796B5F">
          <w:rPr>
            <w:rStyle w:val="af4"/>
            <w:noProof/>
            <w:lang w:val="en-US"/>
          </w:rPr>
          <w:t>SOAP</w:t>
        </w:r>
        <w:r w:rsidR="00D31BAE">
          <w:rPr>
            <w:noProof/>
            <w:webHidden/>
          </w:rPr>
          <w:tab/>
        </w:r>
        <w:r>
          <w:rPr>
            <w:noProof/>
            <w:webHidden/>
          </w:rPr>
          <w:fldChar w:fldCharType="begin"/>
        </w:r>
        <w:r w:rsidR="00D31BAE">
          <w:rPr>
            <w:noProof/>
            <w:webHidden/>
          </w:rPr>
          <w:instrText xml:space="preserve"> PAGEREF _Toc421829240 \h </w:instrText>
        </w:r>
        <w:r>
          <w:rPr>
            <w:noProof/>
            <w:webHidden/>
          </w:rPr>
        </w:r>
        <w:r>
          <w:rPr>
            <w:noProof/>
            <w:webHidden/>
          </w:rPr>
          <w:fldChar w:fldCharType="separate"/>
        </w:r>
        <w:r w:rsidR="00D31BAE">
          <w:rPr>
            <w:noProof/>
            <w:webHidden/>
          </w:rPr>
          <w:t>19</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41" w:history="1">
        <w:r w:rsidR="00D31BAE" w:rsidRPr="00796B5F">
          <w:rPr>
            <w:rStyle w:val="af4"/>
            <w:noProof/>
          </w:rPr>
          <w:t>4</w:t>
        </w:r>
        <w:r w:rsidR="00D31BAE">
          <w:rPr>
            <w:rFonts w:asciiTheme="minorHAnsi" w:eastAsiaTheme="minorEastAsia" w:hAnsiTheme="minorHAnsi" w:cstheme="minorBidi"/>
            <w:bCs w:val="0"/>
            <w:caps w:val="0"/>
            <w:noProof/>
            <w:sz w:val="22"/>
            <w:szCs w:val="22"/>
          </w:rPr>
          <w:tab/>
        </w:r>
        <w:r w:rsidR="00D31BAE" w:rsidRPr="00796B5F">
          <w:rPr>
            <w:rStyle w:val="af4"/>
            <w:noProof/>
          </w:rPr>
          <w:t>описание разработки адаптера</w:t>
        </w:r>
        <w:r w:rsidR="00D31BAE">
          <w:rPr>
            <w:noProof/>
            <w:webHidden/>
          </w:rPr>
          <w:tab/>
        </w:r>
        <w:r>
          <w:rPr>
            <w:noProof/>
            <w:webHidden/>
          </w:rPr>
          <w:fldChar w:fldCharType="begin"/>
        </w:r>
        <w:r w:rsidR="00D31BAE">
          <w:rPr>
            <w:noProof/>
            <w:webHidden/>
          </w:rPr>
          <w:instrText xml:space="preserve"> PAGEREF _Toc421829241 \h </w:instrText>
        </w:r>
        <w:r>
          <w:rPr>
            <w:noProof/>
            <w:webHidden/>
          </w:rPr>
        </w:r>
        <w:r>
          <w:rPr>
            <w:noProof/>
            <w:webHidden/>
          </w:rPr>
          <w:fldChar w:fldCharType="separate"/>
        </w:r>
        <w:r w:rsidR="00D31BAE">
          <w:rPr>
            <w:noProof/>
            <w:webHidden/>
          </w:rPr>
          <w:t>20</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3" w:history="1">
        <w:r w:rsidR="00D31BAE" w:rsidRPr="00796B5F">
          <w:rPr>
            <w:rStyle w:val="af4"/>
            <w:noProof/>
          </w:rPr>
          <w:t>4.1</w:t>
        </w:r>
        <w:r w:rsidR="00D31BAE">
          <w:rPr>
            <w:rFonts w:asciiTheme="minorHAnsi" w:eastAsiaTheme="minorEastAsia" w:hAnsiTheme="minorHAnsi" w:cstheme="minorBidi"/>
            <w:noProof/>
            <w:sz w:val="22"/>
            <w:szCs w:val="22"/>
          </w:rPr>
          <w:tab/>
        </w:r>
        <w:r w:rsidR="00D31BAE" w:rsidRPr="00796B5F">
          <w:rPr>
            <w:rStyle w:val="af4"/>
            <w:noProof/>
          </w:rPr>
          <w:t>Проектирование структуры адаптера</w:t>
        </w:r>
        <w:r w:rsidR="00D31BAE">
          <w:rPr>
            <w:noProof/>
            <w:webHidden/>
          </w:rPr>
          <w:tab/>
        </w:r>
        <w:r>
          <w:rPr>
            <w:noProof/>
            <w:webHidden/>
          </w:rPr>
          <w:fldChar w:fldCharType="begin"/>
        </w:r>
        <w:r w:rsidR="00D31BAE">
          <w:rPr>
            <w:noProof/>
            <w:webHidden/>
          </w:rPr>
          <w:instrText xml:space="preserve"> PAGEREF _Toc421829243 \h </w:instrText>
        </w:r>
        <w:r>
          <w:rPr>
            <w:noProof/>
            <w:webHidden/>
          </w:rPr>
        </w:r>
        <w:r>
          <w:rPr>
            <w:noProof/>
            <w:webHidden/>
          </w:rPr>
          <w:fldChar w:fldCharType="separate"/>
        </w:r>
        <w:r w:rsidR="00D31BAE">
          <w:rPr>
            <w:noProof/>
            <w:webHidden/>
          </w:rPr>
          <w:t>20</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4" w:history="1">
        <w:r w:rsidR="00D31BAE" w:rsidRPr="00796B5F">
          <w:rPr>
            <w:rStyle w:val="af4"/>
            <w:noProof/>
            <w:lang w:val="en-US"/>
          </w:rPr>
          <w:t>4.2</w:t>
        </w:r>
        <w:r w:rsidR="00D31BAE">
          <w:rPr>
            <w:rFonts w:asciiTheme="minorHAnsi" w:eastAsiaTheme="minorEastAsia" w:hAnsiTheme="minorHAnsi" w:cstheme="minorBidi"/>
            <w:noProof/>
            <w:sz w:val="22"/>
            <w:szCs w:val="22"/>
          </w:rPr>
          <w:tab/>
        </w:r>
        <w:r w:rsidR="00D31BAE" w:rsidRPr="00796B5F">
          <w:rPr>
            <w:rStyle w:val="af4"/>
            <w:noProof/>
          </w:rPr>
          <w:t>Разработка формы</w:t>
        </w:r>
        <w:r w:rsidR="00D31BAE">
          <w:rPr>
            <w:noProof/>
            <w:webHidden/>
          </w:rPr>
          <w:tab/>
        </w:r>
        <w:r>
          <w:rPr>
            <w:noProof/>
            <w:webHidden/>
          </w:rPr>
          <w:fldChar w:fldCharType="begin"/>
        </w:r>
        <w:r w:rsidR="00D31BAE">
          <w:rPr>
            <w:noProof/>
            <w:webHidden/>
          </w:rPr>
          <w:instrText xml:space="preserve"> PAGEREF _Toc421829244 \h </w:instrText>
        </w:r>
        <w:r>
          <w:rPr>
            <w:noProof/>
            <w:webHidden/>
          </w:rPr>
        </w:r>
        <w:r>
          <w:rPr>
            <w:noProof/>
            <w:webHidden/>
          </w:rPr>
          <w:fldChar w:fldCharType="separate"/>
        </w:r>
        <w:r w:rsidR="00D31BAE">
          <w:rPr>
            <w:noProof/>
            <w:webHidden/>
          </w:rPr>
          <w:t>23</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5" w:history="1">
        <w:r w:rsidR="00D31BAE" w:rsidRPr="00796B5F">
          <w:rPr>
            <w:rStyle w:val="af4"/>
            <w:noProof/>
          </w:rPr>
          <w:t>4.3</w:t>
        </w:r>
        <w:r w:rsidR="00D31BAE">
          <w:rPr>
            <w:rFonts w:asciiTheme="minorHAnsi" w:eastAsiaTheme="minorEastAsia" w:hAnsiTheme="minorHAnsi" w:cstheme="minorBidi"/>
            <w:noProof/>
            <w:sz w:val="22"/>
            <w:szCs w:val="22"/>
          </w:rPr>
          <w:tab/>
        </w:r>
        <w:r w:rsidR="00D31BAE" w:rsidRPr="00796B5F">
          <w:rPr>
            <w:rStyle w:val="af4"/>
            <w:noProof/>
          </w:rPr>
          <w:t>Разработка серверной части адаптера</w:t>
        </w:r>
        <w:r w:rsidR="00D31BAE">
          <w:rPr>
            <w:noProof/>
            <w:webHidden/>
          </w:rPr>
          <w:tab/>
        </w:r>
        <w:r>
          <w:rPr>
            <w:noProof/>
            <w:webHidden/>
          </w:rPr>
          <w:fldChar w:fldCharType="begin"/>
        </w:r>
        <w:r w:rsidR="00D31BAE">
          <w:rPr>
            <w:noProof/>
            <w:webHidden/>
          </w:rPr>
          <w:instrText xml:space="preserve"> PAGEREF _Toc421829245 \h </w:instrText>
        </w:r>
        <w:r>
          <w:rPr>
            <w:noProof/>
            <w:webHidden/>
          </w:rPr>
        </w:r>
        <w:r>
          <w:rPr>
            <w:noProof/>
            <w:webHidden/>
          </w:rPr>
          <w:fldChar w:fldCharType="separate"/>
        </w:r>
        <w:r w:rsidR="00D31BAE">
          <w:rPr>
            <w:noProof/>
            <w:webHidden/>
          </w:rPr>
          <w:t>29</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46" w:history="1">
        <w:r w:rsidR="00D31BAE" w:rsidRPr="00796B5F">
          <w:rPr>
            <w:rStyle w:val="af4"/>
            <w:noProof/>
          </w:rPr>
          <w:t>5</w:t>
        </w:r>
        <w:r w:rsidR="00D31BAE">
          <w:rPr>
            <w:rFonts w:asciiTheme="minorHAnsi" w:eastAsiaTheme="minorEastAsia" w:hAnsiTheme="minorHAnsi" w:cstheme="minorBidi"/>
            <w:bCs w:val="0"/>
            <w:caps w:val="0"/>
            <w:noProof/>
            <w:sz w:val="22"/>
            <w:szCs w:val="22"/>
          </w:rPr>
          <w:tab/>
        </w:r>
        <w:r w:rsidR="00D31BAE" w:rsidRPr="00796B5F">
          <w:rPr>
            <w:rStyle w:val="af4"/>
            <w:noProof/>
          </w:rPr>
          <w:t>Безопасность жизнедеятельности</w:t>
        </w:r>
        <w:r w:rsidR="00D31BAE">
          <w:rPr>
            <w:noProof/>
            <w:webHidden/>
          </w:rPr>
          <w:tab/>
        </w:r>
        <w:r>
          <w:rPr>
            <w:noProof/>
            <w:webHidden/>
          </w:rPr>
          <w:fldChar w:fldCharType="begin"/>
        </w:r>
        <w:r w:rsidR="00D31BAE">
          <w:rPr>
            <w:noProof/>
            <w:webHidden/>
          </w:rPr>
          <w:instrText xml:space="preserve"> PAGEREF _Toc421829246 \h </w:instrText>
        </w:r>
        <w:r>
          <w:rPr>
            <w:noProof/>
            <w:webHidden/>
          </w:rPr>
        </w:r>
        <w:r>
          <w:rPr>
            <w:noProof/>
            <w:webHidden/>
          </w:rPr>
          <w:fldChar w:fldCharType="separate"/>
        </w:r>
        <w:r w:rsidR="00D31BAE">
          <w:rPr>
            <w:noProof/>
            <w:webHidden/>
          </w:rPr>
          <w:t>31</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8" w:history="1">
        <w:r w:rsidR="00D31BAE" w:rsidRPr="00796B5F">
          <w:rPr>
            <w:rStyle w:val="af4"/>
            <w:noProof/>
          </w:rPr>
          <w:t>5.1</w:t>
        </w:r>
        <w:r w:rsidR="00D31BAE">
          <w:rPr>
            <w:rFonts w:asciiTheme="minorHAnsi" w:eastAsiaTheme="minorEastAsia" w:hAnsiTheme="minorHAnsi" w:cstheme="minorBidi"/>
            <w:noProof/>
            <w:sz w:val="22"/>
            <w:szCs w:val="22"/>
          </w:rPr>
          <w:tab/>
        </w:r>
        <w:r w:rsidR="00D31BAE" w:rsidRPr="00796B5F">
          <w:rPr>
            <w:rStyle w:val="af4"/>
            <w:noProof/>
          </w:rPr>
          <w:t>Характеристика вредоносных факторов при работе с ПК</w:t>
        </w:r>
        <w:r w:rsidR="00D31BAE">
          <w:rPr>
            <w:noProof/>
            <w:webHidden/>
          </w:rPr>
          <w:tab/>
        </w:r>
        <w:r>
          <w:rPr>
            <w:noProof/>
            <w:webHidden/>
          </w:rPr>
          <w:fldChar w:fldCharType="begin"/>
        </w:r>
        <w:r w:rsidR="00D31BAE">
          <w:rPr>
            <w:noProof/>
            <w:webHidden/>
          </w:rPr>
          <w:instrText xml:space="preserve"> PAGEREF _Toc421829248 \h </w:instrText>
        </w:r>
        <w:r>
          <w:rPr>
            <w:noProof/>
            <w:webHidden/>
          </w:rPr>
        </w:r>
        <w:r>
          <w:rPr>
            <w:noProof/>
            <w:webHidden/>
          </w:rPr>
          <w:fldChar w:fldCharType="separate"/>
        </w:r>
        <w:r w:rsidR="00D31BAE">
          <w:rPr>
            <w:noProof/>
            <w:webHidden/>
          </w:rPr>
          <w:t>31</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49" w:history="1">
        <w:r w:rsidR="00D31BAE" w:rsidRPr="00796B5F">
          <w:rPr>
            <w:rStyle w:val="af4"/>
            <w:noProof/>
          </w:rPr>
          <w:t>5.2</w:t>
        </w:r>
        <w:r w:rsidR="00D31BAE">
          <w:rPr>
            <w:rFonts w:asciiTheme="minorHAnsi" w:eastAsiaTheme="minorEastAsia" w:hAnsiTheme="minorHAnsi" w:cstheme="minorBidi"/>
            <w:noProof/>
            <w:sz w:val="22"/>
            <w:szCs w:val="22"/>
          </w:rPr>
          <w:tab/>
        </w:r>
        <w:r w:rsidR="00D31BAE" w:rsidRPr="00796B5F">
          <w:rPr>
            <w:rStyle w:val="af4"/>
            <w:noProof/>
          </w:rPr>
          <w:t>Характеристика опасных и вредных факторов, возникающих при работе ПЭВМ и меры защиты от них</w:t>
        </w:r>
        <w:r w:rsidR="00D31BAE">
          <w:rPr>
            <w:noProof/>
            <w:webHidden/>
          </w:rPr>
          <w:tab/>
        </w:r>
        <w:r>
          <w:rPr>
            <w:noProof/>
            <w:webHidden/>
          </w:rPr>
          <w:fldChar w:fldCharType="begin"/>
        </w:r>
        <w:r w:rsidR="00D31BAE">
          <w:rPr>
            <w:noProof/>
            <w:webHidden/>
          </w:rPr>
          <w:instrText xml:space="preserve"> PAGEREF _Toc421829249 \h </w:instrText>
        </w:r>
        <w:r>
          <w:rPr>
            <w:noProof/>
            <w:webHidden/>
          </w:rPr>
        </w:r>
        <w:r>
          <w:rPr>
            <w:noProof/>
            <w:webHidden/>
          </w:rPr>
          <w:fldChar w:fldCharType="separate"/>
        </w:r>
        <w:r w:rsidR="00D31BAE">
          <w:rPr>
            <w:noProof/>
            <w:webHidden/>
          </w:rPr>
          <w:t>31</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50" w:history="1">
        <w:r w:rsidR="00D31BAE" w:rsidRPr="00796B5F">
          <w:rPr>
            <w:rStyle w:val="af4"/>
            <w:noProof/>
          </w:rPr>
          <w:t>5.3</w:t>
        </w:r>
        <w:r w:rsidR="00D31BAE">
          <w:rPr>
            <w:rFonts w:asciiTheme="minorHAnsi" w:eastAsiaTheme="minorEastAsia" w:hAnsiTheme="minorHAnsi" w:cstheme="minorBidi"/>
            <w:noProof/>
            <w:sz w:val="22"/>
            <w:szCs w:val="22"/>
          </w:rPr>
          <w:tab/>
        </w:r>
        <w:r w:rsidR="00D31BAE" w:rsidRPr="00796B5F">
          <w:rPr>
            <w:rStyle w:val="af4"/>
            <w:noProof/>
          </w:rPr>
          <w:t>Организация рабочего места с ПК.</w:t>
        </w:r>
        <w:r w:rsidR="00D31BAE">
          <w:rPr>
            <w:noProof/>
            <w:webHidden/>
          </w:rPr>
          <w:tab/>
        </w:r>
        <w:r>
          <w:rPr>
            <w:noProof/>
            <w:webHidden/>
          </w:rPr>
          <w:fldChar w:fldCharType="begin"/>
        </w:r>
        <w:r w:rsidR="00D31BAE">
          <w:rPr>
            <w:noProof/>
            <w:webHidden/>
          </w:rPr>
          <w:instrText xml:space="preserve"> PAGEREF _Toc421829250 \h </w:instrText>
        </w:r>
        <w:r>
          <w:rPr>
            <w:noProof/>
            <w:webHidden/>
          </w:rPr>
        </w:r>
        <w:r>
          <w:rPr>
            <w:noProof/>
            <w:webHidden/>
          </w:rPr>
          <w:fldChar w:fldCharType="separate"/>
        </w:r>
        <w:r w:rsidR="00D31BAE">
          <w:rPr>
            <w:noProof/>
            <w:webHidden/>
          </w:rPr>
          <w:t>35</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51" w:history="1">
        <w:r w:rsidR="00D31BAE" w:rsidRPr="00796B5F">
          <w:rPr>
            <w:rStyle w:val="af4"/>
            <w:noProof/>
          </w:rPr>
          <w:t>5.4</w:t>
        </w:r>
        <w:r w:rsidR="00D31BAE">
          <w:rPr>
            <w:rFonts w:asciiTheme="minorHAnsi" w:eastAsiaTheme="minorEastAsia" w:hAnsiTheme="minorHAnsi" w:cstheme="minorBidi"/>
            <w:noProof/>
            <w:sz w:val="22"/>
            <w:szCs w:val="22"/>
          </w:rPr>
          <w:tab/>
        </w:r>
        <w:r w:rsidR="00D31BAE" w:rsidRPr="00796B5F">
          <w:rPr>
            <w:rStyle w:val="af4"/>
            <w:noProof/>
          </w:rPr>
          <w:t>Режим труда и отдыха</w:t>
        </w:r>
        <w:r w:rsidR="00D31BAE">
          <w:rPr>
            <w:noProof/>
            <w:webHidden/>
          </w:rPr>
          <w:tab/>
        </w:r>
        <w:r>
          <w:rPr>
            <w:noProof/>
            <w:webHidden/>
          </w:rPr>
          <w:fldChar w:fldCharType="begin"/>
        </w:r>
        <w:r w:rsidR="00D31BAE">
          <w:rPr>
            <w:noProof/>
            <w:webHidden/>
          </w:rPr>
          <w:instrText xml:space="preserve"> PAGEREF _Toc421829251 \h </w:instrText>
        </w:r>
        <w:r>
          <w:rPr>
            <w:noProof/>
            <w:webHidden/>
          </w:rPr>
        </w:r>
        <w:r>
          <w:rPr>
            <w:noProof/>
            <w:webHidden/>
          </w:rPr>
          <w:fldChar w:fldCharType="separate"/>
        </w:r>
        <w:r w:rsidR="00D31BAE">
          <w:rPr>
            <w:noProof/>
            <w:webHidden/>
          </w:rPr>
          <w:t>37</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52" w:history="1">
        <w:r w:rsidR="00D31BAE" w:rsidRPr="00796B5F">
          <w:rPr>
            <w:rStyle w:val="af4"/>
            <w:noProof/>
          </w:rPr>
          <w:t>5.5</w:t>
        </w:r>
        <w:r w:rsidR="00D31BAE">
          <w:rPr>
            <w:rFonts w:asciiTheme="minorHAnsi" w:eastAsiaTheme="minorEastAsia" w:hAnsiTheme="minorHAnsi" w:cstheme="minorBidi"/>
            <w:noProof/>
            <w:sz w:val="22"/>
            <w:szCs w:val="22"/>
          </w:rPr>
          <w:tab/>
        </w:r>
        <w:r w:rsidR="00D31BAE" w:rsidRPr="00796B5F">
          <w:rPr>
            <w:rStyle w:val="af4"/>
            <w:noProof/>
          </w:rPr>
          <w:t>Пожарная безопасность</w:t>
        </w:r>
        <w:r w:rsidR="00D31BAE">
          <w:rPr>
            <w:noProof/>
            <w:webHidden/>
          </w:rPr>
          <w:tab/>
        </w:r>
        <w:r>
          <w:rPr>
            <w:noProof/>
            <w:webHidden/>
          </w:rPr>
          <w:fldChar w:fldCharType="begin"/>
        </w:r>
        <w:r w:rsidR="00D31BAE">
          <w:rPr>
            <w:noProof/>
            <w:webHidden/>
          </w:rPr>
          <w:instrText xml:space="preserve"> PAGEREF _Toc421829252 \h </w:instrText>
        </w:r>
        <w:r>
          <w:rPr>
            <w:noProof/>
            <w:webHidden/>
          </w:rPr>
        </w:r>
        <w:r>
          <w:rPr>
            <w:noProof/>
            <w:webHidden/>
          </w:rPr>
          <w:fldChar w:fldCharType="separate"/>
        </w:r>
        <w:r w:rsidR="00D31BAE">
          <w:rPr>
            <w:noProof/>
            <w:webHidden/>
          </w:rPr>
          <w:t>39</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53" w:history="1">
        <w:r w:rsidR="00D31BAE" w:rsidRPr="00796B5F">
          <w:rPr>
            <w:rStyle w:val="af4"/>
            <w:noProof/>
          </w:rPr>
          <w:t>6</w:t>
        </w:r>
        <w:r w:rsidR="00D31BAE">
          <w:rPr>
            <w:rFonts w:asciiTheme="minorHAnsi" w:eastAsiaTheme="minorEastAsia" w:hAnsiTheme="minorHAnsi" w:cstheme="minorBidi"/>
            <w:bCs w:val="0"/>
            <w:caps w:val="0"/>
            <w:noProof/>
            <w:sz w:val="22"/>
            <w:szCs w:val="22"/>
          </w:rPr>
          <w:tab/>
        </w:r>
        <w:r w:rsidR="00D31BAE" w:rsidRPr="00796B5F">
          <w:rPr>
            <w:rStyle w:val="af4"/>
            <w:noProof/>
          </w:rPr>
          <w:t>Расчет экономических показателей программного продукта</w:t>
        </w:r>
        <w:r w:rsidR="00D31BAE">
          <w:rPr>
            <w:noProof/>
            <w:webHidden/>
          </w:rPr>
          <w:tab/>
        </w:r>
        <w:r>
          <w:rPr>
            <w:noProof/>
            <w:webHidden/>
          </w:rPr>
          <w:fldChar w:fldCharType="begin"/>
        </w:r>
        <w:r w:rsidR="00D31BAE">
          <w:rPr>
            <w:noProof/>
            <w:webHidden/>
          </w:rPr>
          <w:instrText xml:space="preserve"> PAGEREF _Toc421829253 \h </w:instrText>
        </w:r>
        <w:r>
          <w:rPr>
            <w:noProof/>
            <w:webHidden/>
          </w:rPr>
        </w:r>
        <w:r>
          <w:rPr>
            <w:noProof/>
            <w:webHidden/>
          </w:rPr>
          <w:fldChar w:fldCharType="separate"/>
        </w:r>
        <w:r w:rsidR="00D31BAE">
          <w:rPr>
            <w:noProof/>
            <w:webHidden/>
          </w:rPr>
          <w:t>42</w:t>
        </w:r>
        <w:r>
          <w:rPr>
            <w:noProof/>
            <w:webHidden/>
          </w:rPr>
          <w:fldChar w:fldCharType="end"/>
        </w:r>
      </w:hyperlink>
    </w:p>
    <w:p w:rsidR="00D31BAE" w:rsidRDefault="00CF144F">
      <w:pPr>
        <w:pStyle w:val="20"/>
        <w:rPr>
          <w:rFonts w:asciiTheme="minorHAnsi" w:eastAsiaTheme="minorEastAsia" w:hAnsiTheme="minorHAnsi" w:cstheme="minorBidi"/>
          <w:noProof/>
          <w:sz w:val="22"/>
          <w:szCs w:val="22"/>
        </w:rPr>
      </w:pPr>
      <w:hyperlink w:anchor="_Toc421829255" w:history="1">
        <w:r w:rsidR="00D31BAE" w:rsidRPr="00796B5F">
          <w:rPr>
            <w:rStyle w:val="af4"/>
            <w:noProof/>
          </w:rPr>
          <w:t>6.1</w:t>
        </w:r>
        <w:r w:rsidR="00D31BAE">
          <w:rPr>
            <w:rFonts w:asciiTheme="minorHAnsi" w:eastAsiaTheme="minorEastAsia" w:hAnsiTheme="minorHAnsi" w:cstheme="minorBidi"/>
            <w:noProof/>
            <w:sz w:val="22"/>
            <w:szCs w:val="22"/>
          </w:rPr>
          <w:tab/>
        </w:r>
        <w:r w:rsidR="00D31BAE" w:rsidRPr="00796B5F">
          <w:rPr>
            <w:rStyle w:val="af4"/>
            <w:noProof/>
          </w:rPr>
          <w:t>Расчет себестоимости программного продукта</w:t>
        </w:r>
        <w:r w:rsidR="00D31BAE">
          <w:rPr>
            <w:noProof/>
            <w:webHidden/>
          </w:rPr>
          <w:tab/>
        </w:r>
        <w:r>
          <w:rPr>
            <w:noProof/>
            <w:webHidden/>
          </w:rPr>
          <w:fldChar w:fldCharType="begin"/>
        </w:r>
        <w:r w:rsidR="00D31BAE">
          <w:rPr>
            <w:noProof/>
            <w:webHidden/>
          </w:rPr>
          <w:instrText xml:space="preserve"> PAGEREF _Toc421829255 \h </w:instrText>
        </w:r>
        <w:r>
          <w:rPr>
            <w:noProof/>
            <w:webHidden/>
          </w:rPr>
        </w:r>
        <w:r>
          <w:rPr>
            <w:noProof/>
            <w:webHidden/>
          </w:rPr>
          <w:fldChar w:fldCharType="separate"/>
        </w:r>
        <w:r w:rsidR="00D31BAE">
          <w:rPr>
            <w:noProof/>
            <w:webHidden/>
          </w:rPr>
          <w:t>42</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56" w:history="1">
        <w:r w:rsidR="00D31BAE" w:rsidRPr="00796B5F">
          <w:rPr>
            <w:rStyle w:val="af4"/>
            <w:noProof/>
          </w:rPr>
          <w:t>7</w:t>
        </w:r>
        <w:r w:rsidR="00D31BAE">
          <w:rPr>
            <w:rFonts w:asciiTheme="minorHAnsi" w:eastAsiaTheme="minorEastAsia" w:hAnsiTheme="minorHAnsi" w:cstheme="minorBidi"/>
            <w:bCs w:val="0"/>
            <w:caps w:val="0"/>
            <w:noProof/>
            <w:sz w:val="22"/>
            <w:szCs w:val="22"/>
          </w:rPr>
          <w:tab/>
        </w:r>
        <w:r w:rsidR="00D31BAE" w:rsidRPr="00796B5F">
          <w:rPr>
            <w:rStyle w:val="af4"/>
            <w:noProof/>
          </w:rPr>
          <w:t>Заключение</w:t>
        </w:r>
        <w:r w:rsidR="00D31BAE">
          <w:rPr>
            <w:noProof/>
            <w:webHidden/>
          </w:rPr>
          <w:tab/>
        </w:r>
        <w:r>
          <w:rPr>
            <w:noProof/>
            <w:webHidden/>
          </w:rPr>
          <w:fldChar w:fldCharType="begin"/>
        </w:r>
        <w:r w:rsidR="00D31BAE">
          <w:rPr>
            <w:noProof/>
            <w:webHidden/>
          </w:rPr>
          <w:instrText xml:space="preserve"> PAGEREF _Toc421829256 \h </w:instrText>
        </w:r>
        <w:r>
          <w:rPr>
            <w:noProof/>
            <w:webHidden/>
          </w:rPr>
        </w:r>
        <w:r>
          <w:rPr>
            <w:noProof/>
            <w:webHidden/>
          </w:rPr>
          <w:fldChar w:fldCharType="separate"/>
        </w:r>
        <w:r w:rsidR="00D31BAE">
          <w:rPr>
            <w:noProof/>
            <w:webHidden/>
          </w:rPr>
          <w:t>47</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57" w:history="1">
        <w:r w:rsidR="00D31BAE" w:rsidRPr="00796B5F">
          <w:rPr>
            <w:rStyle w:val="af4"/>
            <w:noProof/>
          </w:rPr>
          <w:t>Приложение А</w:t>
        </w:r>
        <w:r w:rsidR="00D31BAE">
          <w:rPr>
            <w:noProof/>
            <w:webHidden/>
          </w:rPr>
          <w:tab/>
        </w:r>
        <w:r>
          <w:rPr>
            <w:noProof/>
            <w:webHidden/>
          </w:rPr>
          <w:fldChar w:fldCharType="begin"/>
        </w:r>
        <w:r w:rsidR="00D31BAE">
          <w:rPr>
            <w:noProof/>
            <w:webHidden/>
          </w:rPr>
          <w:instrText xml:space="preserve"> PAGEREF _Toc421829257 \h </w:instrText>
        </w:r>
        <w:r>
          <w:rPr>
            <w:noProof/>
            <w:webHidden/>
          </w:rPr>
        </w:r>
        <w:r>
          <w:rPr>
            <w:noProof/>
            <w:webHidden/>
          </w:rPr>
          <w:fldChar w:fldCharType="separate"/>
        </w:r>
        <w:r w:rsidR="00D31BAE">
          <w:rPr>
            <w:noProof/>
            <w:webHidden/>
          </w:rPr>
          <w:t>48</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58" w:history="1">
        <w:r w:rsidR="00D31BAE" w:rsidRPr="00796B5F">
          <w:rPr>
            <w:rStyle w:val="af4"/>
            <w:noProof/>
          </w:rPr>
          <w:t>Приложение Б</w:t>
        </w:r>
        <w:r w:rsidR="00D31BAE">
          <w:rPr>
            <w:noProof/>
            <w:webHidden/>
          </w:rPr>
          <w:tab/>
        </w:r>
        <w:r>
          <w:rPr>
            <w:noProof/>
            <w:webHidden/>
          </w:rPr>
          <w:fldChar w:fldCharType="begin"/>
        </w:r>
        <w:r w:rsidR="00D31BAE">
          <w:rPr>
            <w:noProof/>
            <w:webHidden/>
          </w:rPr>
          <w:instrText xml:space="preserve"> PAGEREF _Toc421829258 \h </w:instrText>
        </w:r>
        <w:r>
          <w:rPr>
            <w:noProof/>
            <w:webHidden/>
          </w:rPr>
        </w:r>
        <w:r>
          <w:rPr>
            <w:noProof/>
            <w:webHidden/>
          </w:rPr>
          <w:fldChar w:fldCharType="separate"/>
        </w:r>
        <w:r w:rsidR="00D31BAE">
          <w:rPr>
            <w:noProof/>
            <w:webHidden/>
          </w:rPr>
          <w:t>49</w:t>
        </w:r>
        <w:r>
          <w:rPr>
            <w:noProof/>
            <w:webHidden/>
          </w:rPr>
          <w:fldChar w:fldCharType="end"/>
        </w:r>
      </w:hyperlink>
    </w:p>
    <w:p w:rsidR="00D31BAE" w:rsidRDefault="00CF144F">
      <w:pPr>
        <w:pStyle w:val="13"/>
        <w:rPr>
          <w:rFonts w:asciiTheme="minorHAnsi" w:eastAsiaTheme="minorEastAsia" w:hAnsiTheme="minorHAnsi" w:cstheme="minorBidi"/>
          <w:bCs w:val="0"/>
          <w:caps w:val="0"/>
          <w:noProof/>
          <w:sz w:val="22"/>
          <w:szCs w:val="22"/>
        </w:rPr>
      </w:pPr>
      <w:hyperlink w:anchor="_Toc421829259" w:history="1">
        <w:r w:rsidR="00D31BAE" w:rsidRPr="00796B5F">
          <w:rPr>
            <w:rStyle w:val="af4"/>
            <w:noProof/>
          </w:rPr>
          <w:t>приложение В</w:t>
        </w:r>
        <w:r w:rsidR="00D31BAE">
          <w:rPr>
            <w:noProof/>
            <w:webHidden/>
          </w:rPr>
          <w:tab/>
        </w:r>
        <w:r>
          <w:rPr>
            <w:noProof/>
            <w:webHidden/>
          </w:rPr>
          <w:fldChar w:fldCharType="begin"/>
        </w:r>
        <w:r w:rsidR="00D31BAE">
          <w:rPr>
            <w:noProof/>
            <w:webHidden/>
          </w:rPr>
          <w:instrText xml:space="preserve"> PAGEREF _Toc421829259 \h </w:instrText>
        </w:r>
        <w:r>
          <w:rPr>
            <w:noProof/>
            <w:webHidden/>
          </w:rPr>
        </w:r>
        <w:r>
          <w:rPr>
            <w:noProof/>
            <w:webHidden/>
          </w:rPr>
          <w:fldChar w:fldCharType="separate"/>
        </w:r>
        <w:r w:rsidR="00D31BAE">
          <w:rPr>
            <w:noProof/>
            <w:webHidden/>
          </w:rPr>
          <w:t>50</w:t>
        </w:r>
        <w:r>
          <w:rPr>
            <w:noProof/>
            <w:webHidden/>
          </w:rPr>
          <w:fldChar w:fldCharType="end"/>
        </w:r>
      </w:hyperlink>
    </w:p>
    <w:p w:rsidR="000E78FF" w:rsidRDefault="00CF144F" w:rsidP="000E78FF">
      <w:pPr>
        <w:ind w:left="851" w:firstLine="0"/>
      </w:pPr>
      <w:r>
        <w:rPr>
          <w:bCs/>
          <w:caps/>
          <w:sz w:val="20"/>
          <w:szCs w:val="20"/>
        </w:rPr>
        <w:fldChar w:fldCharType="end"/>
      </w:r>
      <w:commentRangeEnd w:id="8"/>
      <w:r w:rsidR="00B72C62">
        <w:rPr>
          <w:rStyle w:val="afb"/>
        </w:rPr>
        <w:commentReference w:id="8"/>
      </w:r>
    </w:p>
    <w:p w:rsidR="00D53383" w:rsidRDefault="00D53383" w:rsidP="00D53383"/>
    <w:p w:rsidR="00887895" w:rsidRDefault="00887895" w:rsidP="00D53383"/>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Default="00887895" w:rsidP="00887895">
      <w:pPr>
        <w:tabs>
          <w:tab w:val="left" w:pos="6855"/>
        </w:tabs>
      </w:pPr>
      <w:r>
        <w:tab/>
      </w:r>
    </w:p>
    <w:p w:rsidR="00887895" w:rsidRDefault="00887895" w:rsidP="00887895"/>
    <w:p w:rsidR="005E7EDF" w:rsidRDefault="005E7EDF" w:rsidP="00736BDE">
      <w:pPr>
        <w:pStyle w:val="1"/>
      </w:pPr>
      <w:bookmarkStart w:id="9" w:name="_Toc225400669"/>
      <w:bookmarkStart w:id="10" w:name="_Toc325712142"/>
      <w:bookmarkStart w:id="11" w:name="_Toc390166435"/>
      <w:bookmarkStart w:id="12" w:name="_Toc421829228"/>
      <w:commentRangeStart w:id="13"/>
      <w:r w:rsidRPr="008A7E67">
        <w:lastRenderedPageBreak/>
        <w:t>Введение</w:t>
      </w:r>
      <w:bookmarkEnd w:id="9"/>
      <w:bookmarkEnd w:id="10"/>
      <w:bookmarkEnd w:id="11"/>
      <w:commentRangeEnd w:id="13"/>
      <w:r w:rsidR="00AC0EC9">
        <w:rPr>
          <w:rStyle w:val="afb"/>
          <w:rFonts w:cs="Times New Roman"/>
          <w:bCs w:val="0"/>
          <w:caps w:val="0"/>
          <w:kern w:val="0"/>
        </w:rPr>
        <w:commentReference w:id="13"/>
      </w:r>
      <w:bookmarkEnd w:id="12"/>
    </w:p>
    <w:p w:rsidR="00823905" w:rsidRPr="00823905" w:rsidRDefault="00823905" w:rsidP="00823905">
      <w:pPr>
        <w:rPr>
          <w:shd w:val="clear" w:color="auto" w:fill="FFFFFF"/>
        </w:rPr>
      </w:pPr>
      <w:r w:rsidRPr="00823905">
        <w:t xml:space="preserve">Для того, чтобы облегчить людям их гражданскую жизнь в 2002 году создана </w:t>
      </w:r>
      <w:r w:rsidRPr="00823905">
        <w:rPr>
          <w:shd w:val="clear" w:color="auto" w:fill="FFFFFF"/>
        </w:rPr>
        <w:t>федеральная целевая программа "Электронная Россия". В рамках нее разработан Портал Государственных Услуг</w:t>
      </w:r>
      <w:r w:rsidR="00CF79AF">
        <w:rPr>
          <w:shd w:val="clear" w:color="auto" w:fill="FFFFFF"/>
        </w:rPr>
        <w:t xml:space="preserve"> – </w:t>
      </w:r>
      <w:proofErr w:type="spellStart"/>
      <w:r w:rsidR="00CF79AF">
        <w:rPr>
          <w:shd w:val="clear" w:color="auto" w:fill="FFFFFF"/>
        </w:rPr>
        <w:t>www.gosuslugi.ru</w:t>
      </w:r>
      <w:proofErr w:type="spellEnd"/>
      <w:r w:rsidRPr="00823905">
        <w:rPr>
          <w:shd w:val="clear" w:color="auto" w:fill="FFFFFF"/>
        </w:rPr>
        <w:t xml:space="preserve">. </w:t>
      </w:r>
      <w:proofErr w:type="spellStart"/>
      <w:r w:rsidR="00CF79AF">
        <w:rPr>
          <w:shd w:val="clear" w:color="auto" w:fill="FFFFFF"/>
        </w:rPr>
        <w:t>C</w:t>
      </w:r>
      <w:r w:rsidRPr="00823905">
        <w:rPr>
          <w:shd w:val="clear" w:color="auto" w:fill="FFFFFF"/>
        </w:rPr>
        <w:t>айт</w:t>
      </w:r>
      <w:proofErr w:type="spellEnd"/>
      <w:r w:rsidRPr="00823905">
        <w:rPr>
          <w:shd w:val="clear" w:color="auto" w:fill="FFFFFF"/>
        </w:rPr>
        <w:t xml:space="preserve"> начал сво</w:t>
      </w:r>
      <w:r w:rsidR="00245957">
        <w:rPr>
          <w:shd w:val="clear" w:color="auto" w:fill="FFFFFF"/>
        </w:rPr>
        <w:t>ю работу 15 декабря 2009 года</w:t>
      </w:r>
      <w:r w:rsidRPr="00823905">
        <w:rPr>
          <w:shd w:val="clear" w:color="auto" w:fill="FFFFFF"/>
        </w:rPr>
        <w:t xml:space="preserve"> </w:t>
      </w:r>
      <w:r w:rsidR="00CF79AF">
        <w:rPr>
          <w:shd w:val="clear" w:color="auto" w:fill="FFFFFF"/>
        </w:rPr>
        <w:t>и</w:t>
      </w:r>
      <w:r w:rsidRPr="00823905">
        <w:rPr>
          <w:shd w:val="clear" w:color="auto" w:fill="FFFFFF"/>
        </w:rPr>
        <w:t xml:space="preserve"> предназначен для предоставления информации об услугах, предоставляемых государством своим гражданам, а также</w:t>
      </w:r>
      <w:r w:rsidR="00887895">
        <w:rPr>
          <w:shd w:val="clear" w:color="auto" w:fill="FFFFFF"/>
        </w:rPr>
        <w:t xml:space="preserve"> для оказания некоторых услуг в электронном виде</w:t>
      </w:r>
      <w:r w:rsidRPr="00823905">
        <w:rPr>
          <w:shd w:val="clear" w:color="auto" w:fill="FFFFFF"/>
        </w:rPr>
        <w:t>.</w:t>
      </w:r>
    </w:p>
    <w:p w:rsidR="00823905" w:rsidRPr="00823905" w:rsidRDefault="00823905" w:rsidP="00823905">
      <w:pPr>
        <w:rPr>
          <w:shd w:val="clear" w:color="auto" w:fill="FFFFFF"/>
        </w:rPr>
      </w:pPr>
      <w:r w:rsidRPr="00823905">
        <w:rPr>
          <w:shd w:val="clear" w:color="auto" w:fill="FFFFFF"/>
        </w:rPr>
        <w:t xml:space="preserve">Также, в рамках федеральной целевой программы "Электронная Россия" </w:t>
      </w:r>
      <w:commentRangeStart w:id="14"/>
      <w:r w:rsidRPr="00823905">
        <w:rPr>
          <w:shd w:val="clear" w:color="auto" w:fill="FFFFFF"/>
        </w:rPr>
        <w:t xml:space="preserve">было </w:t>
      </w:r>
      <w:commentRangeEnd w:id="14"/>
      <w:r w:rsidR="00CF79AF">
        <w:rPr>
          <w:rStyle w:val="afb"/>
        </w:rPr>
        <w:commentReference w:id="14"/>
      </w:r>
      <w:r w:rsidRPr="00823905">
        <w:rPr>
          <w:shd w:val="clear" w:color="auto" w:fill="FFFFFF"/>
        </w:rPr>
        <w:t>разработано множество других проектов. Одним из них является Система Межведомственного Э</w:t>
      </w:r>
      <w:r>
        <w:rPr>
          <w:shd w:val="clear" w:color="auto" w:fill="FFFFFF"/>
        </w:rPr>
        <w:t>лектронного Взаимодействия</w:t>
      </w:r>
      <w:r w:rsidR="00887895">
        <w:rPr>
          <w:shd w:val="clear" w:color="auto" w:fill="FFFFFF"/>
        </w:rPr>
        <w:t>(СМЭВ)</w:t>
      </w:r>
      <w:r w:rsidRPr="00823905">
        <w:rPr>
          <w:shd w:val="clear" w:color="auto" w:fill="FFFFFF"/>
        </w:rPr>
        <w:t>.</w:t>
      </w:r>
    </w:p>
    <w:p w:rsidR="00823905" w:rsidRDefault="00823905" w:rsidP="00823905">
      <w:pPr>
        <w:rPr>
          <w:color w:val="252525"/>
        </w:rPr>
      </w:pPr>
      <w:r w:rsidRPr="00823905">
        <w:rPr>
          <w:bCs/>
          <w:color w:val="252525"/>
        </w:rPr>
        <w:t>Система межведомственного электронного взаимодействия</w:t>
      </w:r>
      <w:r w:rsidRPr="00823905">
        <w:rPr>
          <w:rStyle w:val="apple-converted-space"/>
          <w:color w:val="252525"/>
          <w:szCs w:val="28"/>
        </w:rPr>
        <w:t> </w:t>
      </w:r>
      <w:r w:rsidRPr="00823905">
        <w:rPr>
          <w:color w:val="252525"/>
        </w:rPr>
        <w:t> —</w:t>
      </w:r>
      <w:r w:rsidRPr="00823905">
        <w:rPr>
          <w:rStyle w:val="apple-converted-space"/>
          <w:color w:val="252525"/>
          <w:szCs w:val="28"/>
        </w:rPr>
        <w:t> </w:t>
      </w:r>
      <w:r w:rsidRPr="00823905">
        <w:rPr>
          <w:szCs w:val="28"/>
        </w:rPr>
        <w:t>информационная система</w:t>
      </w:r>
      <w:r w:rsidRPr="00823905">
        <w:rPr>
          <w:color w:val="252525"/>
        </w:rPr>
        <w:t>, которая позволяет федеральным, региональным и местным органам власти в электронном виде обмениваться данными, необходимыми для оказания</w:t>
      </w:r>
      <w:r w:rsidRPr="00823905">
        <w:rPr>
          <w:rStyle w:val="apple-converted-space"/>
          <w:color w:val="252525"/>
          <w:szCs w:val="28"/>
        </w:rPr>
        <w:t> </w:t>
      </w:r>
      <w:r w:rsidRPr="00823905">
        <w:rPr>
          <w:szCs w:val="28"/>
        </w:rPr>
        <w:t>государственных услуг</w:t>
      </w:r>
      <w:r w:rsidRPr="00823905">
        <w:rPr>
          <w:rStyle w:val="apple-converted-space"/>
          <w:color w:val="252525"/>
          <w:szCs w:val="28"/>
        </w:rPr>
        <w:t> </w:t>
      </w:r>
      <w:r w:rsidRPr="00823905">
        <w:rPr>
          <w:color w:val="252525"/>
        </w:rPr>
        <w:t xml:space="preserve">гражданам и </w:t>
      </w:r>
      <w:proofErr w:type="spellStart"/>
      <w:r w:rsidRPr="00823905">
        <w:rPr>
          <w:color w:val="252525"/>
        </w:rPr>
        <w:t>организациям.С</w:t>
      </w:r>
      <w:r w:rsidR="00DD0240">
        <w:rPr>
          <w:color w:val="252525"/>
        </w:rPr>
        <w:t>истема</w:t>
      </w:r>
      <w:proofErr w:type="spellEnd"/>
      <w:r w:rsidR="00DD0240">
        <w:rPr>
          <w:color w:val="252525"/>
        </w:rPr>
        <w:t xml:space="preserve"> с</w:t>
      </w:r>
      <w:r w:rsidRPr="00823905">
        <w:rPr>
          <w:color w:val="252525"/>
        </w:rPr>
        <w:t>оздана в соответствии с Федеральным законом Российской Федерации от 27 июля 2010 года № 210-ФЗ «Об организации предоставления государственных и муниципальных услуг».</w:t>
      </w:r>
      <w:r w:rsidR="00245957">
        <w:rPr>
          <w:color w:val="252525"/>
        </w:rPr>
        <w:t xml:space="preserve"> В соответствии с этим законом, государственные служащие не имеют права требовать документы с гражданина, находящиеся у другого ведомства.</w:t>
      </w:r>
    </w:p>
    <w:p w:rsidR="00245957" w:rsidRPr="00245957" w:rsidRDefault="00CF79AF" w:rsidP="00823905">
      <w:pPr>
        <w:rPr>
          <w:color w:val="252525"/>
        </w:rPr>
      </w:pPr>
      <w:r>
        <w:rPr>
          <w:color w:val="252525"/>
        </w:rPr>
        <w:t xml:space="preserve">Данный </w:t>
      </w:r>
      <w:commentRangeStart w:id="15"/>
      <w:r w:rsidR="00245957">
        <w:rPr>
          <w:color w:val="252525"/>
        </w:rPr>
        <w:t>дипломный</w:t>
      </w:r>
      <w:commentRangeEnd w:id="15"/>
      <w:r>
        <w:rPr>
          <w:rStyle w:val="afb"/>
        </w:rPr>
        <w:commentReference w:id="15"/>
      </w:r>
      <w:r w:rsidR="00245957">
        <w:rPr>
          <w:color w:val="252525"/>
        </w:rPr>
        <w:t xml:space="preserve"> проект - разработка взаимодействия пользователя из ОВД с информационной системой ОВД и базой данных</w:t>
      </w:r>
      <w:r w:rsidR="00683330">
        <w:rPr>
          <w:color w:val="252525"/>
        </w:rPr>
        <w:t xml:space="preserve"> через СМЭВ</w:t>
      </w:r>
      <w:r w:rsidR="00245957">
        <w:rPr>
          <w:color w:val="252525"/>
        </w:rPr>
        <w:t>, для получения и проверки сведений о службе в ОВД должностных лиц.</w:t>
      </w:r>
    </w:p>
    <w:p w:rsidR="00823905" w:rsidRPr="00823905" w:rsidRDefault="00823905" w:rsidP="005E7EDF">
      <w:pPr>
        <w:pStyle w:val="af9"/>
        <w:shd w:val="clear" w:color="auto" w:fill="FFFFFF" w:themeFill="background1"/>
        <w:spacing w:before="0" w:beforeAutospacing="0" w:after="0" w:afterAutospacing="0"/>
        <w:ind w:firstLine="851"/>
        <w:jc w:val="both"/>
        <w:rPr>
          <w:color w:val="000000"/>
          <w:sz w:val="28"/>
          <w:szCs w:val="28"/>
          <w:shd w:val="clear" w:color="auto" w:fill="FFFFFF" w:themeFill="background1"/>
        </w:rPr>
      </w:pPr>
    </w:p>
    <w:p w:rsidR="00552AF0" w:rsidRDefault="00552AF0" w:rsidP="00736BDE">
      <w:pPr>
        <w:pStyle w:val="1"/>
      </w:pPr>
      <w:bookmarkStart w:id="16" w:name="_Toc421829229"/>
      <w:r>
        <w:lastRenderedPageBreak/>
        <w:t>инфраструктура межведомственного взаимодейтсвия</w:t>
      </w:r>
      <w:bookmarkEnd w:id="16"/>
    </w:p>
    <w:p w:rsidR="00BC247E" w:rsidRPr="00BC247E" w:rsidRDefault="00BC247E" w:rsidP="00186DF0">
      <w:pPr>
        <w:pStyle w:val="af2"/>
        <w:keepNext/>
        <w:numPr>
          <w:ilvl w:val="0"/>
          <w:numId w:val="5"/>
        </w:numPr>
        <w:spacing w:before="120" w:after="120"/>
        <w:contextualSpacing w:val="0"/>
        <w:outlineLvl w:val="1"/>
        <w:rPr>
          <w:rFonts w:cs="Arial"/>
          <w:bCs/>
          <w:iCs/>
          <w:vanish/>
          <w:sz w:val="32"/>
          <w:szCs w:val="28"/>
        </w:rPr>
      </w:pPr>
      <w:bookmarkStart w:id="17" w:name="_Toc421511568"/>
      <w:bookmarkStart w:id="18" w:name="_Toc421511662"/>
      <w:bookmarkStart w:id="19" w:name="_Toc421512566"/>
      <w:bookmarkStart w:id="20" w:name="_Toc421629158"/>
      <w:bookmarkStart w:id="21" w:name="_Toc421655595"/>
      <w:bookmarkStart w:id="22" w:name="_Toc421829230"/>
      <w:bookmarkStart w:id="23" w:name="_Toc390033866"/>
      <w:bookmarkStart w:id="24" w:name="_Toc390210060"/>
      <w:bookmarkEnd w:id="17"/>
      <w:bookmarkEnd w:id="18"/>
      <w:bookmarkEnd w:id="19"/>
      <w:bookmarkEnd w:id="20"/>
      <w:bookmarkEnd w:id="21"/>
      <w:bookmarkEnd w:id="22"/>
    </w:p>
    <w:p w:rsidR="00BC247E" w:rsidRPr="00BC247E" w:rsidRDefault="00BC247E" w:rsidP="00186DF0">
      <w:pPr>
        <w:pStyle w:val="af2"/>
        <w:keepNext/>
        <w:numPr>
          <w:ilvl w:val="0"/>
          <w:numId w:val="5"/>
        </w:numPr>
        <w:spacing w:before="120" w:after="120"/>
        <w:contextualSpacing w:val="0"/>
        <w:outlineLvl w:val="1"/>
        <w:rPr>
          <w:rFonts w:cs="Arial"/>
          <w:bCs/>
          <w:iCs/>
          <w:vanish/>
          <w:sz w:val="32"/>
          <w:szCs w:val="28"/>
        </w:rPr>
      </w:pPr>
      <w:bookmarkStart w:id="25" w:name="_Toc421511569"/>
      <w:bookmarkStart w:id="26" w:name="_Toc421511663"/>
      <w:bookmarkStart w:id="27" w:name="_Toc421512567"/>
      <w:bookmarkStart w:id="28" w:name="_Toc421629159"/>
      <w:bookmarkStart w:id="29" w:name="_Toc421655596"/>
      <w:bookmarkStart w:id="30" w:name="_Toc421829231"/>
      <w:bookmarkEnd w:id="25"/>
      <w:bookmarkEnd w:id="26"/>
      <w:bookmarkEnd w:id="27"/>
      <w:bookmarkEnd w:id="28"/>
      <w:bookmarkEnd w:id="29"/>
      <w:bookmarkEnd w:id="30"/>
    </w:p>
    <w:p w:rsidR="00BC247E" w:rsidRDefault="00BC247E" w:rsidP="00BC247E">
      <w:pPr>
        <w:pStyle w:val="2"/>
      </w:pPr>
      <w:bookmarkStart w:id="31" w:name="_Toc421829232"/>
      <w:r>
        <w:t>Программа «Информационное общество».</w:t>
      </w:r>
      <w:bookmarkEnd w:id="23"/>
      <w:bookmarkEnd w:id="24"/>
      <w:bookmarkEnd w:id="31"/>
    </w:p>
    <w:p w:rsidR="0081476E" w:rsidRPr="00683330" w:rsidRDefault="00BC247E" w:rsidP="00BC247E">
      <w:r w:rsidRPr="00683330">
        <w:t xml:space="preserve">В 2008 году стало </w:t>
      </w:r>
      <w:r w:rsidR="00040748" w:rsidRPr="00683330">
        <w:t>понятно</w:t>
      </w:r>
      <w:r w:rsidR="00887895">
        <w:t xml:space="preserve">, что Российское </w:t>
      </w:r>
      <w:r w:rsidRPr="00683330">
        <w:t>общес</w:t>
      </w:r>
      <w:r w:rsidR="00887895">
        <w:t>тво в области информатики</w:t>
      </w:r>
      <w:r w:rsidR="00040748" w:rsidRPr="00683330">
        <w:t xml:space="preserve"> развивается на порядок</w:t>
      </w:r>
      <w:r w:rsidRPr="00683330">
        <w:t xml:space="preserve"> медленнее, чем в </w:t>
      </w:r>
      <w:r w:rsidR="00040748" w:rsidRPr="00683330">
        <w:t>западных</w:t>
      </w:r>
      <w:r w:rsidRPr="00683330">
        <w:t xml:space="preserve"> странах, и в существовавших условиях нельзя ожидать как</w:t>
      </w:r>
      <w:r w:rsidR="00040748" w:rsidRPr="00683330">
        <w:t xml:space="preserve">их-либо заметных перемен. В </w:t>
      </w:r>
      <w:r w:rsidRPr="00683330">
        <w:t xml:space="preserve"> связи</w:t>
      </w:r>
      <w:r w:rsidR="00040748" w:rsidRPr="00683330">
        <w:t xml:space="preserve"> с этим</w:t>
      </w:r>
      <w:r w:rsidRPr="00683330">
        <w:t xml:space="preserve"> государство </w:t>
      </w:r>
      <w:r w:rsidR="00040748" w:rsidRPr="00683330">
        <w:t>решило</w:t>
      </w:r>
      <w:r w:rsidRPr="00683330">
        <w:t xml:space="preserve"> пересмотреть подход к информацио</w:t>
      </w:r>
      <w:r w:rsidR="00040748" w:rsidRPr="00683330">
        <w:t>нным технологиям. Результатом  стала разработанная</w:t>
      </w:r>
      <w:r w:rsidRPr="00683330">
        <w:t xml:space="preserve"> государственная программа «Информационное общество</w:t>
      </w:r>
      <w:r w:rsidR="00040748" w:rsidRPr="00683330">
        <w:t>», целями</w:t>
      </w:r>
      <w:r w:rsidR="0081476E" w:rsidRPr="00683330">
        <w:t xml:space="preserve"> которой стали:</w:t>
      </w:r>
    </w:p>
    <w:p w:rsidR="0081476E" w:rsidRPr="00683330" w:rsidRDefault="00040748" w:rsidP="0081476E">
      <w:pPr>
        <w:pStyle w:val="a0"/>
        <w:rPr>
          <w:shd w:val="clear" w:color="auto" w:fill="FFFFFF"/>
        </w:rPr>
      </w:pPr>
      <w:r w:rsidRPr="00683330">
        <w:rPr>
          <w:shd w:val="clear" w:color="auto" w:fill="FFFFFF"/>
        </w:rPr>
        <w:t>развитие информационного пр</w:t>
      </w:r>
      <w:r w:rsidR="00887895">
        <w:rPr>
          <w:shd w:val="clear" w:color="auto" w:fill="FFFFFF"/>
        </w:rPr>
        <w:t>остранства Российской Федерации</w:t>
      </w:r>
      <w:r w:rsidR="00887895" w:rsidRPr="00887895">
        <w:rPr>
          <w:shd w:val="clear" w:color="auto" w:fill="FFFFFF"/>
        </w:rPr>
        <w:t>;</w:t>
      </w:r>
    </w:p>
    <w:p w:rsidR="0081476E" w:rsidRPr="00683330" w:rsidRDefault="00040748" w:rsidP="0081476E">
      <w:pPr>
        <w:pStyle w:val="a0"/>
        <w:rPr>
          <w:shd w:val="clear" w:color="auto" w:fill="FFFFFF"/>
        </w:rPr>
      </w:pPr>
      <w:r w:rsidRPr="00683330">
        <w:rPr>
          <w:shd w:val="clear" w:color="auto" w:fill="FFFFFF"/>
        </w:rPr>
        <w:t xml:space="preserve">обеспечение населения многоканальным вещанием с гарантированным предоставлением общероссийских обязательных общедоступных телеканалов и </w:t>
      </w:r>
      <w:r w:rsidR="00887895">
        <w:rPr>
          <w:shd w:val="clear" w:color="auto" w:fill="FFFFFF"/>
        </w:rPr>
        <w:t>радиоканалов заданного качества</w:t>
      </w:r>
      <w:r w:rsidR="00887895" w:rsidRPr="00887895">
        <w:rPr>
          <w:shd w:val="clear" w:color="auto" w:fill="FFFFFF"/>
        </w:rPr>
        <w:t>;</w:t>
      </w:r>
    </w:p>
    <w:p w:rsidR="00BC247E" w:rsidRPr="00683330" w:rsidRDefault="00040748" w:rsidP="0081476E">
      <w:pPr>
        <w:pStyle w:val="a0"/>
      </w:pPr>
      <w:r w:rsidRPr="00683330">
        <w:rPr>
          <w:shd w:val="clear" w:color="auto" w:fill="FFFFFF"/>
        </w:rPr>
        <w:t>повышение эффективности функционирования телерадиовещания.</w:t>
      </w:r>
    </w:p>
    <w:p w:rsidR="00BC247E" w:rsidRPr="00683330" w:rsidRDefault="00040748" w:rsidP="00BC247E">
      <w:pPr>
        <w:rPr>
          <w:szCs w:val="28"/>
        </w:rPr>
      </w:pPr>
      <w:r w:rsidRPr="00683330">
        <w:rPr>
          <w:szCs w:val="28"/>
        </w:rPr>
        <w:t xml:space="preserve">При разработке </w:t>
      </w:r>
      <w:r w:rsidR="00BC247E" w:rsidRPr="00683330">
        <w:rPr>
          <w:szCs w:val="28"/>
        </w:rPr>
        <w:t xml:space="preserve">программы Министерство связи и массовых коммуникаций РФ </w:t>
      </w:r>
      <w:r w:rsidRPr="00683330">
        <w:rPr>
          <w:szCs w:val="28"/>
        </w:rPr>
        <w:t>опиралось на</w:t>
      </w:r>
      <w:r w:rsidR="00BC247E" w:rsidRPr="00683330">
        <w:rPr>
          <w:szCs w:val="28"/>
        </w:rPr>
        <w:t xml:space="preserve"> опыт</w:t>
      </w:r>
      <w:r w:rsidRPr="00683330">
        <w:rPr>
          <w:szCs w:val="28"/>
        </w:rPr>
        <w:t xml:space="preserve"> других стран</w:t>
      </w:r>
      <w:r w:rsidR="00BC247E" w:rsidRPr="00683330">
        <w:rPr>
          <w:szCs w:val="28"/>
        </w:rPr>
        <w:t xml:space="preserve">, текущее состояние отрасли и рынка </w:t>
      </w:r>
      <w:r w:rsidR="00887895">
        <w:rPr>
          <w:szCs w:val="28"/>
        </w:rPr>
        <w:t>информационно-коммуникационных технологий</w:t>
      </w:r>
      <w:r w:rsidR="00BC247E" w:rsidRPr="00683330">
        <w:rPr>
          <w:szCs w:val="28"/>
        </w:rPr>
        <w:t>. Авторы руководствовались Концепцией долгосрочного социально-экономического развития до 2020 года и Стратегией развития информационного общества.</w:t>
      </w:r>
    </w:p>
    <w:p w:rsidR="00BC247E" w:rsidRPr="00683330" w:rsidRDefault="00887895" w:rsidP="00BC247E">
      <w:pPr>
        <w:rPr>
          <w:szCs w:val="28"/>
        </w:rPr>
      </w:pPr>
      <w:r w:rsidRPr="00683330">
        <w:t>«Информационное общество»</w:t>
      </w:r>
      <w:r w:rsidR="00BC247E" w:rsidRPr="00683330">
        <w:rPr>
          <w:szCs w:val="28"/>
        </w:rPr>
        <w:t xml:space="preserve"> охватывает все отрасли и сферы деятельности, она должна повысить прозрачность и управляемость, обеспечить устойчивость и конкурентоспособность экономики в целом. Работа ведется </w:t>
      </w:r>
      <w:r w:rsidR="00FE6914">
        <w:rPr>
          <w:szCs w:val="28"/>
        </w:rPr>
        <w:t>во всех направлениях</w:t>
      </w:r>
      <w:r w:rsidR="00BC247E" w:rsidRPr="00683330">
        <w:rPr>
          <w:szCs w:val="28"/>
        </w:rPr>
        <w:t>: создание электронного правительства, преодоление цифрового неравенства, развитие новых технологий связи. Основн</w:t>
      </w:r>
      <w:r w:rsidR="00FE6914">
        <w:rPr>
          <w:szCs w:val="28"/>
        </w:rPr>
        <w:t>ая</w:t>
      </w:r>
      <w:r w:rsidR="00BC247E" w:rsidRPr="00683330">
        <w:rPr>
          <w:szCs w:val="28"/>
        </w:rPr>
        <w:t xml:space="preserve"> </w:t>
      </w:r>
      <w:r w:rsidR="00FE6914">
        <w:rPr>
          <w:szCs w:val="28"/>
        </w:rPr>
        <w:t>идея</w:t>
      </w:r>
      <w:r w:rsidR="00BC247E" w:rsidRPr="00683330">
        <w:rPr>
          <w:szCs w:val="28"/>
        </w:rPr>
        <w:t xml:space="preserve"> программы: результаты должны приносить реальную, ощутимую пользу людям. Повышение качества жизни должно выражаться в простых и доступных сервисах, которыми граждане пользуются почти ежедневно: запись на прием к врачу через интернет, оплата штрафов с мобильного телефона, недорогой широкополосный доступ.</w:t>
      </w:r>
    </w:p>
    <w:p w:rsidR="00BC247E" w:rsidRPr="00683330" w:rsidRDefault="00BC247E" w:rsidP="00683330">
      <w:r w:rsidRPr="00683330">
        <w:rPr>
          <w:szCs w:val="28"/>
        </w:rPr>
        <w:t>Ответственным исполнителем программы определено Министерство связи и массовых коммуникаций Российской Федерации. Министерство следит за тем, чтобы все государственные расходы в этой сфере осуществлялись продуманно и централизованно, не дублировали друг друга.</w:t>
      </w:r>
    </w:p>
    <w:p w:rsidR="00BC247E" w:rsidRPr="00683330" w:rsidRDefault="00040748" w:rsidP="00FE6914">
      <w:r w:rsidRPr="00683330">
        <w:t>В 2011 году д</w:t>
      </w:r>
      <w:r w:rsidR="00BC247E" w:rsidRPr="00683330">
        <w:t>ля обеспечения возможности предоставлять </w:t>
      </w:r>
      <w:hyperlink r:id="rId12" w:tooltip="Государственные услуги" w:history="1">
        <w:r w:rsidR="00BC247E" w:rsidRPr="00683330">
          <w:t>государственные услуги</w:t>
        </w:r>
      </w:hyperlink>
      <w:r w:rsidR="00BC247E" w:rsidRPr="00683330">
        <w:t> в электронном виде создана соответствующая технол</w:t>
      </w:r>
      <w:r w:rsidR="00683330">
        <w:t>огическая база и инфраструктура.</w:t>
      </w:r>
    </w:p>
    <w:p w:rsidR="00BC247E" w:rsidRPr="00683330" w:rsidRDefault="00FE6914" w:rsidP="00BC247E">
      <w:r>
        <w:t>Обновлены</w:t>
      </w:r>
      <w:r w:rsidR="00BC247E" w:rsidRPr="00683330">
        <w:t xml:space="preserve"> системы «Портал Правительства Российской Федерации» и «Сайт Председателя Правительства </w:t>
      </w:r>
      <w:r>
        <w:t>Российской Федерации». Проведено</w:t>
      </w:r>
      <w:r w:rsidR="00BC247E" w:rsidRPr="00683330">
        <w:t xml:space="preserve"> </w:t>
      </w:r>
      <w:r>
        <w:t>усовершенствование</w:t>
      </w:r>
      <w:r w:rsidR="00BC247E" w:rsidRPr="00683330">
        <w:t xml:space="preserve"> информационно-технологического обеспечения Администрации Президента Российской Федерации.</w:t>
      </w:r>
    </w:p>
    <w:p w:rsidR="00BC247E" w:rsidRPr="00683330" w:rsidRDefault="00BC247E" w:rsidP="00BC247E">
      <w:r w:rsidRPr="00683330">
        <w:t>Подготовлена рабочая документация для создания инфраструктуры пространственных данных Р</w:t>
      </w:r>
      <w:r w:rsidR="00FE6914">
        <w:t>Ф</w:t>
      </w:r>
      <w:r w:rsidRPr="00683330">
        <w:t>.</w:t>
      </w:r>
    </w:p>
    <w:p w:rsidR="00BC247E" w:rsidRPr="00683330" w:rsidRDefault="00BC247E" w:rsidP="00BC247E">
      <w:r w:rsidRPr="00683330">
        <w:t xml:space="preserve">Расширена техническая поддержка пользователей свободного </w:t>
      </w:r>
      <w:r w:rsidR="00FE6914">
        <w:t>ПО</w:t>
      </w:r>
      <w:r w:rsidRPr="00683330">
        <w:t>.</w:t>
      </w:r>
    </w:p>
    <w:p w:rsidR="00BC247E" w:rsidRPr="00683330" w:rsidRDefault="00BC247E" w:rsidP="00BC247E">
      <w:r w:rsidRPr="00683330">
        <w:lastRenderedPageBreak/>
        <w:t xml:space="preserve">Создана первая очередь единого портала для популяризации культурного наследия и традиций России, проведено первичное наполнение портала, создан прототип национальной информационно-коммуникационной платформы для распространения цифрового </w:t>
      </w:r>
      <w:proofErr w:type="spellStart"/>
      <w:r w:rsidRPr="00683330">
        <w:t>контента</w:t>
      </w:r>
      <w:proofErr w:type="spellEnd"/>
      <w:r w:rsidRPr="00683330">
        <w:t>.</w:t>
      </w:r>
    </w:p>
    <w:p w:rsidR="00BC247E" w:rsidRPr="00683330" w:rsidRDefault="00BC247E" w:rsidP="00683330">
      <w:r w:rsidRPr="00683330">
        <w:t>Доработаны и созданы новые электронные сервисы в здравоохранении, а также определены требования к системе персонального мониторинга здоровья человека, к системе поддержки принятия врачебных решений, проведена опытная эксплуатация программного комплекса «Реестр нормативно-справочной информации системы здравоохранения, социального развития и трудовых отношений».</w:t>
      </w:r>
    </w:p>
    <w:p w:rsidR="0081476E" w:rsidRPr="0081476E" w:rsidRDefault="00BC247E" w:rsidP="0081476E">
      <w:pPr>
        <w:pStyle w:val="2"/>
      </w:pPr>
      <w:bookmarkStart w:id="32" w:name="_Toc390033867"/>
      <w:bookmarkStart w:id="33" w:name="_Toc390210061"/>
      <w:bookmarkStart w:id="34" w:name="_Toc421829233"/>
      <w:r>
        <w:t>Проект «Электронное правительство»</w:t>
      </w:r>
      <w:bookmarkEnd w:id="32"/>
      <w:bookmarkEnd w:id="33"/>
      <w:bookmarkEnd w:id="34"/>
    </w:p>
    <w:p w:rsidR="00BC247E" w:rsidRPr="00683330" w:rsidRDefault="00BC247E" w:rsidP="00BC247E">
      <w:pPr>
        <w:rPr>
          <w:szCs w:val="28"/>
        </w:rPr>
      </w:pPr>
      <w:r w:rsidRPr="00683330">
        <w:rPr>
          <w:szCs w:val="28"/>
        </w:rPr>
        <w:t xml:space="preserve">Электронное правительство — это новая форма организации деятельности органов государственной власти, обеспечивающая за счет широкого применения </w:t>
      </w:r>
      <w:r w:rsidR="00FE6914">
        <w:rPr>
          <w:szCs w:val="28"/>
        </w:rPr>
        <w:t>ИКТ</w:t>
      </w:r>
      <w:r w:rsidRPr="00683330">
        <w:rPr>
          <w:szCs w:val="28"/>
        </w:rPr>
        <w:t xml:space="preserve"> качественно новый уровень оперативности и удобства получения организациями и гражданами государственных услуг и информации о результатах деятельности государственных органов.</w:t>
      </w:r>
    </w:p>
    <w:p w:rsidR="00BC247E" w:rsidRPr="00683330" w:rsidRDefault="00BC247E" w:rsidP="00BC247E">
      <w:r w:rsidRPr="00683330">
        <w:t>Проект «Электронное правительство» является частью Федеральной целевой программы «Информационное общество» и призван обеспечить права граждан и организаций на доступ к государственным услугам, к информации о структуре и функциях органов власти и государственных учреждений. Кроме того, целью проекта является реализация возможностей влияния граждан на деятельность государственных структур и общественного контроля над работой органов власти.</w:t>
      </w:r>
    </w:p>
    <w:p w:rsidR="00BC247E" w:rsidRPr="00683330" w:rsidRDefault="00BC247E" w:rsidP="00BC247E">
      <w:r w:rsidRPr="00683330">
        <w:t>Электронное правительство позволяет:</w:t>
      </w:r>
    </w:p>
    <w:p w:rsidR="00BC247E" w:rsidRPr="00683330" w:rsidRDefault="00BC247E" w:rsidP="00BC247E">
      <w:pPr>
        <w:pStyle w:val="a0"/>
      </w:pPr>
      <w:r w:rsidRPr="00683330">
        <w:t>проще и быстрее оказывать услуги населению и бизнесу;</w:t>
      </w:r>
    </w:p>
    <w:p w:rsidR="00BC247E" w:rsidRPr="00683330" w:rsidRDefault="00BC247E" w:rsidP="00BC247E">
      <w:pPr>
        <w:pStyle w:val="a0"/>
      </w:pPr>
      <w:r w:rsidRPr="00683330">
        <w:t>активнее включать граждан в процесс самообслуживания;</w:t>
      </w:r>
    </w:p>
    <w:p w:rsidR="00BC247E" w:rsidRPr="00683330" w:rsidRDefault="00BC247E" w:rsidP="00BC247E">
      <w:pPr>
        <w:pStyle w:val="a0"/>
      </w:pPr>
      <w:r w:rsidRPr="00683330">
        <w:t>повысить уровень технологической грамотности граждан;</w:t>
      </w:r>
    </w:p>
    <w:p w:rsidR="00BC247E" w:rsidRPr="00683330" w:rsidRDefault="00BC247E" w:rsidP="00BC247E">
      <w:pPr>
        <w:pStyle w:val="a0"/>
      </w:pPr>
      <w:r w:rsidRPr="00683330">
        <w:t>увеличить активность избирателей в процессах руководства и управления страной;</w:t>
      </w:r>
    </w:p>
    <w:p w:rsidR="00BC247E" w:rsidRPr="00683330" w:rsidRDefault="00BC247E" w:rsidP="00BC247E">
      <w:pPr>
        <w:pStyle w:val="a0"/>
      </w:pPr>
      <w:r w:rsidRPr="00683330">
        <w:t>снизить влияние географического местонахождения граждан.</w:t>
      </w:r>
    </w:p>
    <w:p w:rsidR="00BC247E" w:rsidRPr="00683330" w:rsidRDefault="00BC247E" w:rsidP="00BC247E">
      <w:r w:rsidRPr="00683330">
        <w:t> Электронное правительство обеспечивает:</w:t>
      </w:r>
    </w:p>
    <w:p w:rsidR="00BC247E" w:rsidRPr="00683330" w:rsidRDefault="00BC247E" w:rsidP="00BC247E">
      <w:pPr>
        <w:pStyle w:val="a0"/>
      </w:pPr>
      <w:r w:rsidRPr="00683330">
        <w:t>эффективное и менее затратное администрирование;</w:t>
      </w:r>
    </w:p>
    <w:p w:rsidR="00BC247E" w:rsidRPr="00683330" w:rsidRDefault="00BC247E" w:rsidP="00BC247E">
      <w:pPr>
        <w:pStyle w:val="a0"/>
      </w:pPr>
      <w:r w:rsidRPr="00683330">
        <w:t>кардинальное изменение взаимоотношений между обществом и правительством;</w:t>
      </w:r>
    </w:p>
    <w:p w:rsidR="00BC247E" w:rsidRPr="00683330" w:rsidRDefault="00BC247E" w:rsidP="00BC247E">
      <w:pPr>
        <w:pStyle w:val="a0"/>
      </w:pPr>
      <w:r w:rsidRPr="00683330">
        <w:t>совершенствование демократии и повышение ответственности власти перед народом.</w:t>
      </w:r>
    </w:p>
    <w:p w:rsidR="00BC247E" w:rsidRDefault="00BC247E" w:rsidP="00BC247E">
      <w:pPr>
        <w:pStyle w:val="2"/>
      </w:pPr>
      <w:bookmarkStart w:id="35" w:name="_Toc390033868"/>
      <w:bookmarkStart w:id="36" w:name="_Toc390210062"/>
      <w:bookmarkStart w:id="37" w:name="_Toc421829234"/>
      <w:r>
        <w:t>Инфраструктура межведомственного электронного взаимодействия</w:t>
      </w:r>
      <w:bookmarkEnd w:id="35"/>
      <w:bookmarkEnd w:id="36"/>
      <w:bookmarkEnd w:id="37"/>
    </w:p>
    <w:p w:rsidR="00BC247E" w:rsidRPr="00FE3E5B" w:rsidRDefault="00BC247E" w:rsidP="00BC247E">
      <w:r w:rsidRPr="00FE3E5B">
        <w:t xml:space="preserve">СМЭВ – это федеральная государственная информационная система, включающая в себя информационные базы данных, содержащие сведения об используемых органами и организациями программных и технических средствах, обеспечивающих возможность доступа через систему взаимодействия к их информационным системам и электронным сервисам, а </w:t>
      </w:r>
      <w:r w:rsidRPr="00FE3E5B">
        <w:lastRenderedPageBreak/>
        <w:t>также сведения об истории движения в системе взаимодействия электронных сообщений при предоставлении государственных и муниципальных услуг и исполнении государственных и муниципальных функций в электронной форме.</w:t>
      </w:r>
    </w:p>
    <w:p w:rsidR="00BC247E" w:rsidRPr="00FE3E5B" w:rsidRDefault="00BC247E" w:rsidP="00BC247E">
      <w:r w:rsidRPr="00FE3E5B">
        <w:t>Кроме того, в состав СМЭВ входят программные и технические средства, обеспечивающие взаимодействие информационных систем органов и организаций. Данное решение позволяет обеспечить предоставление в электронной форме государственных и муниципальных услуг и исполнение государственных и муниципальных функций.</w:t>
      </w:r>
    </w:p>
    <w:p w:rsidR="00BC247E" w:rsidRPr="00FE3E5B" w:rsidRDefault="00BC247E" w:rsidP="00BC247E">
      <w:r>
        <w:t>СМЭВ</w:t>
      </w:r>
      <w:r w:rsidRPr="00FE3E5B">
        <w:t xml:space="preserve"> позволяет федеральным, региональным и местным органам власти, контроля и надзора в электронном виде передавать и обмениваться данными, необходимыми для оказания </w:t>
      </w:r>
      <w:proofErr w:type="spellStart"/>
      <w:r w:rsidRPr="00FE3E5B">
        <w:t>госуслуг</w:t>
      </w:r>
      <w:proofErr w:type="spellEnd"/>
      <w:r w:rsidRPr="00FE3E5B">
        <w:t xml:space="preserve">. Система позволяет реализовать принцип «одного окна» при оказании </w:t>
      </w:r>
      <w:proofErr w:type="spellStart"/>
      <w:r w:rsidRPr="00FE3E5B">
        <w:t>госуслуг</w:t>
      </w:r>
      <w:proofErr w:type="spellEnd"/>
      <w:r w:rsidRPr="00FE3E5B">
        <w:t xml:space="preserve"> населению. Гражданин обращается за услугой в профильное ведомство, а специалисты ведомства добирают необходимые данные в других ведомствах, используя СМЭВ.</w:t>
      </w:r>
    </w:p>
    <w:p w:rsidR="00BC247E" w:rsidRPr="00FE3E5B" w:rsidRDefault="00BC247E" w:rsidP="00BC247E">
      <w:r w:rsidRPr="00FE3E5B">
        <w:t>Обмениваться данными через СМЭВ органы власти должны в двух направлениях. Если заявитель запрашивает федеральную услугу, то территориальное подразделение федерального органа власти в случае необходимости должно иметь возможность получить сведения из регионального органа и (или) органа местного самоуправления. В случае если заявитель обращается за региональной или муниципальной услугой, то чиновники должны суметь получить сведения в федеральном органе.</w:t>
      </w:r>
    </w:p>
    <w:p w:rsidR="00BC247E" w:rsidRPr="00FE3E5B" w:rsidRDefault="00BC247E" w:rsidP="00BC247E">
      <w:r w:rsidRPr="00FE3E5B">
        <w:t>Физически СМЭВ представляет собой набор из 84</w:t>
      </w:r>
      <w:r w:rsidR="006B1F9B">
        <w:t xml:space="preserve"> </w:t>
      </w:r>
      <w:r w:rsidR="006B1F9B" w:rsidRPr="00FE3E5B">
        <w:t>узлов</w:t>
      </w:r>
      <w:r w:rsidRPr="00FE3E5B">
        <w:t> (</w:t>
      </w:r>
      <w:r w:rsidR="006B1F9B" w:rsidRPr="00FE3E5B">
        <w:t>шин </w:t>
      </w:r>
      <w:proofErr w:type="spellStart"/>
      <w:r w:rsidR="006B1F9B" w:rsidRPr="00FE3E5B">
        <w:t>Oracle</w:t>
      </w:r>
      <w:proofErr w:type="spellEnd"/>
      <w:r w:rsidRPr="00FE3E5B">
        <w:t>), расположенных на 7 </w:t>
      </w:r>
      <w:proofErr w:type="spellStart"/>
      <w:r w:rsidRPr="00FE3E5B">
        <w:t>ЦОДах</w:t>
      </w:r>
      <w:proofErr w:type="spellEnd"/>
      <w:r w:rsidRPr="00FE3E5B">
        <w:t> «</w:t>
      </w:r>
      <w:proofErr w:type="spellStart"/>
      <w:r w:rsidRPr="00FE3E5B">
        <w:t>Ростелекома</w:t>
      </w:r>
      <w:proofErr w:type="spellEnd"/>
      <w:r w:rsidRPr="00FE3E5B">
        <w:t xml:space="preserve">» в разных частях России. Один узел СМЭВ используется федеральными органами власти, и по одному - 83 регионами. К каждому региональному узлу подключены местные информационные системы (финансовые, медицинские, статистические и др.), порталы </w:t>
      </w:r>
      <w:proofErr w:type="spellStart"/>
      <w:r w:rsidRPr="00FE3E5B">
        <w:t>госуслуг</w:t>
      </w:r>
      <w:proofErr w:type="spellEnd"/>
      <w:r w:rsidRPr="00FE3E5B">
        <w:t>, единая система идентификации и аутентификации, удостоверяющий центр, система нормативно-справочной информации и другие компоненты.</w:t>
      </w:r>
    </w:p>
    <w:p w:rsidR="00BC247E" w:rsidRPr="00FE3E5B" w:rsidRDefault="00BC247E" w:rsidP="00BC247E">
      <w:r w:rsidRPr="00FE3E5B">
        <w:t>Таким образом, посредством СМЭВ интегрируются между собой многочисленные федеральные и региональные информационные системы. При этом каждая точка интеграции явл</w:t>
      </w:r>
      <w:r>
        <w:t xml:space="preserve">яется отдельным мини-проектом. </w:t>
      </w:r>
      <w:r w:rsidRPr="00FE3E5B">
        <w:t>Для того чтобы вся система работала стабильно, нужно, чтобы все эти системы не противоречили друг другу и правильно взаимодействовали между собой</w:t>
      </w:r>
      <w:r>
        <w:t>.</w:t>
      </w:r>
    </w:p>
    <w:p w:rsidR="00BC247E" w:rsidRPr="00FE3E5B" w:rsidRDefault="00BC247E" w:rsidP="00BC247E">
      <w:proofErr w:type="spellStart"/>
      <w:r w:rsidRPr="00FE3E5B">
        <w:t>Сервис-орие</w:t>
      </w:r>
      <w:r>
        <w:t>нтированная</w:t>
      </w:r>
      <w:proofErr w:type="spellEnd"/>
      <w:r>
        <w:t xml:space="preserve"> архитектура </w:t>
      </w:r>
      <w:r w:rsidRPr="00FE3E5B">
        <w:t>СМЭВ предполагает, что поставщик сведений (им может выступать как федеральный орган власти, так и регион) выводит через свою систему в эту шину некий электронный сервис, который при правильном запросе сведений правильно выдает их. А потребитель сведений (также, регион или федеральный орган) через свою систему в шину интегрирует адаптер, который умеет правильно запрашивать сведения и получать ответ.</w:t>
      </w:r>
    </w:p>
    <w:p w:rsidR="00BC247E" w:rsidRPr="00FE3E5B" w:rsidRDefault="00BC247E" w:rsidP="00BC247E">
      <w:r w:rsidRPr="00FE3E5B">
        <w:t>Сама по себе СМЭВ, по сути, не является системой. Это такая государственная закрытая сеть, своего рода государственный интернет, к которому подключаются разные ресурсы</w:t>
      </w:r>
      <w:r>
        <w:t>.</w:t>
      </w:r>
      <w:r w:rsidRPr="00FE3E5B">
        <w:t xml:space="preserve"> Чем больше таких ресурсов будет </w:t>
      </w:r>
      <w:r w:rsidRPr="00FE3E5B">
        <w:lastRenderedPageBreak/>
        <w:t xml:space="preserve">подключено и чем большей функциональностью они будут обладать, тем более функциональна будет система государственного </w:t>
      </w:r>
      <w:proofErr w:type="spellStart"/>
      <w:r w:rsidRPr="00FE3E5B">
        <w:t>бэк-офиса</w:t>
      </w:r>
      <w:proofErr w:type="spellEnd"/>
      <w:r w:rsidRPr="00FE3E5B">
        <w:t>.</w:t>
      </w:r>
    </w:p>
    <w:p w:rsidR="00BC247E" w:rsidRPr="00FE3E5B" w:rsidRDefault="00BC247E" w:rsidP="00BC247E">
      <w:r w:rsidRPr="00FE3E5B">
        <w:t>Инфраструктура СМЭВ, представл</w:t>
      </w:r>
      <w:r>
        <w:t xml:space="preserve">яющая собой 7 физических </w:t>
      </w:r>
      <w:proofErr w:type="spellStart"/>
      <w:r>
        <w:t>ЦОДов</w:t>
      </w:r>
      <w:proofErr w:type="spellEnd"/>
      <w:r>
        <w:t>, является избыточной. Когда</w:t>
      </w:r>
      <w:r w:rsidRPr="00FE3E5B">
        <w:t xml:space="preserve"> есть 7 </w:t>
      </w:r>
      <w:proofErr w:type="spellStart"/>
      <w:r w:rsidRPr="00FE3E5B">
        <w:t>дата-центров</w:t>
      </w:r>
      <w:proofErr w:type="spellEnd"/>
      <w:r w:rsidRPr="00FE3E5B">
        <w:t xml:space="preserve">, к которым подключено 83 региона, федеральный сервис нужно </w:t>
      </w:r>
      <w:proofErr w:type="spellStart"/>
      <w:r w:rsidRPr="00FE3E5B">
        <w:t>проксировать</w:t>
      </w:r>
      <w:proofErr w:type="spellEnd"/>
      <w:r w:rsidRPr="00FE3E5B">
        <w:t xml:space="preserve"> на каждый из 83 региональных узлов.</w:t>
      </w:r>
      <w:r w:rsidR="00AB026A">
        <w:t xml:space="preserve"> Взаимодействие между </w:t>
      </w:r>
      <w:proofErr w:type="spellStart"/>
      <w:r w:rsidR="00AB026A">
        <w:t>дата-центрами</w:t>
      </w:r>
      <w:proofErr w:type="spellEnd"/>
      <w:r w:rsidR="00AB026A">
        <w:t xml:space="preserve"> происходит посредством подписанных </w:t>
      </w:r>
      <w:r w:rsidR="00AB026A">
        <w:rPr>
          <w:lang w:val="en-US"/>
        </w:rPr>
        <w:t>SOAP</w:t>
      </w:r>
      <w:r w:rsidR="00CF144F" w:rsidRPr="00CF144F">
        <w:t>-</w:t>
      </w:r>
      <w:r w:rsidR="00AB026A">
        <w:t xml:space="preserve">запросов, представленных в виде </w:t>
      </w:r>
      <w:r w:rsidR="00AB026A">
        <w:rPr>
          <w:lang w:val="en-US"/>
        </w:rPr>
        <w:t>XML</w:t>
      </w:r>
      <w:r w:rsidR="00AB026A">
        <w:t>.</w:t>
      </w:r>
      <w:r w:rsidRPr="00FE3E5B">
        <w:t xml:space="preserve"> Эта процедура повторяется каждый раз, когда в сервис вносятся какие-то изменения. Это огромный объем работы, и это значительно увеличивает</w:t>
      </w:r>
      <w:r>
        <w:t xml:space="preserve"> трудоемкость поддержки системы</w:t>
      </w:r>
      <w:r w:rsidRPr="00FE3E5B">
        <w:t>.</w:t>
      </w:r>
    </w:p>
    <w:p w:rsidR="00BC247E" w:rsidRPr="00FE3E5B" w:rsidRDefault="00BC247E" w:rsidP="00BC247E">
      <w:r w:rsidRPr="00FE3E5B">
        <w:t>Выход</w:t>
      </w:r>
      <w:r>
        <w:t xml:space="preserve"> </w:t>
      </w:r>
      <w:r w:rsidRPr="00FE3E5B">
        <w:t xml:space="preserve">заключается в упрощении и переходе от фрагментированной инфраструктуры к укрупненной. </w:t>
      </w:r>
    </w:p>
    <w:p w:rsidR="00BC247E" w:rsidRPr="00FE3E5B" w:rsidRDefault="00BC247E" w:rsidP="00BC247E">
      <w:r>
        <w:t xml:space="preserve">Главная функция СМЭВ – </w:t>
      </w:r>
      <w:r w:rsidRPr="00FE3E5B">
        <w:t xml:space="preserve">передача необходимых для оказания </w:t>
      </w:r>
      <w:proofErr w:type="spellStart"/>
      <w:r w:rsidRPr="00FE3E5B">
        <w:t>госуслуг</w:t>
      </w:r>
      <w:proofErr w:type="spellEnd"/>
      <w:r w:rsidRPr="00FE3E5B">
        <w:t xml:space="preserve"> данных между ведомствами. К системе должны будут подключиться не только федеральные информационные системы, но и региональные СМЭВ, говорится в постановлении. Подключающиеся ведомства документ обязывает соблюдать сроки, заданные в октябрьском (2009 г.) распоряжении правительства о п</w:t>
      </w:r>
      <w:r>
        <w:t xml:space="preserve">ереходе на электронные </w:t>
      </w:r>
      <w:proofErr w:type="spellStart"/>
      <w:r>
        <w:t>госуслуг</w:t>
      </w:r>
      <w:proofErr w:type="spellEnd"/>
      <w:r w:rsidRPr="00FE3E5B">
        <w:t>.</w:t>
      </w:r>
    </w:p>
    <w:p w:rsidR="00BC247E" w:rsidRPr="00FE3E5B" w:rsidRDefault="00BC247E" w:rsidP="00BC247E">
      <w:r w:rsidRPr="00FE3E5B">
        <w:t xml:space="preserve">Главное предназначение системы – «обеспечение исполнения государственных и муниципальных функций в электронной форме». СМЭВ должна передавать запросы граждан в подключенные к ней ведомственные информационные системы </w:t>
      </w:r>
      <w:commentRangeStart w:id="38"/>
      <w:r w:rsidRPr="00FE3E5B">
        <w:t>госорганов, отвечающих за предоставление этих услуг. А в обратную сторону - передавать на единый портал данные после их обработки в ведомственных ИС и информацию о ходе выполнения запросов.</w:t>
      </w:r>
      <w:commentRangeEnd w:id="38"/>
      <w:r w:rsidR="00CA00CC">
        <w:rPr>
          <w:rStyle w:val="afb"/>
        </w:rPr>
        <w:commentReference w:id="38"/>
      </w:r>
    </w:p>
    <w:p w:rsidR="00000000" w:rsidRDefault="00231461">
      <w:pPr>
        <w:pStyle w:val="2"/>
      </w:pPr>
      <w:r>
        <w:t>Постановка задачи</w:t>
      </w:r>
    </w:p>
    <w:p w:rsidR="00231461" w:rsidRDefault="00231461" w:rsidP="00231461">
      <w:r>
        <w:t>В процессе разработки дипломного проекта необходимо:</w:t>
      </w:r>
    </w:p>
    <w:p w:rsidR="00000000" w:rsidRDefault="00231461">
      <w:pPr>
        <w:pStyle w:val="a0"/>
      </w:pPr>
      <w:r>
        <w:t>изучить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p w:rsidR="00000000" w:rsidRDefault="00231461">
      <w:pPr>
        <w:pStyle w:val="a0"/>
      </w:pPr>
      <w:r>
        <w:t>изучить руководство пользователя сервиса предоставления сведений из ОВД;</w:t>
      </w:r>
    </w:p>
    <w:p w:rsidR="00000000" w:rsidRDefault="00231461">
      <w:pPr>
        <w:pStyle w:val="a0"/>
      </w:pPr>
      <w:r>
        <w:t xml:space="preserve">разобрать </w:t>
      </w:r>
      <w:r w:rsidRPr="00231461">
        <w:rPr>
          <w:lang w:val="en-US"/>
        </w:rPr>
        <w:t>XSD</w:t>
      </w:r>
      <w:r>
        <w:t xml:space="preserve"> схемы для формирования </w:t>
      </w:r>
      <w:r w:rsidRPr="00231461">
        <w:rPr>
          <w:lang w:val="en-US"/>
        </w:rPr>
        <w:t>XML</w:t>
      </w:r>
      <w:r>
        <w:t xml:space="preserve"> документа;</w:t>
      </w:r>
    </w:p>
    <w:p w:rsidR="00000000" w:rsidRDefault="00231461">
      <w:pPr>
        <w:pStyle w:val="a0"/>
      </w:pPr>
      <w:r>
        <w:t xml:space="preserve">разработать </w:t>
      </w:r>
      <w:proofErr w:type="spellStart"/>
      <w:r>
        <w:t>веб-формы</w:t>
      </w:r>
      <w:proofErr w:type="spellEnd"/>
      <w:r>
        <w:t xml:space="preserve"> для отправк</w:t>
      </w:r>
      <w:r w:rsidR="00DE20E8">
        <w:t>и запроса и получения ответа</w:t>
      </w:r>
      <w:r>
        <w:t>;</w:t>
      </w:r>
    </w:p>
    <w:p w:rsidR="00000000" w:rsidRDefault="00231461">
      <w:pPr>
        <w:pStyle w:val="a0"/>
      </w:pPr>
      <w:r>
        <w:t>разработать метод отправки запроса;</w:t>
      </w:r>
    </w:p>
    <w:p w:rsidR="00000000" w:rsidRDefault="00231461">
      <w:pPr>
        <w:pStyle w:val="a0"/>
      </w:pPr>
      <w:r>
        <w:t>разраб</w:t>
      </w:r>
      <w:r w:rsidR="00DE20E8">
        <w:t>отать метод получения ответа</w:t>
      </w:r>
      <w:r>
        <w:t>;</w:t>
      </w:r>
    </w:p>
    <w:p w:rsidR="00000000" w:rsidRDefault="00231461">
      <w:pPr>
        <w:pStyle w:val="a0"/>
      </w:pPr>
      <w:r>
        <w:t xml:space="preserve">протестировать </w:t>
      </w:r>
      <w:r w:rsidR="00DE20E8">
        <w:t xml:space="preserve">и отладить </w:t>
      </w:r>
      <w:r>
        <w:t>разработанный адаптер.</w:t>
      </w:r>
    </w:p>
    <w:p w:rsidR="004C498E" w:rsidRDefault="004C498E"/>
    <w:p w:rsidR="005E7EDF" w:rsidRDefault="00552AF0" w:rsidP="00736BDE">
      <w:pPr>
        <w:pStyle w:val="1"/>
      </w:pPr>
      <w:bookmarkStart w:id="39" w:name="_Toc421829235"/>
      <w:r>
        <w:lastRenderedPageBreak/>
        <w:t>средства реализации адаптера</w:t>
      </w:r>
      <w:bookmarkEnd w:id="39"/>
    </w:p>
    <w:p w:rsidR="00040748" w:rsidRPr="00040748" w:rsidRDefault="00040748" w:rsidP="00186DF0">
      <w:pPr>
        <w:pStyle w:val="af2"/>
        <w:keepNext/>
        <w:numPr>
          <w:ilvl w:val="0"/>
          <w:numId w:val="5"/>
        </w:numPr>
        <w:spacing w:before="120" w:after="120"/>
        <w:contextualSpacing w:val="0"/>
        <w:outlineLvl w:val="1"/>
        <w:rPr>
          <w:rFonts w:cs="Arial"/>
          <w:bCs/>
          <w:iCs/>
          <w:vanish/>
          <w:sz w:val="32"/>
          <w:szCs w:val="28"/>
          <w:lang w:val="en-US"/>
        </w:rPr>
      </w:pPr>
      <w:bookmarkStart w:id="40" w:name="_Toc420302020"/>
      <w:bookmarkStart w:id="41" w:name="_Toc420302396"/>
      <w:bookmarkStart w:id="42" w:name="_Toc421110114"/>
      <w:bookmarkStart w:id="43" w:name="_Toc421511574"/>
      <w:bookmarkStart w:id="44" w:name="_Toc421511668"/>
      <w:bookmarkStart w:id="45" w:name="_Toc421512572"/>
      <w:bookmarkStart w:id="46" w:name="_Toc421629164"/>
      <w:bookmarkStart w:id="47" w:name="_Toc421655601"/>
      <w:bookmarkStart w:id="48" w:name="_Toc421829236"/>
      <w:bookmarkStart w:id="49" w:name="_Toc390166441"/>
      <w:bookmarkEnd w:id="40"/>
      <w:bookmarkEnd w:id="41"/>
      <w:bookmarkEnd w:id="42"/>
      <w:bookmarkEnd w:id="43"/>
      <w:bookmarkEnd w:id="44"/>
      <w:bookmarkEnd w:id="45"/>
      <w:bookmarkEnd w:id="46"/>
      <w:bookmarkEnd w:id="47"/>
      <w:bookmarkEnd w:id="48"/>
    </w:p>
    <w:p w:rsidR="005E7EDF" w:rsidRPr="006B1F9B" w:rsidRDefault="00683330" w:rsidP="00040748">
      <w:pPr>
        <w:pStyle w:val="2"/>
      </w:pPr>
      <w:bookmarkStart w:id="50" w:name="_Toc421829237"/>
      <w:r>
        <w:t xml:space="preserve">Языки разметки </w:t>
      </w:r>
      <w:commentRangeStart w:id="51"/>
      <w:commentRangeStart w:id="52"/>
      <w:r w:rsidR="005E7EDF">
        <w:rPr>
          <w:lang w:val="en-US"/>
        </w:rPr>
        <w:t>HTML</w:t>
      </w:r>
      <w:r w:rsidR="006B1F9B">
        <w:t xml:space="preserve"> и каскадные таблицы стилей </w:t>
      </w:r>
      <w:r w:rsidR="005E7EDF">
        <w:rPr>
          <w:lang w:val="en-US"/>
        </w:rPr>
        <w:t>CSS</w:t>
      </w:r>
      <w:bookmarkEnd w:id="49"/>
      <w:commentRangeEnd w:id="51"/>
      <w:r w:rsidR="00AC0EC9">
        <w:rPr>
          <w:rStyle w:val="afb"/>
          <w:rFonts w:cs="Times New Roman"/>
          <w:bCs w:val="0"/>
          <w:iCs w:val="0"/>
        </w:rPr>
        <w:commentReference w:id="51"/>
      </w:r>
      <w:commentRangeEnd w:id="52"/>
      <w:r w:rsidR="00CA00CC">
        <w:rPr>
          <w:rStyle w:val="afb"/>
          <w:rFonts w:cs="Times New Roman"/>
          <w:bCs w:val="0"/>
          <w:iCs w:val="0"/>
        </w:rPr>
        <w:commentReference w:id="52"/>
      </w:r>
      <w:bookmarkEnd w:id="50"/>
    </w:p>
    <w:p w:rsidR="005E7EDF" w:rsidRPr="00AF39CF" w:rsidRDefault="005E7EDF" w:rsidP="005E7EDF">
      <w:pPr>
        <w:rPr>
          <w:szCs w:val="28"/>
        </w:rPr>
      </w:pPr>
      <w:r w:rsidRPr="003B76BC">
        <w:rPr>
          <w:color w:val="000000"/>
          <w:szCs w:val="28"/>
          <w:shd w:val="clear" w:color="auto" w:fill="FFFFFF"/>
          <w:lang w:val="en-US"/>
        </w:rPr>
        <w:t>HTML</w:t>
      </w:r>
      <w:r w:rsidRPr="00B70E32">
        <w:rPr>
          <w:color w:val="000000"/>
          <w:szCs w:val="28"/>
          <w:shd w:val="clear" w:color="auto" w:fill="FFFFFF"/>
        </w:rPr>
        <w:t xml:space="preserve"> (</w:t>
      </w:r>
      <w:r w:rsidRPr="003B76BC">
        <w:rPr>
          <w:color w:val="000000"/>
          <w:szCs w:val="28"/>
          <w:shd w:val="clear" w:color="auto" w:fill="FFFFFF"/>
          <w:lang w:val="en-US"/>
        </w:rPr>
        <w:t>Hyper</w:t>
      </w:r>
      <w:r w:rsidRPr="00B70E32">
        <w:rPr>
          <w:color w:val="000000"/>
          <w:szCs w:val="28"/>
          <w:shd w:val="clear" w:color="auto" w:fill="FFFFFF"/>
        </w:rPr>
        <w:t xml:space="preserve"> </w:t>
      </w:r>
      <w:r w:rsidRPr="003B76BC">
        <w:rPr>
          <w:color w:val="000000"/>
          <w:szCs w:val="28"/>
          <w:shd w:val="clear" w:color="auto" w:fill="FFFFFF"/>
          <w:lang w:val="en-US"/>
        </w:rPr>
        <w:t>Text</w:t>
      </w:r>
      <w:r w:rsidRPr="00B70E32">
        <w:rPr>
          <w:color w:val="000000"/>
          <w:szCs w:val="28"/>
          <w:shd w:val="clear" w:color="auto" w:fill="FFFFFF"/>
        </w:rPr>
        <w:t xml:space="preserve"> </w:t>
      </w:r>
      <w:r w:rsidRPr="003B76BC">
        <w:rPr>
          <w:color w:val="000000"/>
          <w:szCs w:val="28"/>
          <w:shd w:val="clear" w:color="auto" w:fill="FFFFFF"/>
          <w:lang w:val="en-US"/>
        </w:rPr>
        <w:t>Markup</w:t>
      </w:r>
      <w:r w:rsidRPr="00B70E32">
        <w:rPr>
          <w:color w:val="000000"/>
          <w:szCs w:val="28"/>
          <w:shd w:val="clear" w:color="auto" w:fill="FFFFFF"/>
        </w:rPr>
        <w:t xml:space="preserve"> </w:t>
      </w:r>
      <w:r w:rsidRPr="003B76BC">
        <w:rPr>
          <w:color w:val="000000"/>
          <w:szCs w:val="28"/>
          <w:shd w:val="clear" w:color="auto" w:fill="FFFFFF"/>
          <w:lang w:val="en-US"/>
        </w:rPr>
        <w:t>Language</w:t>
      </w:r>
      <w:r w:rsidRPr="00B70E32">
        <w:rPr>
          <w:color w:val="000000"/>
          <w:szCs w:val="28"/>
          <w:shd w:val="clear" w:color="auto" w:fill="FFFFFF"/>
        </w:rPr>
        <w:t xml:space="preserve">) </w:t>
      </w:r>
      <w:r w:rsidRPr="00AF39CF">
        <w:rPr>
          <w:color w:val="000000"/>
          <w:szCs w:val="28"/>
          <w:shd w:val="clear" w:color="auto" w:fill="FFFFFF"/>
        </w:rPr>
        <w:t>означает</w:t>
      </w:r>
      <w:r w:rsidRPr="00B70E32">
        <w:rPr>
          <w:color w:val="000000"/>
          <w:szCs w:val="28"/>
          <w:shd w:val="clear" w:color="auto" w:fill="FFFFFF"/>
        </w:rPr>
        <w:t xml:space="preserve"> </w:t>
      </w:r>
      <w:r w:rsidRPr="00AF39CF">
        <w:rPr>
          <w:color w:val="000000"/>
          <w:szCs w:val="28"/>
          <w:shd w:val="clear" w:color="auto" w:fill="FFFFFF"/>
        </w:rPr>
        <w:t>язык</w:t>
      </w:r>
      <w:r w:rsidRPr="00B70E32">
        <w:rPr>
          <w:color w:val="000000"/>
          <w:szCs w:val="28"/>
          <w:shd w:val="clear" w:color="auto" w:fill="FFFFFF"/>
        </w:rPr>
        <w:t xml:space="preserve"> </w:t>
      </w:r>
      <w:r w:rsidRPr="00AF39CF">
        <w:rPr>
          <w:color w:val="000000"/>
          <w:szCs w:val="28"/>
          <w:shd w:val="clear" w:color="auto" w:fill="FFFFFF"/>
        </w:rPr>
        <w:t>разметки</w:t>
      </w:r>
      <w:r w:rsidRPr="00B70E32">
        <w:rPr>
          <w:color w:val="000000"/>
          <w:szCs w:val="28"/>
          <w:shd w:val="clear" w:color="auto" w:fill="FFFFFF"/>
        </w:rPr>
        <w:t xml:space="preserve"> </w:t>
      </w:r>
      <w:r w:rsidRPr="00AF39CF">
        <w:rPr>
          <w:color w:val="000000"/>
          <w:szCs w:val="28"/>
          <w:shd w:val="clear" w:color="auto" w:fill="FFFFFF"/>
        </w:rPr>
        <w:t>гипертекста</w:t>
      </w:r>
      <w:r w:rsidRPr="00B70E32">
        <w:rPr>
          <w:color w:val="000000"/>
          <w:szCs w:val="28"/>
          <w:shd w:val="clear" w:color="auto" w:fill="FFFFFF"/>
        </w:rPr>
        <w:t xml:space="preserve">. </w:t>
      </w:r>
      <w:r w:rsidRPr="00AF39CF">
        <w:rPr>
          <w:color w:val="000000"/>
          <w:szCs w:val="28"/>
          <w:shd w:val="clear" w:color="auto" w:fill="FFFFFF"/>
        </w:rPr>
        <w:t xml:space="preserve">Этот язык был разработан </w:t>
      </w:r>
      <w:proofErr w:type="spellStart"/>
      <w:r w:rsidRPr="00AF39CF">
        <w:rPr>
          <w:color w:val="000000"/>
          <w:szCs w:val="28"/>
          <w:shd w:val="clear" w:color="auto" w:fill="FFFFFF"/>
        </w:rPr>
        <w:t>Тимом</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Бернерсом-Ли</w:t>
      </w:r>
      <w:proofErr w:type="spellEnd"/>
      <w:r w:rsidRPr="00AF39CF">
        <w:rPr>
          <w:color w:val="000000"/>
          <w:szCs w:val="28"/>
          <w:shd w:val="clear" w:color="auto" w:fill="FFFFFF"/>
        </w:rPr>
        <w:t xml:space="preserve"> в рамках создания проекта распределенной гипертекстовой системы, которую он назвал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(WWW) или Всемирная паутина. HTML предназначен для написания гипертекстовых документов, публикуемых в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Документ на языке HTML может включать следующие компоненты:</w:t>
      </w:r>
    </w:p>
    <w:p w:rsidR="005E7EDF" w:rsidRPr="00AF39CF" w:rsidRDefault="005E7EDF" w:rsidP="00E643DF">
      <w:pPr>
        <w:pStyle w:val="a0"/>
      </w:pPr>
      <w:r w:rsidRPr="00AF39CF">
        <w:t>стилизованный и форматированный текст;</w:t>
      </w:r>
    </w:p>
    <w:p w:rsidR="005E7EDF" w:rsidRPr="00AF39CF" w:rsidRDefault="005E7EDF" w:rsidP="00E643DF">
      <w:pPr>
        <w:pStyle w:val="a0"/>
      </w:pPr>
      <w:r w:rsidRPr="00AF39CF">
        <w:t>команды включения графических и звуковых файлов;</w:t>
      </w:r>
    </w:p>
    <w:p w:rsidR="005E7EDF" w:rsidRPr="00AF39CF" w:rsidRDefault="005E7EDF" w:rsidP="00E643DF">
      <w:pPr>
        <w:pStyle w:val="a0"/>
      </w:pPr>
      <w:r w:rsidRPr="00AF39CF">
        <w:t xml:space="preserve">гиперсвязи с различными ресурсами </w:t>
      </w:r>
      <w:proofErr w:type="spellStart"/>
      <w:r w:rsidRPr="00AF39CF">
        <w:t>Internet</w:t>
      </w:r>
      <w:proofErr w:type="spellEnd"/>
      <w:r w:rsidRPr="00AF39CF">
        <w:t>;</w:t>
      </w:r>
    </w:p>
    <w:p w:rsidR="005E7EDF" w:rsidRPr="00AF39CF" w:rsidRDefault="005E7EDF" w:rsidP="00E643DF">
      <w:pPr>
        <w:pStyle w:val="a0"/>
      </w:pPr>
      <w:proofErr w:type="spellStart"/>
      <w:r w:rsidRPr="00AF39CF">
        <w:t>скрипты</w:t>
      </w:r>
      <w:proofErr w:type="spellEnd"/>
      <w:r w:rsidRPr="00AF39CF">
        <w:t xml:space="preserve"> на языке </w:t>
      </w:r>
      <w:proofErr w:type="spellStart"/>
      <w:r w:rsidRPr="00AF39CF">
        <w:t>JavaScript</w:t>
      </w:r>
      <w:proofErr w:type="spellEnd"/>
      <w:r w:rsidRPr="00AF39CF">
        <w:t> и </w:t>
      </w:r>
      <w:proofErr w:type="spellStart"/>
      <w:r w:rsidRPr="00AF39CF">
        <w:t>VBScript</w:t>
      </w:r>
      <w:proofErr w:type="spellEnd"/>
      <w:r w:rsidRPr="00AF39CF">
        <w:t>;</w:t>
      </w:r>
    </w:p>
    <w:p w:rsidR="005E7EDF" w:rsidRPr="00AF39CF" w:rsidRDefault="005E7EDF" w:rsidP="00E643DF">
      <w:pPr>
        <w:pStyle w:val="a0"/>
      </w:pPr>
      <w:r w:rsidRPr="00AF39CF">
        <w:t>различные объекты, например Flash-анимацию.</w:t>
      </w:r>
    </w:p>
    <w:p w:rsidR="005E7EDF" w:rsidRDefault="005E7EDF" w:rsidP="005E7EDF">
      <w:pPr>
        <w:rPr>
          <w:color w:val="000000"/>
          <w:szCs w:val="28"/>
        </w:rPr>
      </w:pPr>
      <w:bookmarkStart w:id="53" w:name="p-1317-2"/>
      <w:bookmarkEnd w:id="53"/>
      <w:r w:rsidRPr="00AF39CF">
        <w:rPr>
          <w:color w:val="000000"/>
          <w:szCs w:val="28"/>
          <w:shd w:val="clear" w:color="auto" w:fill="FFFFFF"/>
        </w:rPr>
        <w:t xml:space="preserve">Документы HTML являются обычными текстовыми файлами, содержащими специальные теги (или управляющие элементы) разметки. Теги разметки указывают браузеру </w:t>
      </w:r>
      <w:proofErr w:type="spellStart"/>
      <w:r w:rsidRPr="00AF39CF">
        <w:rPr>
          <w:color w:val="000000"/>
          <w:szCs w:val="28"/>
          <w:shd w:val="clear" w:color="auto" w:fill="FFFFFF"/>
        </w:rPr>
        <w:t>Web</w:t>
      </w:r>
      <w:proofErr w:type="spellEnd"/>
      <w:r w:rsidRPr="00AF39CF">
        <w:rPr>
          <w:color w:val="000000"/>
          <w:szCs w:val="28"/>
          <w:shd w:val="clear" w:color="auto" w:fill="FFFFFF"/>
        </w:rPr>
        <w:t>, как надо вывести страницу.</w:t>
      </w:r>
      <w:r w:rsidRPr="00AF39CF">
        <w:rPr>
          <w:color w:val="000000"/>
          <w:szCs w:val="28"/>
        </w:rPr>
        <w:br/>
      </w:r>
      <w:bookmarkStart w:id="54" w:name="p-1317-3"/>
      <w:bookmarkEnd w:id="54"/>
      <w:r w:rsidRPr="00AF39CF">
        <w:rPr>
          <w:color w:val="000000"/>
          <w:szCs w:val="28"/>
          <w:shd w:val="clear" w:color="auto" w:fill="FFFFFF"/>
        </w:rPr>
        <w:t>В HTML-документах то, что мы обычно видим на страничках, перемежаетс</w:t>
      </w:r>
      <w:r>
        <w:rPr>
          <w:color w:val="000000"/>
          <w:szCs w:val="28"/>
          <w:shd w:val="clear" w:color="auto" w:fill="FFFFFF"/>
        </w:rPr>
        <w:t>я невидимым для просмотра из бра</w:t>
      </w:r>
      <w:r w:rsidRPr="00AF39CF">
        <w:rPr>
          <w:color w:val="000000"/>
          <w:szCs w:val="28"/>
          <w:shd w:val="clear" w:color="auto" w:fill="FFFFFF"/>
        </w:rPr>
        <w:t>узера кодом. Вот этот-то невидимый код и есть язык разметки HTML. </w:t>
      </w:r>
      <w:bookmarkStart w:id="55" w:name="p-1317-4"/>
      <w:bookmarkEnd w:id="55"/>
    </w:p>
    <w:p w:rsidR="005E7EDF" w:rsidRDefault="005E7EDF" w:rsidP="005E7EDF">
      <w:pPr>
        <w:rPr>
          <w:color w:val="000000"/>
          <w:szCs w:val="28"/>
        </w:rPr>
      </w:pPr>
      <w:r w:rsidRPr="00AF39CF">
        <w:rPr>
          <w:color w:val="000000"/>
          <w:szCs w:val="28"/>
          <w:shd w:val="clear" w:color="auto" w:fill="FFFFFF"/>
        </w:rPr>
        <w:t>HTML — это не язык программирования, — он служит лишь для разметки странички, придания определенного вида тому или иному элементу, будь то таблица, текст или картинки. </w:t>
      </w:r>
      <w:bookmarkStart w:id="56" w:name="p-1317-5"/>
      <w:bookmarkEnd w:id="56"/>
    </w:p>
    <w:p w:rsidR="005E7EDF" w:rsidRDefault="005E7EDF" w:rsidP="005E7EDF">
      <w:pPr>
        <w:rPr>
          <w:color w:val="000000"/>
          <w:szCs w:val="28"/>
        </w:rPr>
      </w:pPr>
      <w:r w:rsidRPr="00AF39CF">
        <w:rPr>
          <w:color w:val="000000"/>
          <w:szCs w:val="28"/>
          <w:shd w:val="clear" w:color="auto" w:fill="FFFFFF"/>
        </w:rPr>
        <w:t>Осуществляется это путем присвоения каждому элементу своих па</w:t>
      </w:r>
      <w:r>
        <w:rPr>
          <w:color w:val="000000"/>
          <w:szCs w:val="28"/>
          <w:shd w:val="clear" w:color="auto" w:fill="FFFFFF"/>
        </w:rPr>
        <w:t>раметров, которые распознает бра</w:t>
      </w:r>
      <w:r w:rsidRPr="00AF39CF">
        <w:rPr>
          <w:color w:val="000000"/>
          <w:szCs w:val="28"/>
          <w:shd w:val="clear" w:color="auto" w:fill="FFFFFF"/>
        </w:rPr>
        <w:t>узер. Параметры эти могут быть заданы как для одного, так и для группы или типа элементов. Тип элементов может быть таким: таблицы, ячейки, ссылки, текст и т.п. То есть что-то, что можно назвать одним термином. Отдельные свойства можно присваивать и выбранным элементам персонально. </w:t>
      </w:r>
      <w:bookmarkStart w:id="57" w:name="p-1317-6"/>
      <w:bookmarkEnd w:id="57"/>
    </w:p>
    <w:p w:rsidR="005E7EDF" w:rsidRDefault="005E7EDF" w:rsidP="005E7EDF">
      <w:pPr>
        <w:rPr>
          <w:szCs w:val="28"/>
        </w:rPr>
      </w:pPr>
      <w:r w:rsidRPr="00AF39CF">
        <w:rPr>
          <w:color w:val="000000"/>
          <w:szCs w:val="28"/>
          <w:shd w:val="clear" w:color="auto" w:fill="FFFFFF"/>
        </w:rPr>
        <w:t>Параметры отображения элементов задаются при помощи тегов, в которых и задается желаемый вид того или иного элемента нашей странички.</w:t>
      </w:r>
      <w:r w:rsidRPr="00AF39CF">
        <w:rPr>
          <w:szCs w:val="28"/>
        </w:rPr>
        <w:t xml:space="preserve">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fontgreenmiddle"/>
          <w:sz w:val="28"/>
          <w:szCs w:val="28"/>
        </w:rPr>
        <w:t>CSS</w:t>
      </w:r>
      <w:r w:rsidRPr="00EC21ED">
        <w:rPr>
          <w:rStyle w:val="apple-converted-space"/>
          <w:sz w:val="28"/>
          <w:szCs w:val="28"/>
        </w:rPr>
        <w:t> </w:t>
      </w:r>
      <w:r w:rsidRPr="00EC21ED">
        <w:rPr>
          <w:sz w:val="28"/>
          <w:szCs w:val="28"/>
        </w:rPr>
        <w:t>(</w:t>
      </w:r>
      <w:proofErr w:type="spellStart"/>
      <w:r w:rsidRPr="00EC21ED">
        <w:rPr>
          <w:rStyle w:val="afa"/>
          <w:sz w:val="28"/>
          <w:szCs w:val="28"/>
        </w:rPr>
        <w:t>Cascading</w:t>
      </w:r>
      <w:proofErr w:type="spellEnd"/>
      <w:r w:rsidRPr="00EC21ED">
        <w:rPr>
          <w:rStyle w:val="afa"/>
          <w:sz w:val="28"/>
          <w:szCs w:val="28"/>
        </w:rPr>
        <w:t xml:space="preserve"> </w:t>
      </w:r>
      <w:proofErr w:type="spellStart"/>
      <w:r w:rsidRPr="00EC21ED">
        <w:rPr>
          <w:rStyle w:val="afa"/>
          <w:sz w:val="28"/>
          <w:szCs w:val="28"/>
        </w:rPr>
        <w:t>Style</w:t>
      </w:r>
      <w:proofErr w:type="spellEnd"/>
      <w:r w:rsidRPr="00EC21ED">
        <w:rPr>
          <w:rStyle w:val="afa"/>
          <w:sz w:val="28"/>
          <w:szCs w:val="28"/>
        </w:rPr>
        <w:t xml:space="preserve"> </w:t>
      </w:r>
      <w:proofErr w:type="spellStart"/>
      <w:r w:rsidRPr="00EC21ED">
        <w:rPr>
          <w:rStyle w:val="afa"/>
          <w:sz w:val="28"/>
          <w:szCs w:val="28"/>
        </w:rPr>
        <w:t>Sheets</w:t>
      </w:r>
      <w:proofErr w:type="spellEnd"/>
      <w:r w:rsidRPr="00EC21ED">
        <w:rPr>
          <w:rStyle w:val="apple-converted-space"/>
          <w:i/>
          <w:iCs/>
          <w:sz w:val="28"/>
          <w:szCs w:val="28"/>
        </w:rPr>
        <w:t> </w:t>
      </w:r>
      <w:r w:rsidRPr="00EC21ED">
        <w:rPr>
          <w:rStyle w:val="afa"/>
          <w:sz w:val="28"/>
          <w:szCs w:val="28"/>
        </w:rPr>
        <w:t>- каскадные таблицы стилей</w:t>
      </w:r>
      <w:r w:rsidRPr="00EC21ED">
        <w:rPr>
          <w:sz w:val="28"/>
          <w:szCs w:val="28"/>
        </w:rPr>
        <w:t xml:space="preserve">) - технология, использующаяся для оформления </w:t>
      </w:r>
      <w:proofErr w:type="spellStart"/>
      <w:r w:rsidRPr="00EC21ED">
        <w:rPr>
          <w:sz w:val="28"/>
          <w:szCs w:val="28"/>
        </w:rPr>
        <w:t>веб-страниц</w:t>
      </w:r>
      <w:proofErr w:type="spellEnd"/>
      <w:r w:rsidRPr="00EC21ED">
        <w:rPr>
          <w:sz w:val="28"/>
          <w:szCs w:val="28"/>
        </w:rPr>
        <w:t xml:space="preserve"> с помощью стилей.</w:t>
      </w:r>
      <w:r w:rsidRPr="00EC21ED">
        <w:rPr>
          <w:rStyle w:val="apple-converted-space"/>
          <w:sz w:val="28"/>
          <w:szCs w:val="28"/>
        </w:rPr>
        <w:t>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 xml:space="preserve">Основная идея CSS состоит в том, чтобы разделить структуру и содержание </w:t>
      </w:r>
      <w:proofErr w:type="spellStart"/>
      <w:r w:rsidRPr="00EC21ED">
        <w:rPr>
          <w:sz w:val="28"/>
          <w:szCs w:val="28"/>
        </w:rPr>
        <w:t>веб</w:t>
      </w:r>
      <w:proofErr w:type="spellEnd"/>
      <w:r w:rsidRPr="00EC21ED">
        <w:rPr>
          <w:sz w:val="28"/>
          <w:szCs w:val="28"/>
        </w:rPr>
        <w:t xml:space="preserve"> страниц от их оформления:</w:t>
      </w:r>
    </w:p>
    <w:p w:rsidR="005E7EDF" w:rsidRDefault="005E7EDF" w:rsidP="00E643DF">
      <w:pPr>
        <w:pStyle w:val="a0"/>
      </w:pPr>
      <w:proofErr w:type="spellStart"/>
      <w:r w:rsidRPr="00EC21ED">
        <w:t>c</w:t>
      </w:r>
      <w:proofErr w:type="spellEnd"/>
      <w:r w:rsidRPr="00EC21ED">
        <w:t xml:space="preserve"> помощью HTML создается страница - ее каркас, а </w:t>
      </w:r>
      <w:r>
        <w:t>также вносится ее содержимое.</w:t>
      </w:r>
    </w:p>
    <w:p w:rsidR="005E7EDF" w:rsidRPr="00EC21ED" w:rsidRDefault="005E7EDF" w:rsidP="00E643DF">
      <w:pPr>
        <w:pStyle w:val="a0"/>
      </w:pPr>
      <w:r w:rsidRPr="00EC21ED">
        <w:t>с помощью CSS создается дизайн - задается оформление для элементов страницы.</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atribut"/>
          <w:sz w:val="28"/>
          <w:szCs w:val="28"/>
        </w:rPr>
        <w:t>Стили</w:t>
      </w:r>
      <w:r w:rsidRPr="00EC21ED">
        <w:rPr>
          <w:rStyle w:val="apple-converted-space"/>
          <w:sz w:val="28"/>
          <w:szCs w:val="28"/>
        </w:rPr>
        <w:t> </w:t>
      </w:r>
      <w:r w:rsidRPr="00EC21ED">
        <w:rPr>
          <w:sz w:val="28"/>
          <w:szCs w:val="28"/>
        </w:rPr>
        <w:t xml:space="preserve">- это набор  правил форматирования, применяемых к элементам страницы для изменения их свойств и параметров представления </w:t>
      </w:r>
      <w:r w:rsidRPr="00EC21ED">
        <w:rPr>
          <w:sz w:val="28"/>
          <w:szCs w:val="28"/>
        </w:rPr>
        <w:lastRenderedPageBreak/>
        <w:t>на странице: в основном это касается их внешнего вида и занимаемого положения.</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Стили представлены</w:t>
      </w:r>
      <w:r w:rsidRPr="00EC21ED">
        <w:rPr>
          <w:rStyle w:val="apple-converted-space"/>
          <w:sz w:val="28"/>
          <w:szCs w:val="28"/>
        </w:rPr>
        <w:t> </w:t>
      </w:r>
      <w:r w:rsidRPr="00EC21ED">
        <w:rPr>
          <w:rStyle w:val="fontgreenmiddle"/>
          <w:sz w:val="28"/>
          <w:szCs w:val="28"/>
        </w:rPr>
        <w:t>свойствами CSS</w:t>
      </w:r>
      <w:r w:rsidRPr="00EC21ED">
        <w:rPr>
          <w:sz w:val="28"/>
          <w:szCs w:val="28"/>
        </w:rPr>
        <w:t>. Каждое свойство по своему влияет на оформление того или иного элемента страницы. Некоторые свойства не применимы к некоторым элементам.</w:t>
      </w:r>
    </w:p>
    <w:p w:rsidR="00A141BB" w:rsidRPr="00A141BB" w:rsidRDefault="00A141BB" w:rsidP="00A141BB">
      <w:pPr>
        <w:rPr>
          <w:szCs w:val="28"/>
        </w:rPr>
      </w:pPr>
      <w:r>
        <w:rPr>
          <w:szCs w:val="28"/>
        </w:rPr>
        <w:t xml:space="preserve">Язык разметки гипертекста </w:t>
      </w:r>
      <w:r>
        <w:rPr>
          <w:szCs w:val="28"/>
          <w:lang w:val="en-US"/>
        </w:rPr>
        <w:t>HTML</w:t>
      </w:r>
      <w:r>
        <w:rPr>
          <w:szCs w:val="28"/>
        </w:rPr>
        <w:t xml:space="preserve"> в дипломном проекте использовался для построения каркаса страницы </w:t>
      </w:r>
      <w:proofErr w:type="spellStart"/>
      <w:r>
        <w:rPr>
          <w:szCs w:val="28"/>
        </w:rPr>
        <w:t>веб-формы</w:t>
      </w:r>
      <w:proofErr w:type="spellEnd"/>
      <w:r>
        <w:rPr>
          <w:szCs w:val="28"/>
        </w:rPr>
        <w:t xml:space="preserve">, а таблицы стилей </w:t>
      </w:r>
      <w:r>
        <w:rPr>
          <w:szCs w:val="28"/>
          <w:lang w:val="en-US"/>
        </w:rPr>
        <w:t>CSS</w:t>
      </w:r>
      <w:r w:rsidR="00CF144F" w:rsidRPr="00CF144F">
        <w:rPr>
          <w:szCs w:val="28"/>
        </w:rPr>
        <w:t xml:space="preserve"> </w:t>
      </w:r>
      <w:r>
        <w:rPr>
          <w:szCs w:val="28"/>
        </w:rPr>
        <w:t xml:space="preserve">для управления элементами </w:t>
      </w:r>
      <w:r w:rsidR="00DE20E8">
        <w:rPr>
          <w:szCs w:val="28"/>
        </w:rPr>
        <w:t>страницы и их визуализации</w:t>
      </w:r>
      <w:r>
        <w:rPr>
          <w:szCs w:val="28"/>
        </w:rPr>
        <w:t>.</w:t>
      </w:r>
    </w:p>
    <w:p w:rsidR="005E7EDF" w:rsidRDefault="002B1688" w:rsidP="005E7EDF">
      <w:pPr>
        <w:pStyle w:val="2"/>
      </w:pPr>
      <w:bookmarkStart w:id="58" w:name="_Toc390166442"/>
      <w:bookmarkStart w:id="59" w:name="_Toc421829238"/>
      <w:r>
        <w:t>Ф</w:t>
      </w:r>
      <w:r w:rsidR="00683330">
        <w:t xml:space="preserve">реймворк </w:t>
      </w:r>
      <w:proofErr w:type="spellStart"/>
      <w:r w:rsidR="005E7EDF">
        <w:rPr>
          <w:lang w:val="en-US"/>
        </w:rPr>
        <w:t>jQuery</w:t>
      </w:r>
      <w:bookmarkEnd w:id="58"/>
      <w:bookmarkEnd w:id="59"/>
      <w:proofErr w:type="spellEnd"/>
    </w:p>
    <w:p w:rsidR="005E7EDF" w:rsidRPr="00F92EA2" w:rsidRDefault="005E7EDF" w:rsidP="005E7EDF">
      <w:pPr>
        <w:pStyle w:val="af9"/>
        <w:shd w:val="clear" w:color="auto" w:fill="FFFFFF"/>
        <w:spacing w:before="0" w:beforeAutospacing="0" w:after="0" w:afterAutospacing="0"/>
        <w:ind w:firstLine="851"/>
        <w:jc w:val="both"/>
        <w:rPr>
          <w:sz w:val="28"/>
          <w:szCs w:val="28"/>
        </w:rPr>
      </w:pPr>
      <w:proofErr w:type="spellStart"/>
      <w:r w:rsidRPr="00F92EA2">
        <w:rPr>
          <w:sz w:val="28"/>
          <w:szCs w:val="28"/>
        </w:rPr>
        <w:t>jQuery</w:t>
      </w:r>
      <w:proofErr w:type="spellEnd"/>
      <w:r w:rsidR="002B1688" w:rsidRPr="002B1688">
        <w:rPr>
          <w:sz w:val="28"/>
          <w:szCs w:val="28"/>
        </w:rPr>
        <w:t xml:space="preserve"> </w:t>
      </w:r>
      <w:r w:rsidRPr="00F92EA2">
        <w:rPr>
          <w:sz w:val="28"/>
          <w:szCs w:val="28"/>
        </w:rPr>
        <w:t xml:space="preserve">— это JavaScript-библиотека, обеспечивающая </w:t>
      </w:r>
      <w:proofErr w:type="spellStart"/>
      <w:r w:rsidRPr="00F92EA2">
        <w:rPr>
          <w:sz w:val="28"/>
          <w:szCs w:val="28"/>
        </w:rPr>
        <w:t>кроссбраузерную</w:t>
      </w:r>
      <w:proofErr w:type="spellEnd"/>
      <w:r w:rsidRPr="00F92EA2">
        <w:rPr>
          <w:sz w:val="28"/>
          <w:szCs w:val="28"/>
        </w:rPr>
        <w:t xml:space="preserve"> поддержку приложений (работает в </w:t>
      </w:r>
      <w:proofErr w:type="spellStart"/>
      <w:r w:rsidRPr="00F92EA2">
        <w:rPr>
          <w:sz w:val="28"/>
          <w:szCs w:val="28"/>
        </w:rPr>
        <w:t>Internet</w:t>
      </w:r>
      <w:proofErr w:type="spellEnd"/>
      <w:r w:rsidRPr="00F92EA2">
        <w:rPr>
          <w:sz w:val="28"/>
          <w:szCs w:val="28"/>
        </w:rPr>
        <w:t xml:space="preserve"> </w:t>
      </w:r>
      <w:proofErr w:type="spellStart"/>
      <w:r w:rsidRPr="00F92EA2">
        <w:rPr>
          <w:sz w:val="28"/>
          <w:szCs w:val="28"/>
        </w:rPr>
        <w:t>Explorer</w:t>
      </w:r>
      <w:proofErr w:type="spellEnd"/>
      <w:r w:rsidRPr="00F92EA2">
        <w:rPr>
          <w:sz w:val="28"/>
          <w:szCs w:val="28"/>
        </w:rPr>
        <w:t xml:space="preserve"> 6.0+, </w:t>
      </w:r>
      <w:proofErr w:type="spellStart"/>
      <w:r w:rsidRPr="00F92EA2">
        <w:rPr>
          <w:sz w:val="28"/>
          <w:szCs w:val="28"/>
        </w:rPr>
        <w:t>Mozilla</w:t>
      </w:r>
      <w:proofErr w:type="spellEnd"/>
      <w:r w:rsidRPr="00F92EA2">
        <w:rPr>
          <w:sz w:val="28"/>
          <w:szCs w:val="28"/>
        </w:rPr>
        <w:t xml:space="preserve"> </w:t>
      </w:r>
      <w:proofErr w:type="spellStart"/>
      <w:r w:rsidRPr="00F92EA2">
        <w:rPr>
          <w:sz w:val="28"/>
          <w:szCs w:val="28"/>
        </w:rPr>
        <w:t>Firefox</w:t>
      </w:r>
      <w:proofErr w:type="spellEnd"/>
      <w:r w:rsidRPr="00F92EA2">
        <w:rPr>
          <w:sz w:val="28"/>
          <w:szCs w:val="28"/>
        </w:rPr>
        <w:t xml:space="preserve"> 2+, </w:t>
      </w:r>
      <w:proofErr w:type="spellStart"/>
      <w:r w:rsidRPr="00F92EA2">
        <w:rPr>
          <w:sz w:val="28"/>
          <w:szCs w:val="28"/>
        </w:rPr>
        <w:t>Safari</w:t>
      </w:r>
      <w:proofErr w:type="spellEnd"/>
      <w:r w:rsidRPr="00F92EA2">
        <w:rPr>
          <w:sz w:val="28"/>
          <w:szCs w:val="28"/>
        </w:rPr>
        <w:t xml:space="preserve"> 3.0+, </w:t>
      </w:r>
      <w:proofErr w:type="spellStart"/>
      <w:r w:rsidRPr="00F92EA2">
        <w:rPr>
          <w:sz w:val="28"/>
          <w:szCs w:val="28"/>
        </w:rPr>
        <w:t>Opera</w:t>
      </w:r>
      <w:proofErr w:type="spellEnd"/>
      <w:r w:rsidRPr="00F92EA2">
        <w:rPr>
          <w:sz w:val="28"/>
          <w:szCs w:val="28"/>
        </w:rPr>
        <w:t xml:space="preserve"> 9.0+ и </w:t>
      </w:r>
      <w:proofErr w:type="spellStart"/>
      <w:r w:rsidRPr="00F92EA2">
        <w:rPr>
          <w:sz w:val="28"/>
          <w:szCs w:val="28"/>
        </w:rPr>
        <w:t>Chrome</w:t>
      </w:r>
      <w:proofErr w:type="spellEnd"/>
      <w:r w:rsidRPr="00F92EA2">
        <w:rPr>
          <w:sz w:val="28"/>
          <w:szCs w:val="28"/>
        </w:rPr>
        <w:t>).</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Автор библиотеки Джон </w:t>
      </w:r>
      <w:proofErr w:type="spellStart"/>
      <w:r w:rsidRPr="00F92EA2">
        <w:rPr>
          <w:sz w:val="28"/>
          <w:szCs w:val="28"/>
        </w:rPr>
        <w:t>Резиг</w:t>
      </w:r>
      <w:proofErr w:type="spellEnd"/>
      <w:r w:rsidRPr="00F92EA2">
        <w:rPr>
          <w:sz w:val="28"/>
          <w:szCs w:val="28"/>
        </w:rPr>
        <w:t xml:space="preserve"> (</w:t>
      </w:r>
      <w:proofErr w:type="spellStart"/>
      <w:r w:rsidRPr="00F92EA2">
        <w:rPr>
          <w:sz w:val="28"/>
          <w:szCs w:val="28"/>
        </w:rPr>
        <w:t>John</w:t>
      </w:r>
      <w:proofErr w:type="spellEnd"/>
      <w:r w:rsidRPr="00F92EA2">
        <w:rPr>
          <w:sz w:val="28"/>
          <w:szCs w:val="28"/>
        </w:rPr>
        <w:t xml:space="preserve"> </w:t>
      </w:r>
      <w:proofErr w:type="spellStart"/>
      <w:r w:rsidRPr="00F92EA2">
        <w:rPr>
          <w:sz w:val="28"/>
          <w:szCs w:val="28"/>
        </w:rPr>
        <w:t>Resig</w:t>
      </w:r>
      <w:proofErr w:type="spellEnd"/>
      <w:r w:rsidRPr="00F92EA2">
        <w:rPr>
          <w:sz w:val="28"/>
          <w:szCs w:val="28"/>
        </w:rPr>
        <w:t>) впервые представил свое творение в январе 2006 года на компьютерной конференции в Нью-Йорке, а в августе того же года была выпущена первая стабильная версия библиотеки.</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За прошедшие годы библиотека претерпела множество изменений и на текущий день содержит функционал, полезный для максимально широкого круга задач. Она имеет небольшой размер (например, размер минимизированной версии— 55,9 Кбайт, а сжатой версии— 19 Кбайт) и не засоряет глобальное пространство имен тривиальными идентификаторами.</w:t>
      </w:r>
    </w:p>
    <w:p w:rsidR="005E7EDF" w:rsidRPr="00F92EA2" w:rsidRDefault="005E7EDF" w:rsidP="005E7EDF">
      <w:pPr>
        <w:pStyle w:val="af9"/>
        <w:shd w:val="clear" w:color="auto" w:fill="FFFFFF"/>
        <w:spacing w:before="0" w:beforeAutospacing="0" w:after="0" w:afterAutospacing="0"/>
        <w:ind w:firstLine="851"/>
        <w:jc w:val="both"/>
        <w:rPr>
          <w:rStyle w:val="apple-converted-space"/>
          <w:sz w:val="28"/>
          <w:szCs w:val="28"/>
        </w:rPr>
      </w:pPr>
      <w:r w:rsidRPr="00F92EA2">
        <w:rPr>
          <w:sz w:val="28"/>
          <w:szCs w:val="28"/>
        </w:rPr>
        <w:t xml:space="preserve">Потрясающие возможности механизма селекторов, позволяющие легко получить доступ к любому элементу объектной модели документа, сделали библиотеку </w:t>
      </w:r>
      <w:proofErr w:type="spellStart"/>
      <w:r w:rsidRPr="00F92EA2">
        <w:rPr>
          <w:sz w:val="28"/>
          <w:szCs w:val="28"/>
        </w:rPr>
        <w:t>jQuery</w:t>
      </w:r>
      <w:proofErr w:type="spellEnd"/>
      <w:r w:rsidRPr="00F92EA2">
        <w:rPr>
          <w:sz w:val="28"/>
          <w:szCs w:val="28"/>
        </w:rPr>
        <w:t xml:space="preserve"> очень популярной.</w:t>
      </w:r>
      <w:r w:rsidRPr="00F92EA2">
        <w:rPr>
          <w:rStyle w:val="apple-converted-space"/>
          <w:sz w:val="28"/>
          <w:szCs w:val="28"/>
        </w:rPr>
        <w:t> </w:t>
      </w:r>
    </w:p>
    <w:p w:rsidR="005E7EDF" w:rsidRPr="003B76BC"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Судите сами. Чтобы получить ссылку на DOM-элемент с помощью </w:t>
      </w:r>
      <w:proofErr w:type="spellStart"/>
      <w:r w:rsidRPr="00F92EA2">
        <w:rPr>
          <w:sz w:val="28"/>
          <w:szCs w:val="28"/>
        </w:rPr>
        <w:t>Javascript</w:t>
      </w:r>
      <w:proofErr w:type="spellEnd"/>
      <w:r w:rsidRPr="00F92EA2">
        <w:rPr>
          <w:sz w:val="28"/>
          <w:szCs w:val="28"/>
        </w:rPr>
        <w:t xml:space="preserve">, обычно используется метод </w:t>
      </w:r>
      <w:proofErr w:type="spellStart"/>
      <w:r w:rsidRPr="00F92EA2">
        <w:rPr>
          <w:sz w:val="28"/>
          <w:szCs w:val="28"/>
        </w:rPr>
        <w:t>getElementByld</w:t>
      </w:r>
      <w:proofErr w:type="spellEnd"/>
      <w:r w:rsidRPr="00F92EA2">
        <w:rPr>
          <w:sz w:val="28"/>
          <w:szCs w:val="28"/>
        </w:rPr>
        <w:t xml:space="preserve"> (). Например, изменим HTML-код элемента с идентификатором </w:t>
      </w:r>
      <w:proofErr w:type="spellStart"/>
      <w:r w:rsidRPr="00F92EA2">
        <w:rPr>
          <w:sz w:val="28"/>
          <w:szCs w:val="28"/>
        </w:rPr>
        <w:t>divl</w:t>
      </w:r>
      <w:proofErr w:type="spellEnd"/>
      <w:r w:rsidR="00AB026A">
        <w:rPr>
          <w:sz w:val="28"/>
          <w:szCs w:val="28"/>
        </w:rPr>
        <w:t xml:space="preserve"> (листинг 3.1)</w:t>
      </w:r>
      <w:r w:rsidRPr="00F92EA2">
        <w:rPr>
          <w:sz w:val="28"/>
          <w:szCs w:val="28"/>
        </w:rPr>
        <w:t>.</w:t>
      </w:r>
    </w:p>
    <w:p w:rsidR="005E7EDF" w:rsidRPr="001C5F69" w:rsidRDefault="005E7EDF" w:rsidP="00DE0D35">
      <w:pPr>
        <w:pStyle w:val="-"/>
        <w:rPr>
          <w:b/>
        </w:rPr>
      </w:pPr>
      <w:r w:rsidRPr="001C5F69">
        <w:t xml:space="preserve">Листинг </w:t>
      </w:r>
      <w:fldSimple w:instr=" STYLEREF 1 \s ">
        <w:r w:rsidR="00DE0D35">
          <w:rPr>
            <w:noProof/>
          </w:rPr>
          <w:t>3</w:t>
        </w:r>
      </w:fldSimple>
      <w:r w:rsidR="00DE0D35">
        <w:t>.</w:t>
      </w:r>
      <w:fldSimple w:instr=" SEQ Листинг \* ARABIC \s 1 ">
        <w:r w:rsidR="00DE0D35">
          <w:rPr>
            <w:noProof/>
          </w:rPr>
          <w:t>1</w:t>
        </w:r>
      </w:fldSimple>
      <w:r w:rsidRPr="001C5F69">
        <w:t xml:space="preserve"> </w:t>
      </w:r>
      <w:r w:rsidRPr="001C5F69">
        <w:rPr>
          <w:sz w:val="32"/>
          <w:szCs w:val="28"/>
        </w:rPr>
        <w:t xml:space="preserve">– </w:t>
      </w:r>
      <w:r w:rsidRPr="001C5F69">
        <w:t xml:space="preserve">Доступ к DOM-элементу средствами </w:t>
      </w:r>
      <w:proofErr w:type="spellStart"/>
      <w:r w:rsidRPr="001C5F69">
        <w:t>JavaScript</w:t>
      </w:r>
      <w:proofErr w:type="spellEnd"/>
    </w:p>
    <w:tbl>
      <w:tblPr>
        <w:tblStyle w:val="-4"/>
        <w:tblW w:w="0" w:type="auto"/>
        <w:tblLook w:val="04A0"/>
      </w:tblPr>
      <w:tblGrid>
        <w:gridCol w:w="9571"/>
      </w:tblGrid>
      <w:tr w:rsidR="005E7EDF" w:rsidRPr="0049063E" w:rsidTr="005E7EDF">
        <w:tc>
          <w:tcPr>
            <w:tcW w:w="9571" w:type="dxa"/>
          </w:tcPr>
          <w:p w:rsidR="005E7EDF" w:rsidRPr="001C5F69" w:rsidRDefault="005E7EDF" w:rsidP="001C5F69">
            <w:pPr>
              <w:pStyle w:val="af5"/>
              <w:framePr w:wrap="notBeside"/>
              <w:rPr>
                <w:lang w:val="en-US"/>
              </w:rPr>
            </w:pPr>
            <w:proofErr w:type="spellStart"/>
            <w:r w:rsidRPr="00F92EA2">
              <w:rPr>
                <w:rStyle w:val="afa"/>
                <w:lang w:val="en-US"/>
              </w:rPr>
              <w:t>Document.getElementByld</w:t>
            </w:r>
            <w:proofErr w:type="spellEnd"/>
            <w:r w:rsidRPr="00F92EA2">
              <w:rPr>
                <w:rStyle w:val="afa"/>
                <w:lang w:val="en-US"/>
              </w:rPr>
              <w:t xml:space="preserve"> (“</w:t>
            </w:r>
            <w:proofErr w:type="spellStart"/>
            <w:r w:rsidRPr="00F92EA2">
              <w:rPr>
                <w:rStyle w:val="afa"/>
                <w:lang w:val="en-US"/>
              </w:rPr>
              <w:t>divl</w:t>
            </w:r>
            <w:proofErr w:type="spellEnd"/>
            <w:r w:rsidRPr="00F92EA2">
              <w:rPr>
                <w:rStyle w:val="afa"/>
                <w:lang w:val="en-US"/>
              </w:rPr>
              <w:t>”).</w:t>
            </w:r>
            <w:proofErr w:type="spellStart"/>
            <w:r w:rsidRPr="00F92EA2">
              <w:rPr>
                <w:rStyle w:val="afa"/>
                <w:lang w:val="en-US"/>
              </w:rPr>
              <w:t>innerHTML</w:t>
            </w:r>
            <w:proofErr w:type="spellEnd"/>
            <w:r w:rsidRPr="00F92EA2">
              <w:rPr>
                <w:rStyle w:val="afa"/>
                <w:lang w:val="en-US"/>
              </w:rPr>
              <w:t xml:space="preserve"> = "</w:t>
            </w:r>
            <w:r w:rsidRPr="00F92EA2">
              <w:rPr>
                <w:rStyle w:val="afa"/>
              </w:rPr>
              <w:t>Новый</w:t>
            </w:r>
            <w:r w:rsidRPr="00F92EA2">
              <w:rPr>
                <w:rStyle w:val="afa"/>
                <w:lang w:val="en-US"/>
              </w:rPr>
              <w:t xml:space="preserve"> </w:t>
            </w:r>
            <w:r w:rsidRPr="00F92EA2">
              <w:rPr>
                <w:rStyle w:val="afa"/>
              </w:rPr>
              <w:t>текст</w:t>
            </w:r>
            <w:r w:rsidRPr="00F92EA2">
              <w:rPr>
                <w:rStyle w:val="afa"/>
                <w:lang w:val="en-US"/>
              </w:rPr>
              <w:t>";</w:t>
            </w:r>
          </w:p>
        </w:tc>
      </w:tr>
    </w:tbl>
    <w:p w:rsidR="005E7EDF" w:rsidRPr="003B76BC" w:rsidRDefault="005E7EDF" w:rsidP="005E7EDF">
      <w:pPr>
        <w:pStyle w:val="af9"/>
        <w:shd w:val="clear" w:color="auto" w:fill="FFFFFF"/>
        <w:spacing w:before="0" w:beforeAutospacing="0" w:after="0" w:afterAutospacing="0"/>
        <w:ind w:firstLine="851"/>
        <w:jc w:val="both"/>
        <w:rPr>
          <w:rStyle w:val="afa"/>
          <w:i w:val="0"/>
          <w:iCs w:val="0"/>
          <w:sz w:val="28"/>
          <w:szCs w:val="28"/>
        </w:rPr>
      </w:pPr>
      <w:r w:rsidRPr="00F92EA2">
        <w:rPr>
          <w:sz w:val="28"/>
          <w:szCs w:val="28"/>
        </w:rPr>
        <w:t xml:space="preserve">Код на </w:t>
      </w:r>
      <w:proofErr w:type="spellStart"/>
      <w:r w:rsidRPr="00F92EA2">
        <w:rPr>
          <w:sz w:val="28"/>
          <w:szCs w:val="28"/>
        </w:rPr>
        <w:t>jQuery</w:t>
      </w:r>
      <w:proofErr w:type="spellEnd"/>
      <w:r w:rsidRPr="00F92EA2">
        <w:rPr>
          <w:sz w:val="28"/>
          <w:szCs w:val="28"/>
        </w:rPr>
        <w:t>, выполняющий то же самое действие, будет в два раза короче</w:t>
      </w:r>
      <w:r w:rsidR="00AB026A">
        <w:rPr>
          <w:sz w:val="28"/>
          <w:szCs w:val="28"/>
        </w:rPr>
        <w:t xml:space="preserve"> (листинг 3.2)</w:t>
      </w:r>
      <w:r w:rsidRPr="00F92EA2">
        <w:rPr>
          <w:sz w:val="28"/>
          <w:szCs w:val="28"/>
        </w:rPr>
        <w:t>.</w:t>
      </w:r>
    </w:p>
    <w:p w:rsidR="005E7EDF" w:rsidRPr="001C5F69" w:rsidRDefault="005E7EDF" w:rsidP="00DE0D35">
      <w:pPr>
        <w:pStyle w:val="-"/>
        <w:rPr>
          <w:b/>
        </w:rPr>
      </w:pPr>
      <w:r w:rsidRPr="001C5F69">
        <w:t xml:space="preserve">Листинг </w:t>
      </w:r>
      <w:fldSimple w:instr=" STYLEREF 1 \s ">
        <w:r w:rsidR="00DE0D35">
          <w:rPr>
            <w:noProof/>
          </w:rPr>
          <w:t>3</w:t>
        </w:r>
      </w:fldSimple>
      <w:r w:rsidR="00DE0D35">
        <w:t>.</w:t>
      </w:r>
      <w:fldSimple w:instr=" SEQ Листинг \* ARABIC \s 1 ">
        <w:r w:rsidR="00DE0D35">
          <w:rPr>
            <w:noProof/>
          </w:rPr>
          <w:t>2</w:t>
        </w:r>
      </w:fldSimple>
      <w:r w:rsidRPr="001C5F69">
        <w:t xml:space="preserve"> </w:t>
      </w:r>
      <w:r w:rsidRPr="001C5F69">
        <w:rPr>
          <w:sz w:val="32"/>
          <w:szCs w:val="28"/>
        </w:rPr>
        <w:t xml:space="preserve">– </w:t>
      </w:r>
      <w:r w:rsidRPr="001C5F69">
        <w:t xml:space="preserve">Доступ к </w:t>
      </w:r>
      <w:r w:rsidRPr="001C5F69">
        <w:rPr>
          <w:lang w:val="en-US"/>
        </w:rPr>
        <w:t>DOM</w:t>
      </w:r>
      <w:r w:rsidRPr="001C5F69">
        <w:t xml:space="preserve">-элементу средствами </w:t>
      </w:r>
      <w:proofErr w:type="spellStart"/>
      <w:r w:rsidRPr="001C5F69">
        <w:rPr>
          <w:lang w:val="en-US"/>
        </w:rPr>
        <w:t>jQuery</w:t>
      </w:r>
      <w:proofErr w:type="spellEnd"/>
    </w:p>
    <w:tbl>
      <w:tblPr>
        <w:tblStyle w:val="-4"/>
        <w:tblW w:w="0" w:type="auto"/>
        <w:tblLook w:val="04A0"/>
      </w:tblPr>
      <w:tblGrid>
        <w:gridCol w:w="9571"/>
      </w:tblGrid>
      <w:tr w:rsidR="005E7EDF" w:rsidTr="005E7EDF">
        <w:tc>
          <w:tcPr>
            <w:tcW w:w="9571" w:type="dxa"/>
          </w:tcPr>
          <w:p w:rsidR="005E7EDF" w:rsidRPr="00F92EA2" w:rsidRDefault="005E7EDF" w:rsidP="00060914">
            <w:pPr>
              <w:pStyle w:val="af5"/>
              <w:framePr w:wrap="notBeside"/>
            </w:pPr>
            <w:r w:rsidRPr="00F92EA2">
              <w:rPr>
                <w:rStyle w:val="afa"/>
              </w:rPr>
              <w:t>$("#</w:t>
            </w:r>
            <w:proofErr w:type="spellStart"/>
            <w:r w:rsidRPr="00F92EA2">
              <w:rPr>
                <w:rStyle w:val="afa"/>
              </w:rPr>
              <w:t>divl</w:t>
            </w:r>
            <w:proofErr w:type="spellEnd"/>
            <w:r w:rsidRPr="00F92EA2">
              <w:rPr>
                <w:rStyle w:val="afa"/>
              </w:rPr>
              <w:t>").</w:t>
            </w:r>
            <w:proofErr w:type="spellStart"/>
            <w:r w:rsidRPr="00F92EA2">
              <w:rPr>
                <w:rStyle w:val="afa"/>
              </w:rPr>
              <w:t>html</w:t>
            </w:r>
            <w:proofErr w:type="spellEnd"/>
            <w:r w:rsidRPr="00F92EA2">
              <w:rPr>
                <w:rStyle w:val="afa"/>
              </w:rPr>
              <w:t>("Новый текст");</w:t>
            </w:r>
          </w:p>
        </w:tc>
      </w:tr>
    </w:tbl>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Конечно, ради одной этой строки не имеет смысла подключать целую библиотеку. Но все дело в том, что функционал селекторов далеко не ограничивается одним идентификатором. Возможности селекторов можно сравнить разве что с регулярными выражениями языка </w:t>
      </w:r>
      <w:proofErr w:type="spellStart"/>
      <w:r w:rsidRPr="00F92EA2">
        <w:rPr>
          <w:sz w:val="28"/>
          <w:szCs w:val="28"/>
        </w:rPr>
        <w:t>Perl</w:t>
      </w:r>
      <w:proofErr w:type="spellEnd"/>
      <w:r w:rsidRPr="00F92EA2">
        <w:rPr>
          <w:sz w:val="28"/>
          <w:szCs w:val="28"/>
        </w:rPr>
        <w:t xml:space="preserve">. В качестве примера изменим цвет текста во всех элементах А, в параметре </w:t>
      </w:r>
      <w:proofErr w:type="spellStart"/>
      <w:r w:rsidRPr="00F92EA2">
        <w:rPr>
          <w:sz w:val="28"/>
          <w:szCs w:val="28"/>
        </w:rPr>
        <w:t>href</w:t>
      </w:r>
      <w:proofErr w:type="spellEnd"/>
      <w:r w:rsidRPr="00F92EA2">
        <w:rPr>
          <w:sz w:val="28"/>
          <w:szCs w:val="28"/>
        </w:rPr>
        <w:t xml:space="preserve"> которых содержится ссылка на HTML-документ, причем элемент А должен быть расположен внутри элемента DIV, имеющего стилевой класс </w:t>
      </w:r>
      <w:proofErr w:type="spellStart"/>
      <w:r w:rsidRPr="00F92EA2">
        <w:rPr>
          <w:sz w:val="28"/>
          <w:szCs w:val="28"/>
        </w:rPr>
        <w:t>clsl</w:t>
      </w:r>
      <w:proofErr w:type="spellEnd"/>
      <w:r w:rsidR="00AB026A">
        <w:rPr>
          <w:sz w:val="28"/>
          <w:szCs w:val="28"/>
        </w:rPr>
        <w:t xml:space="preserve"> (листинг 3.3)</w:t>
      </w:r>
      <w:r w:rsidRPr="00F92EA2">
        <w:rPr>
          <w:sz w:val="28"/>
          <w:szCs w:val="28"/>
        </w:rPr>
        <w:t>.</w:t>
      </w:r>
    </w:p>
    <w:p w:rsidR="005E7EDF" w:rsidRPr="003B76BC" w:rsidRDefault="005E7EDF" w:rsidP="00DE0D35">
      <w:pPr>
        <w:pStyle w:val="-"/>
        <w:rPr>
          <w:b/>
        </w:rPr>
      </w:pPr>
      <w:r w:rsidRPr="001C5F69">
        <w:lastRenderedPageBreak/>
        <w:t xml:space="preserve">Листинг </w:t>
      </w:r>
      <w:fldSimple w:instr=" STYLEREF 1 \s ">
        <w:r w:rsidR="00DE0D35">
          <w:rPr>
            <w:noProof/>
          </w:rPr>
          <w:t>3</w:t>
        </w:r>
      </w:fldSimple>
      <w:r w:rsidR="00DE0D35">
        <w:t>.</w:t>
      </w:r>
      <w:fldSimple w:instr=" SEQ Листинг \* ARABIC \s 1 ">
        <w:r w:rsidR="00DE0D35">
          <w:rPr>
            <w:noProof/>
          </w:rPr>
          <w:t>3</w:t>
        </w:r>
      </w:fldSimple>
      <w:r w:rsidRPr="001C5F69">
        <w:t xml:space="preserve"> </w:t>
      </w:r>
      <w:r w:rsidRPr="001C5F69">
        <w:rPr>
          <w:sz w:val="32"/>
          <w:szCs w:val="28"/>
        </w:rPr>
        <w:t xml:space="preserve">– </w:t>
      </w:r>
      <w:r w:rsidRPr="001C5F69">
        <w:t xml:space="preserve">Простое использование селекторов в </w:t>
      </w:r>
      <w:proofErr w:type="spellStart"/>
      <w:r w:rsidRPr="001C5F69">
        <w:rPr>
          <w:lang w:val="en-US"/>
        </w:rPr>
        <w:t>jQuery</w:t>
      </w:r>
      <w:proofErr w:type="spellEnd"/>
    </w:p>
    <w:tbl>
      <w:tblPr>
        <w:tblStyle w:val="-4"/>
        <w:tblW w:w="0" w:type="auto"/>
        <w:tblLook w:val="04A0"/>
      </w:tblPr>
      <w:tblGrid>
        <w:gridCol w:w="9571"/>
      </w:tblGrid>
      <w:tr w:rsidR="005E7EDF" w:rsidRPr="0049063E" w:rsidTr="005E7EDF">
        <w:tc>
          <w:tcPr>
            <w:tcW w:w="9571" w:type="dxa"/>
          </w:tcPr>
          <w:p w:rsidR="005E7EDF" w:rsidRPr="001C5F69" w:rsidRDefault="005E7EDF" w:rsidP="001C5F69">
            <w:pPr>
              <w:pStyle w:val="af5"/>
              <w:framePr w:wrap="notBeside"/>
              <w:rPr>
                <w:lang w:val="en-US"/>
              </w:rPr>
            </w:pPr>
            <w:r w:rsidRPr="00F92EA2">
              <w:rPr>
                <w:rStyle w:val="afa"/>
                <w:lang w:val="en-US"/>
              </w:rPr>
              <w:t>$("</w:t>
            </w:r>
            <w:proofErr w:type="spellStart"/>
            <w:r w:rsidRPr="00F92EA2">
              <w:rPr>
                <w:rStyle w:val="afa"/>
                <w:lang w:val="en-US"/>
              </w:rPr>
              <w:t>div.clsl</w:t>
            </w:r>
            <w:proofErr w:type="spellEnd"/>
            <w:r w:rsidRPr="00F92EA2">
              <w:rPr>
                <w:rStyle w:val="afa"/>
                <w:lang w:val="en-US"/>
              </w:rPr>
              <w:t xml:space="preserve"> a[</w:t>
            </w:r>
            <w:proofErr w:type="spellStart"/>
            <w:r w:rsidRPr="00F92EA2">
              <w:rPr>
                <w:rStyle w:val="afa"/>
                <w:lang w:val="en-US"/>
              </w:rPr>
              <w:t>href</w:t>
            </w:r>
            <w:proofErr w:type="spellEnd"/>
            <w:r w:rsidRPr="00F92EA2">
              <w:rPr>
                <w:rStyle w:val="afa"/>
                <w:lang w:val="en-US"/>
              </w:rPr>
              <w:t>$=`.html`]").</w:t>
            </w:r>
            <w:proofErr w:type="spellStart"/>
            <w:r w:rsidRPr="00F92EA2">
              <w:rPr>
                <w:rStyle w:val="afa"/>
                <w:lang w:val="en-US"/>
              </w:rPr>
              <w:t>css</w:t>
            </w:r>
            <w:proofErr w:type="spellEnd"/>
            <w:r w:rsidRPr="00F92EA2">
              <w:rPr>
                <w:rStyle w:val="afa"/>
                <w:lang w:val="en-US"/>
              </w:rPr>
              <w:t>("color", "red");</w:t>
            </w:r>
          </w:p>
        </w:tc>
      </w:tr>
    </w:tbl>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Попробуйте выполнить аналогичную операцию с помощью </w:t>
      </w:r>
      <w:proofErr w:type="spellStart"/>
      <w:r w:rsidRPr="00F92EA2">
        <w:rPr>
          <w:sz w:val="28"/>
          <w:szCs w:val="28"/>
        </w:rPr>
        <w:t>JavaScript</w:t>
      </w:r>
      <w:proofErr w:type="spellEnd"/>
      <w:r w:rsidRPr="00F92EA2">
        <w:rPr>
          <w:sz w:val="28"/>
          <w:szCs w:val="28"/>
        </w:rPr>
        <w:t>. Для этого понадобится далеко не одна строка кода.</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Еще одной отличительной особенностью библиотеки </w:t>
      </w:r>
      <w:proofErr w:type="spellStart"/>
      <w:r w:rsidRPr="00F92EA2">
        <w:rPr>
          <w:sz w:val="28"/>
          <w:szCs w:val="28"/>
        </w:rPr>
        <w:t>jQuery</w:t>
      </w:r>
      <w:proofErr w:type="spellEnd"/>
      <w:r w:rsidRPr="00F92EA2">
        <w:rPr>
          <w:sz w:val="28"/>
          <w:szCs w:val="28"/>
        </w:rPr>
        <w:t xml:space="preserve"> является возможность составлять цепочки из вызовов методов, так как большинство методов </w:t>
      </w:r>
      <w:proofErr w:type="spellStart"/>
      <w:r w:rsidRPr="00F92EA2">
        <w:rPr>
          <w:sz w:val="28"/>
          <w:szCs w:val="28"/>
        </w:rPr>
        <w:t>jQuery</w:t>
      </w:r>
      <w:proofErr w:type="spellEnd"/>
      <w:r w:rsidRPr="00F92EA2">
        <w:rPr>
          <w:sz w:val="28"/>
          <w:szCs w:val="28"/>
        </w:rPr>
        <w:t xml:space="preserve"> возвращает объект, с которым можно производить дальнейшие манипуляции</w:t>
      </w:r>
      <w:r w:rsidR="00AB026A">
        <w:rPr>
          <w:sz w:val="28"/>
          <w:szCs w:val="28"/>
        </w:rPr>
        <w:t xml:space="preserve"> (листинг </w:t>
      </w:r>
      <w:r w:rsidR="0009310D">
        <w:rPr>
          <w:sz w:val="28"/>
          <w:szCs w:val="28"/>
        </w:rPr>
        <w:t>3.4</w:t>
      </w:r>
      <w:r w:rsidR="00AB026A">
        <w:rPr>
          <w:sz w:val="28"/>
          <w:szCs w:val="28"/>
        </w:rPr>
        <w:t>)</w:t>
      </w:r>
      <w:r w:rsidRPr="00F92EA2">
        <w:rPr>
          <w:sz w:val="28"/>
          <w:szCs w:val="28"/>
        </w:rPr>
        <w:t>.</w:t>
      </w:r>
    </w:p>
    <w:p w:rsidR="005E7EDF" w:rsidRPr="001C5F69" w:rsidRDefault="005E7EDF" w:rsidP="00DE0D35">
      <w:pPr>
        <w:pStyle w:val="-"/>
        <w:rPr>
          <w:b/>
        </w:rPr>
      </w:pPr>
      <w:r w:rsidRPr="001C5F69">
        <w:t xml:space="preserve">Листинг </w:t>
      </w:r>
      <w:fldSimple w:instr=" STYLEREF 1 \s ">
        <w:r w:rsidR="00DE0D35">
          <w:rPr>
            <w:noProof/>
          </w:rPr>
          <w:t>3</w:t>
        </w:r>
      </w:fldSimple>
      <w:r w:rsidR="00DE0D35">
        <w:t>.</w:t>
      </w:r>
      <w:fldSimple w:instr=" SEQ Листинг \* ARABIC \s 1 ">
        <w:r w:rsidR="00DE0D35">
          <w:rPr>
            <w:noProof/>
          </w:rPr>
          <w:t>4</w:t>
        </w:r>
      </w:fldSimple>
      <w:r w:rsidRPr="001C5F69">
        <w:t xml:space="preserve"> </w:t>
      </w:r>
      <w:r w:rsidRPr="001C5F69">
        <w:rPr>
          <w:sz w:val="32"/>
          <w:szCs w:val="28"/>
        </w:rPr>
        <w:t xml:space="preserve">– </w:t>
      </w:r>
      <w:r w:rsidRPr="001C5F69">
        <w:t>Составление цепочки из выводов методов</w:t>
      </w:r>
    </w:p>
    <w:tbl>
      <w:tblPr>
        <w:tblStyle w:val="-4"/>
        <w:tblW w:w="0" w:type="auto"/>
        <w:tblLook w:val="04A0"/>
      </w:tblPr>
      <w:tblGrid>
        <w:gridCol w:w="9571"/>
      </w:tblGrid>
      <w:tr w:rsidR="005E7EDF" w:rsidTr="005E7EDF">
        <w:tc>
          <w:tcPr>
            <w:tcW w:w="9571" w:type="dxa"/>
          </w:tcPr>
          <w:p w:rsidR="005E7EDF" w:rsidRPr="00F92EA2" w:rsidRDefault="005E7EDF" w:rsidP="00060914">
            <w:pPr>
              <w:pStyle w:val="af5"/>
              <w:framePr w:wrap="notBeside"/>
              <w:rPr>
                <w:rStyle w:val="afa"/>
                <w:iCs w:val="0"/>
              </w:rPr>
            </w:pPr>
            <w:r w:rsidRPr="00F92EA2">
              <w:rPr>
                <w:rStyle w:val="afa"/>
              </w:rPr>
              <w:t>$("#</w:t>
            </w:r>
            <w:proofErr w:type="spellStart"/>
            <w:r w:rsidRPr="00F92EA2">
              <w:rPr>
                <w:rStyle w:val="afa"/>
              </w:rPr>
              <w:t>message</w:t>
            </w:r>
            <w:proofErr w:type="spellEnd"/>
            <w:r w:rsidRPr="00F92EA2">
              <w:rPr>
                <w:rStyle w:val="afa"/>
              </w:rPr>
              <w:t xml:space="preserve">") // Получили ссылку на элемент с </w:t>
            </w:r>
            <w:proofErr w:type="spellStart"/>
            <w:r w:rsidRPr="00F92EA2">
              <w:rPr>
                <w:rStyle w:val="afa"/>
              </w:rPr>
              <w:t>id=message</w:t>
            </w:r>
            <w:proofErr w:type="spellEnd"/>
            <w:r w:rsidRPr="00F92EA2">
              <w:br/>
            </w:r>
            <w:r w:rsidRPr="00F92EA2">
              <w:rPr>
                <w:rStyle w:val="afa"/>
              </w:rPr>
              <w:t>.</w:t>
            </w:r>
            <w:proofErr w:type="spellStart"/>
            <w:r w:rsidRPr="00F92EA2">
              <w:rPr>
                <w:rStyle w:val="afa"/>
              </w:rPr>
              <w:t>html</w:t>
            </w:r>
            <w:proofErr w:type="spellEnd"/>
            <w:r w:rsidRPr="00F92EA2">
              <w:rPr>
                <w:rStyle w:val="afa"/>
              </w:rPr>
              <w:t>("Сообщение") // Изменили текст внутри элемента</w:t>
            </w:r>
            <w:r w:rsidRPr="00F92EA2">
              <w:br/>
            </w:r>
            <w:r w:rsidRPr="00F92EA2">
              <w:rPr>
                <w:rStyle w:val="afa"/>
              </w:rPr>
              <w:t>.</w:t>
            </w:r>
            <w:proofErr w:type="spellStart"/>
            <w:r w:rsidRPr="00F92EA2">
              <w:rPr>
                <w:rStyle w:val="afa"/>
              </w:rPr>
              <w:t>parent</w:t>
            </w:r>
            <w:proofErr w:type="spellEnd"/>
            <w:r w:rsidRPr="00F92EA2">
              <w:rPr>
                <w:rStyle w:val="afa"/>
              </w:rPr>
              <w:t>() // Получили ссылку на родительский элемент</w:t>
            </w:r>
            <w:r w:rsidRPr="00F92EA2">
              <w:br/>
            </w:r>
            <w:r w:rsidRPr="00F92EA2">
              <w:rPr>
                <w:rStyle w:val="afa"/>
              </w:rPr>
              <w:t>.</w:t>
            </w:r>
            <w:proofErr w:type="spellStart"/>
            <w:r w:rsidRPr="00F92EA2">
              <w:rPr>
                <w:rStyle w:val="afa"/>
              </w:rPr>
              <w:t>ess</w:t>
            </w:r>
            <w:proofErr w:type="spellEnd"/>
            <w:r w:rsidRPr="00F92EA2">
              <w:rPr>
                <w:rStyle w:val="afa"/>
              </w:rPr>
              <w:t>("</w:t>
            </w:r>
            <w:proofErr w:type="spellStart"/>
            <w:r w:rsidRPr="00F92EA2">
              <w:rPr>
                <w:rStyle w:val="afa"/>
              </w:rPr>
              <w:t>background-color</w:t>
            </w:r>
            <w:proofErr w:type="spellEnd"/>
            <w:r w:rsidRPr="00F92EA2">
              <w:rPr>
                <w:rStyle w:val="afa"/>
              </w:rPr>
              <w:t>", "#fff4dd") // Задали</w:t>
            </w:r>
            <w:r w:rsidRPr="00F92EA2">
              <w:rPr>
                <w:rStyle w:val="apple-converted-space"/>
                <w:i/>
                <w:iCs/>
              </w:rPr>
              <w:t> </w:t>
            </w:r>
            <w:r w:rsidRPr="00F92EA2">
              <w:rPr>
                <w:rStyle w:val="afa"/>
              </w:rPr>
              <w:t>цвет</w:t>
            </w:r>
            <w:r w:rsidRPr="00F92EA2">
              <w:rPr>
                <w:rStyle w:val="apple-converted-space"/>
                <w:i/>
                <w:iCs/>
              </w:rPr>
              <w:t> </w:t>
            </w:r>
            <w:r w:rsidRPr="00F92EA2">
              <w:rPr>
                <w:rStyle w:val="afa"/>
              </w:rPr>
              <w:t>фона</w:t>
            </w:r>
            <w:r w:rsidRPr="00F92EA2">
              <w:br/>
            </w:r>
            <w:r w:rsidRPr="00F92EA2">
              <w:rPr>
                <w:rStyle w:val="afa"/>
              </w:rPr>
              <w:t>.</w:t>
            </w:r>
            <w:proofErr w:type="spellStart"/>
            <w:r w:rsidRPr="00F92EA2">
              <w:rPr>
                <w:rStyle w:val="afa"/>
              </w:rPr>
              <w:t>width</w:t>
            </w:r>
            <w:proofErr w:type="spellEnd"/>
            <w:r w:rsidRPr="00F92EA2">
              <w:rPr>
                <w:rStyle w:val="afa"/>
              </w:rPr>
              <w:t>(300) // Ширина</w:t>
            </w:r>
            <w:r w:rsidRPr="00F92EA2">
              <w:br/>
            </w:r>
            <w:r w:rsidRPr="00F92EA2">
              <w:rPr>
                <w:rStyle w:val="afa"/>
              </w:rPr>
              <w:t>.</w:t>
            </w:r>
            <w:proofErr w:type="spellStart"/>
            <w:r w:rsidRPr="00F92EA2">
              <w:rPr>
                <w:rStyle w:val="afa"/>
              </w:rPr>
              <w:t>height</w:t>
            </w:r>
            <w:proofErr w:type="spellEnd"/>
            <w:r w:rsidRPr="00F92EA2">
              <w:rPr>
                <w:rStyle w:val="afa"/>
              </w:rPr>
              <w:t>(200) // Высота</w:t>
            </w:r>
            <w:r w:rsidRPr="00F92EA2">
              <w:br/>
            </w:r>
            <w:r w:rsidRPr="00F92EA2">
              <w:rPr>
                <w:rStyle w:val="afa"/>
              </w:rPr>
              <w:t>// Плавно отобразили элемент за счет изменения прозрачности</w:t>
            </w:r>
            <w:r w:rsidRPr="00F92EA2">
              <w:br/>
            </w:r>
            <w:r w:rsidRPr="00F92EA2">
              <w:rPr>
                <w:rStyle w:val="afa"/>
              </w:rPr>
              <w:t>.</w:t>
            </w:r>
            <w:proofErr w:type="spellStart"/>
            <w:r w:rsidRPr="00F92EA2">
              <w:rPr>
                <w:rStyle w:val="afa"/>
              </w:rPr>
              <w:t>fadeln</w:t>
            </w:r>
            <w:proofErr w:type="spellEnd"/>
            <w:r w:rsidRPr="00F92EA2">
              <w:rPr>
                <w:rStyle w:val="afa"/>
              </w:rPr>
              <w:t>(3000);</w:t>
            </w:r>
          </w:p>
        </w:tc>
      </w:tr>
    </w:tbl>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Библиотека </w:t>
      </w:r>
      <w:proofErr w:type="spellStart"/>
      <w:r w:rsidRPr="00F92EA2">
        <w:rPr>
          <w:sz w:val="28"/>
          <w:szCs w:val="28"/>
        </w:rPr>
        <w:t>jQuery</w:t>
      </w:r>
      <w:proofErr w:type="spellEnd"/>
      <w:r w:rsidRPr="00F92EA2">
        <w:rPr>
          <w:sz w:val="28"/>
          <w:szCs w:val="28"/>
        </w:rPr>
        <w:t xml:space="preserve"> не оставила без внимания и технологию AJAX, позволяющую обмениваться данными с сервером без перезагрузки </w:t>
      </w:r>
      <w:proofErr w:type="spellStart"/>
      <w:r w:rsidRPr="00F92EA2">
        <w:rPr>
          <w:sz w:val="28"/>
          <w:szCs w:val="28"/>
        </w:rPr>
        <w:t>веб-страницы</w:t>
      </w:r>
      <w:proofErr w:type="spellEnd"/>
      <w:r w:rsidRPr="00F92EA2">
        <w:rPr>
          <w:sz w:val="28"/>
          <w:szCs w:val="28"/>
        </w:rPr>
        <w:t xml:space="preserve">. </w:t>
      </w:r>
    </w:p>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Благодаря своей универсальности библиотека </w:t>
      </w:r>
      <w:proofErr w:type="spellStart"/>
      <w:r w:rsidRPr="00F92EA2">
        <w:rPr>
          <w:sz w:val="28"/>
          <w:szCs w:val="28"/>
        </w:rPr>
        <w:t>jQuery</w:t>
      </w:r>
      <w:proofErr w:type="spellEnd"/>
      <w:r w:rsidRPr="00F92EA2">
        <w:rPr>
          <w:sz w:val="28"/>
          <w:szCs w:val="28"/>
        </w:rPr>
        <w:t xml:space="preserve"> будет полезна практически любому разработчику. Она подходит новичку, так как позволяет забыть о проблеме с </w:t>
      </w:r>
      <w:proofErr w:type="spellStart"/>
      <w:r w:rsidRPr="00F92EA2">
        <w:rPr>
          <w:sz w:val="28"/>
          <w:szCs w:val="28"/>
        </w:rPr>
        <w:t>кроссбраузерностью</w:t>
      </w:r>
      <w:proofErr w:type="spellEnd"/>
      <w:r w:rsidRPr="00F92EA2">
        <w:rPr>
          <w:sz w:val="28"/>
          <w:szCs w:val="28"/>
        </w:rPr>
        <w:t xml:space="preserve"> приложения (вышел новый </w:t>
      </w:r>
      <w:proofErr w:type="spellStart"/>
      <w:r w:rsidRPr="00F92EA2">
        <w:rPr>
          <w:sz w:val="28"/>
          <w:szCs w:val="28"/>
        </w:rPr>
        <w:t>веб-браузер</w:t>
      </w:r>
      <w:proofErr w:type="spellEnd"/>
      <w:r w:rsidRPr="00F92EA2">
        <w:rPr>
          <w:sz w:val="28"/>
          <w:szCs w:val="28"/>
        </w:rPr>
        <w:t>— сменил версию библиотеки и все опять работает). Библиотека идеальна для профессионалов, так как позволяет сократить код минимум в три раза. А это в свою очередь позволит написать очень сложный код с минимальными усилиями и потерей времени.</w:t>
      </w:r>
    </w:p>
    <w:p w:rsidR="00A141BB" w:rsidRPr="00A141BB" w:rsidRDefault="00A141BB" w:rsidP="005E7EDF">
      <w:pPr>
        <w:pStyle w:val="af9"/>
        <w:shd w:val="clear" w:color="auto" w:fill="FFFFFF"/>
        <w:spacing w:before="0" w:beforeAutospacing="0" w:after="0" w:afterAutospacing="0"/>
        <w:ind w:firstLine="851"/>
        <w:jc w:val="both"/>
        <w:rPr>
          <w:sz w:val="28"/>
          <w:szCs w:val="28"/>
        </w:rPr>
      </w:pPr>
      <w:r>
        <w:rPr>
          <w:sz w:val="28"/>
          <w:szCs w:val="28"/>
        </w:rPr>
        <w:t xml:space="preserve">Библиотека </w:t>
      </w:r>
      <w:proofErr w:type="spellStart"/>
      <w:r>
        <w:rPr>
          <w:sz w:val="28"/>
          <w:szCs w:val="28"/>
          <w:lang w:val="en-US"/>
        </w:rPr>
        <w:t>jQuery</w:t>
      </w:r>
      <w:proofErr w:type="spellEnd"/>
      <w:r w:rsidR="00CF144F" w:rsidRPr="00CF144F">
        <w:rPr>
          <w:sz w:val="28"/>
          <w:szCs w:val="28"/>
        </w:rPr>
        <w:t xml:space="preserve"> </w:t>
      </w:r>
      <w:r w:rsidR="00DE20E8">
        <w:rPr>
          <w:sz w:val="28"/>
          <w:szCs w:val="28"/>
        </w:rPr>
        <w:t>позволяет</w:t>
      </w:r>
      <w:r>
        <w:rPr>
          <w:sz w:val="28"/>
          <w:szCs w:val="28"/>
        </w:rPr>
        <w:t xml:space="preserve"> придать </w:t>
      </w:r>
      <w:r w:rsidR="00DE20E8">
        <w:rPr>
          <w:sz w:val="28"/>
          <w:szCs w:val="28"/>
        </w:rPr>
        <w:t xml:space="preserve">разрабатываемой </w:t>
      </w:r>
      <w:r>
        <w:rPr>
          <w:sz w:val="28"/>
          <w:szCs w:val="28"/>
        </w:rPr>
        <w:t xml:space="preserve">странице динамичности посредством </w:t>
      </w:r>
      <w:r>
        <w:rPr>
          <w:sz w:val="28"/>
          <w:szCs w:val="28"/>
          <w:lang w:val="en-US"/>
        </w:rPr>
        <w:t>AJAX</w:t>
      </w:r>
      <w:r>
        <w:rPr>
          <w:sz w:val="28"/>
          <w:szCs w:val="28"/>
        </w:rPr>
        <w:t xml:space="preserve">-запросов на сервер, </w:t>
      </w:r>
      <w:r w:rsidR="003936B5">
        <w:rPr>
          <w:sz w:val="28"/>
          <w:szCs w:val="28"/>
        </w:rPr>
        <w:t>а также проверить значения формы на корректность и изменять шаги</w:t>
      </w:r>
      <w:r>
        <w:rPr>
          <w:sz w:val="28"/>
          <w:szCs w:val="28"/>
        </w:rPr>
        <w:t xml:space="preserve"> формы</w:t>
      </w:r>
      <w:r w:rsidR="003936B5">
        <w:rPr>
          <w:sz w:val="28"/>
          <w:szCs w:val="28"/>
        </w:rPr>
        <w:t xml:space="preserve"> без перезагрузки страницы</w:t>
      </w:r>
      <w:r>
        <w:rPr>
          <w:sz w:val="28"/>
          <w:szCs w:val="28"/>
        </w:rPr>
        <w:t>.</w:t>
      </w:r>
    </w:p>
    <w:p w:rsidR="005E7EDF" w:rsidRDefault="00563D03" w:rsidP="006D0F8A">
      <w:pPr>
        <w:pStyle w:val="2"/>
      </w:pPr>
      <w:bookmarkStart w:id="60" w:name="_Toc421829239"/>
      <w:r>
        <w:t xml:space="preserve">Язык программирования </w:t>
      </w:r>
      <w:r w:rsidR="005E7EDF">
        <w:rPr>
          <w:lang w:val="en-US"/>
        </w:rPr>
        <w:t>Java</w:t>
      </w:r>
      <w:bookmarkEnd w:id="60"/>
    </w:p>
    <w:p w:rsidR="00352AC0" w:rsidRPr="00683330" w:rsidRDefault="00352AC0" w:rsidP="00683330">
      <w:pPr>
        <w:pStyle w:val="af9"/>
        <w:spacing w:before="0" w:beforeAutospacing="0" w:after="0" w:afterAutospacing="0"/>
        <w:ind w:firstLine="851"/>
        <w:jc w:val="both"/>
        <w:textAlignment w:val="baseline"/>
        <w:rPr>
          <w:sz w:val="28"/>
          <w:szCs w:val="28"/>
        </w:rPr>
      </w:pPr>
      <w:r w:rsidRPr="00683330">
        <w:rPr>
          <w:sz w:val="28"/>
          <w:szCs w:val="28"/>
        </w:rPr>
        <w:t xml:space="preserve">На протяжении многих лет </w:t>
      </w:r>
      <w:proofErr w:type="spellStart"/>
      <w:r w:rsidRPr="00683330">
        <w:rPr>
          <w:sz w:val="28"/>
          <w:szCs w:val="28"/>
        </w:rPr>
        <w:t>Java</w:t>
      </w:r>
      <w:proofErr w:type="spellEnd"/>
      <w:r w:rsidRPr="00683330">
        <w:rPr>
          <w:sz w:val="28"/>
          <w:szCs w:val="28"/>
        </w:rPr>
        <w:t xml:space="preserve"> является основным языком разработки Web-приложений. В последнее время появилось множество инфраструктур и библиотек, облегчающих создание Web-приложений на </w:t>
      </w:r>
      <w:proofErr w:type="spellStart"/>
      <w:r w:rsidRPr="00683330">
        <w:rPr>
          <w:sz w:val="28"/>
          <w:szCs w:val="28"/>
        </w:rPr>
        <w:t>Java</w:t>
      </w:r>
      <w:proofErr w:type="spellEnd"/>
      <w:r w:rsidRPr="00683330">
        <w:rPr>
          <w:sz w:val="28"/>
          <w:szCs w:val="28"/>
        </w:rPr>
        <w:t xml:space="preserve">, в том числе многофункциональных интерактивных приложений </w:t>
      </w:r>
      <w:proofErr w:type="spellStart"/>
      <w:r w:rsidRPr="00683330">
        <w:rPr>
          <w:sz w:val="28"/>
          <w:szCs w:val="28"/>
        </w:rPr>
        <w:t>Web</w:t>
      </w:r>
      <w:proofErr w:type="spellEnd"/>
      <w:r w:rsidRPr="00683330">
        <w:rPr>
          <w:sz w:val="28"/>
          <w:szCs w:val="28"/>
        </w:rPr>
        <w:t xml:space="preserve"> 2.0.</w:t>
      </w:r>
    </w:p>
    <w:p w:rsidR="005E7EDF" w:rsidRPr="00683330" w:rsidRDefault="005E7EDF" w:rsidP="00683330">
      <w:pPr>
        <w:pStyle w:val="af9"/>
        <w:spacing w:before="0" w:beforeAutospacing="0" w:after="0" w:afterAutospacing="0"/>
        <w:ind w:firstLine="851"/>
        <w:jc w:val="both"/>
        <w:textAlignment w:val="baseline"/>
        <w:rPr>
          <w:sz w:val="28"/>
          <w:szCs w:val="28"/>
        </w:rPr>
      </w:pPr>
      <w:proofErr w:type="spellStart"/>
      <w:r w:rsidRPr="00683330">
        <w:rPr>
          <w:sz w:val="28"/>
          <w:szCs w:val="28"/>
        </w:rPr>
        <w:t>Java</w:t>
      </w:r>
      <w:proofErr w:type="spellEnd"/>
      <w:r w:rsidRPr="00683330">
        <w:rPr>
          <w:sz w:val="28"/>
          <w:szCs w:val="28"/>
        </w:rPr>
        <w:t xml:space="preserve"> - это одновременно язык программирования и платформа.</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Во-первых, </w:t>
      </w:r>
      <w:proofErr w:type="spellStart"/>
      <w:r w:rsidRPr="00683330">
        <w:rPr>
          <w:sz w:val="28"/>
          <w:szCs w:val="28"/>
        </w:rPr>
        <w:t>Java</w:t>
      </w:r>
      <w:proofErr w:type="spellEnd"/>
      <w:r w:rsidRPr="00683330">
        <w:rPr>
          <w:sz w:val="28"/>
          <w:szCs w:val="28"/>
        </w:rPr>
        <w:t xml:space="preserve"> представляет собой высокоуровневый объектно-ориентированный</w:t>
      </w:r>
      <w:r w:rsidRPr="00683330">
        <w:rPr>
          <w:rStyle w:val="apple-converted-space"/>
          <w:sz w:val="28"/>
          <w:szCs w:val="28"/>
        </w:rPr>
        <w:t> </w:t>
      </w:r>
      <w:r w:rsidRPr="00683330">
        <w:rPr>
          <w:rStyle w:val="afa"/>
          <w:sz w:val="28"/>
          <w:szCs w:val="28"/>
          <w:bdr w:val="none" w:sz="0" w:space="0" w:color="auto" w:frame="1"/>
        </w:rPr>
        <w:t>язык программирования</w:t>
      </w:r>
      <w:r w:rsidRPr="00683330">
        <w:rPr>
          <w:sz w:val="28"/>
          <w:szCs w:val="28"/>
        </w:rPr>
        <w:t>. При</w:t>
      </w:r>
      <w:r w:rsidRPr="00683330">
        <w:rPr>
          <w:rStyle w:val="apple-converted-space"/>
          <w:sz w:val="28"/>
          <w:szCs w:val="28"/>
        </w:rPr>
        <w:t> </w:t>
      </w:r>
      <w:r w:rsidRPr="00683330">
        <w:rPr>
          <w:rStyle w:val="afa"/>
          <w:sz w:val="28"/>
          <w:szCs w:val="28"/>
          <w:bdr w:val="none" w:sz="0" w:space="0" w:color="auto" w:frame="1"/>
        </w:rPr>
        <w:t>компиляции</w:t>
      </w:r>
      <w:r w:rsidRPr="00683330">
        <w:rPr>
          <w:sz w:val="28"/>
          <w:szCs w:val="28"/>
        </w:rPr>
        <w:t xml:space="preserve">, которая выполняется один раз во время сборки приложения, код на </w:t>
      </w:r>
      <w:proofErr w:type="spellStart"/>
      <w:r w:rsidRPr="00683330">
        <w:rPr>
          <w:sz w:val="28"/>
          <w:szCs w:val="28"/>
        </w:rPr>
        <w:t>Java</w:t>
      </w:r>
      <w:proofErr w:type="spellEnd"/>
      <w:r w:rsidRPr="00683330">
        <w:rPr>
          <w:sz w:val="28"/>
          <w:szCs w:val="28"/>
        </w:rPr>
        <w:t xml:space="preserve"> </w:t>
      </w:r>
      <w:r w:rsidRPr="00683330">
        <w:rPr>
          <w:sz w:val="28"/>
          <w:szCs w:val="28"/>
        </w:rPr>
        <w:lastRenderedPageBreak/>
        <w:t>преобразуется в код на промежуточном языке (</w:t>
      </w:r>
      <w:r w:rsidRPr="00683330">
        <w:rPr>
          <w:rStyle w:val="afa"/>
          <w:sz w:val="28"/>
          <w:szCs w:val="28"/>
          <w:bdr w:val="none" w:sz="0" w:space="0" w:color="auto" w:frame="1"/>
        </w:rPr>
        <w:t>байт-код</w:t>
      </w:r>
      <w:r w:rsidRPr="00683330">
        <w:rPr>
          <w:sz w:val="28"/>
          <w:szCs w:val="28"/>
        </w:rPr>
        <w:t>). В свою очередь, байт-код анализируется и выполняется (</w:t>
      </w:r>
      <w:r w:rsidRPr="00683330">
        <w:rPr>
          <w:rStyle w:val="afa"/>
          <w:sz w:val="28"/>
          <w:szCs w:val="28"/>
          <w:bdr w:val="none" w:sz="0" w:space="0" w:color="auto" w:frame="1"/>
        </w:rPr>
        <w:t>интерпретируется</w:t>
      </w:r>
      <w:r w:rsidRPr="00683330">
        <w:rPr>
          <w:sz w:val="28"/>
          <w:szCs w:val="28"/>
        </w:rPr>
        <w:t xml:space="preserve">) виртуальной машиной </w:t>
      </w:r>
      <w:proofErr w:type="spellStart"/>
      <w:r w:rsidRPr="00683330">
        <w:rPr>
          <w:sz w:val="28"/>
          <w:szCs w:val="28"/>
        </w:rPr>
        <w:t>Java</w:t>
      </w:r>
      <w:proofErr w:type="spellEnd"/>
      <w:r w:rsidRPr="00683330">
        <w:rPr>
          <w:sz w:val="28"/>
          <w:szCs w:val="28"/>
        </w:rPr>
        <w:t xml:space="preserve"> (JVM), которая играет роль транслятора между языком </w:t>
      </w:r>
      <w:proofErr w:type="spellStart"/>
      <w:r w:rsidRPr="00683330">
        <w:rPr>
          <w:sz w:val="28"/>
          <w:szCs w:val="28"/>
        </w:rPr>
        <w:t>Java</w:t>
      </w:r>
      <w:proofErr w:type="spellEnd"/>
      <w:r w:rsidRPr="00683330">
        <w:rPr>
          <w:sz w:val="28"/>
          <w:szCs w:val="28"/>
        </w:rPr>
        <w:t xml:space="preserve"> и аппаратным обеспечением с операционной системой. Все реализации </w:t>
      </w:r>
      <w:proofErr w:type="spellStart"/>
      <w:r w:rsidRPr="00683330">
        <w:rPr>
          <w:sz w:val="28"/>
          <w:szCs w:val="28"/>
        </w:rPr>
        <w:t>Java</w:t>
      </w:r>
      <w:proofErr w:type="spellEnd"/>
      <w:r w:rsidRPr="00683330">
        <w:rPr>
          <w:sz w:val="28"/>
          <w:szCs w:val="28"/>
        </w:rPr>
        <w:t xml:space="preserve"> должны эмулировать JVM, чтобы создаваемые приложения могли выполняться на любой системе, включающей виртуальную машину </w:t>
      </w:r>
      <w:proofErr w:type="spellStart"/>
      <w:r w:rsidRPr="00683330">
        <w:rPr>
          <w:sz w:val="28"/>
          <w:szCs w:val="28"/>
        </w:rPr>
        <w:t>Java</w:t>
      </w:r>
      <w:proofErr w:type="spellEnd"/>
      <w:r w:rsidRPr="00683330">
        <w:rPr>
          <w:sz w:val="28"/>
          <w:szCs w:val="28"/>
        </w:rPr>
        <w:t>.</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Во-вторых, </w:t>
      </w:r>
      <w:proofErr w:type="spellStart"/>
      <w:r w:rsidRPr="00683330">
        <w:rPr>
          <w:sz w:val="28"/>
          <w:szCs w:val="28"/>
        </w:rPr>
        <w:t>Java</w:t>
      </w:r>
      <w:proofErr w:type="spellEnd"/>
      <w:r w:rsidRPr="00683330">
        <w:rPr>
          <w:sz w:val="28"/>
          <w:szCs w:val="28"/>
        </w:rPr>
        <w:t xml:space="preserve"> - это</w:t>
      </w:r>
      <w:r w:rsidRPr="00683330">
        <w:rPr>
          <w:rStyle w:val="apple-converted-space"/>
          <w:sz w:val="28"/>
          <w:szCs w:val="28"/>
        </w:rPr>
        <w:t> </w:t>
      </w:r>
      <w:r w:rsidRPr="00683330">
        <w:rPr>
          <w:rStyle w:val="afa"/>
          <w:sz w:val="28"/>
          <w:szCs w:val="28"/>
          <w:bdr w:val="none" w:sz="0" w:space="0" w:color="auto" w:frame="1"/>
        </w:rPr>
        <w:t>программная платформа</w:t>
      </w:r>
      <w:r w:rsidRPr="00683330">
        <w:rPr>
          <w:sz w:val="28"/>
          <w:szCs w:val="28"/>
        </w:rPr>
        <w:t xml:space="preserve">, версии которой поставляются для различных аппаратных систем. Существуют три версии </w:t>
      </w:r>
      <w:proofErr w:type="spellStart"/>
      <w:r w:rsidRPr="00683330">
        <w:rPr>
          <w:sz w:val="28"/>
          <w:szCs w:val="28"/>
        </w:rPr>
        <w:t>Java</w:t>
      </w:r>
      <w:proofErr w:type="spellEnd"/>
      <w:r w:rsidRPr="00683330">
        <w:rPr>
          <w:sz w:val="28"/>
          <w:szCs w:val="28"/>
        </w:rPr>
        <w:t xml:space="preserve">. Платформа включает в себя JVM и интерфейс прикладного программирования на </w:t>
      </w:r>
      <w:proofErr w:type="spellStart"/>
      <w:r w:rsidRPr="00683330">
        <w:rPr>
          <w:sz w:val="28"/>
          <w:szCs w:val="28"/>
        </w:rPr>
        <w:t>Java</w:t>
      </w:r>
      <w:proofErr w:type="spellEnd"/>
      <w:r w:rsidRPr="00683330">
        <w:rPr>
          <w:sz w:val="28"/>
          <w:szCs w:val="28"/>
        </w:rPr>
        <w:t xml:space="preserve"> (API), представляющий собой обширный набор готовых программных компонентов (классов), облегчающих разработку и развертывание </w:t>
      </w:r>
      <w:proofErr w:type="spellStart"/>
      <w:r w:rsidRPr="00683330">
        <w:rPr>
          <w:sz w:val="28"/>
          <w:szCs w:val="28"/>
        </w:rPr>
        <w:t>апплетов</w:t>
      </w:r>
      <w:proofErr w:type="spellEnd"/>
      <w:r w:rsidRPr="00683330">
        <w:rPr>
          <w:sz w:val="28"/>
          <w:szCs w:val="28"/>
        </w:rPr>
        <w:t xml:space="preserve"> и приложений. API </w:t>
      </w:r>
      <w:proofErr w:type="spellStart"/>
      <w:r w:rsidRPr="00683330">
        <w:rPr>
          <w:sz w:val="28"/>
          <w:szCs w:val="28"/>
        </w:rPr>
        <w:t>Java</w:t>
      </w:r>
      <w:proofErr w:type="spellEnd"/>
      <w:r w:rsidRPr="00683330">
        <w:rPr>
          <w:sz w:val="28"/>
          <w:szCs w:val="28"/>
        </w:rPr>
        <w:t xml:space="preserve"> охватывает многие аспекты разработки на </w:t>
      </w:r>
      <w:proofErr w:type="spellStart"/>
      <w:r w:rsidRPr="00683330">
        <w:rPr>
          <w:sz w:val="28"/>
          <w:szCs w:val="28"/>
        </w:rPr>
        <w:t>Java</w:t>
      </w:r>
      <w:proofErr w:type="spellEnd"/>
      <w:r w:rsidRPr="00683330">
        <w:rPr>
          <w:sz w:val="28"/>
          <w:szCs w:val="28"/>
        </w:rPr>
        <w:t>, в том числе манипулирование базовыми объектами, сетевое программирование, обеспечение безопасности, генерацию XML и Web-сервисы. API организован в виде набора библиотек, именуемых</w:t>
      </w:r>
      <w:r w:rsidRPr="00683330">
        <w:rPr>
          <w:rStyle w:val="apple-converted-space"/>
          <w:sz w:val="28"/>
          <w:szCs w:val="28"/>
        </w:rPr>
        <w:t> </w:t>
      </w:r>
      <w:r w:rsidRPr="00683330">
        <w:rPr>
          <w:rStyle w:val="afa"/>
          <w:sz w:val="28"/>
          <w:szCs w:val="28"/>
          <w:bdr w:val="none" w:sz="0" w:space="0" w:color="auto" w:frame="1"/>
        </w:rPr>
        <w:t>пакетами</w:t>
      </w:r>
      <w:r w:rsidRPr="00683330">
        <w:rPr>
          <w:sz w:val="28"/>
          <w:szCs w:val="28"/>
        </w:rPr>
        <w:t>, которые содержат классы и интерфейсы для решения связанных друг с другом задач.</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 дополнение к API каждая полноценная реализация платформы </w:t>
      </w:r>
      <w:proofErr w:type="spellStart"/>
      <w:r w:rsidRPr="00683330">
        <w:rPr>
          <w:sz w:val="28"/>
          <w:szCs w:val="28"/>
        </w:rPr>
        <w:t>Java</w:t>
      </w:r>
      <w:proofErr w:type="spellEnd"/>
      <w:r w:rsidRPr="00683330">
        <w:rPr>
          <w:sz w:val="28"/>
          <w:szCs w:val="28"/>
        </w:rPr>
        <w:t xml:space="preserve"> должна включать следующее:</w:t>
      </w:r>
    </w:p>
    <w:p w:rsidR="005E7EDF" w:rsidRPr="00683330" w:rsidRDefault="005E7EDF" w:rsidP="00E643DF">
      <w:pPr>
        <w:pStyle w:val="a0"/>
      </w:pPr>
      <w:r w:rsidRPr="00683330">
        <w:t>Инструментарий разработчика для компиляции, запуска, мониторинга, отладки и документирования приложений.</w:t>
      </w:r>
    </w:p>
    <w:p w:rsidR="005E7EDF" w:rsidRPr="00683330" w:rsidRDefault="005E7EDF" w:rsidP="00E643DF">
      <w:pPr>
        <w:pStyle w:val="a0"/>
      </w:pPr>
      <w:r w:rsidRPr="00683330">
        <w:t>Стандартные механизмы развертывания приложений в пользовательской среде.</w:t>
      </w:r>
    </w:p>
    <w:p w:rsidR="005E7EDF" w:rsidRPr="00683330" w:rsidRDefault="005E7EDF" w:rsidP="00E643DF">
      <w:pPr>
        <w:pStyle w:val="a0"/>
      </w:pPr>
      <w:r w:rsidRPr="00683330">
        <w:t>Инструментарии, позволяющие создавать сложные графические интерфейсы пользователей.</w:t>
      </w:r>
    </w:p>
    <w:p w:rsidR="005E7EDF" w:rsidRPr="00683330" w:rsidRDefault="005E7EDF" w:rsidP="00E643DF">
      <w:pPr>
        <w:pStyle w:val="a0"/>
      </w:pPr>
      <w:r w:rsidRPr="00683330">
        <w:t>Интеграционные библиотеки для программного доступа к базам данных и удаленного манипулирования объектами.</w:t>
      </w:r>
    </w:p>
    <w:p w:rsidR="005E7EDF" w:rsidRPr="00683330" w:rsidRDefault="005E7EDF" w:rsidP="00683330">
      <w:pPr>
        <w:pStyle w:val="af9"/>
        <w:spacing w:before="0" w:beforeAutospacing="0" w:after="0" w:afterAutospacing="0"/>
        <w:ind w:firstLine="851"/>
        <w:jc w:val="both"/>
        <w:textAlignment w:val="baseline"/>
        <w:rPr>
          <w:rFonts w:ascii="Arial" w:hAnsi="Arial" w:cs="Arial"/>
          <w:sz w:val="28"/>
          <w:szCs w:val="28"/>
        </w:rPr>
      </w:pPr>
      <w:r w:rsidRPr="00683330">
        <w:rPr>
          <w:sz w:val="28"/>
          <w:szCs w:val="28"/>
        </w:rPr>
        <w:t xml:space="preserve">JVM также является проверенной средой для выполнения приложений, написанных на отличных от </w:t>
      </w:r>
      <w:proofErr w:type="spellStart"/>
      <w:r w:rsidRPr="00683330">
        <w:rPr>
          <w:sz w:val="28"/>
          <w:szCs w:val="28"/>
        </w:rPr>
        <w:t>Java</w:t>
      </w:r>
      <w:proofErr w:type="spellEnd"/>
      <w:r w:rsidRPr="00683330">
        <w:rPr>
          <w:sz w:val="28"/>
          <w:szCs w:val="28"/>
        </w:rPr>
        <w:t xml:space="preserve"> языках.</w:t>
      </w:r>
      <w:r w:rsidRPr="00683330">
        <w:rPr>
          <w:rFonts w:ascii="Arial" w:hAnsi="Arial" w:cs="Arial"/>
          <w:sz w:val="28"/>
          <w:szCs w:val="28"/>
        </w:rPr>
        <w:t xml:space="preserve"> </w:t>
      </w:r>
    </w:p>
    <w:p w:rsidR="00E643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Язык </w:t>
      </w:r>
      <w:proofErr w:type="spellStart"/>
      <w:r w:rsidRPr="00683330">
        <w:rPr>
          <w:sz w:val="28"/>
          <w:szCs w:val="28"/>
        </w:rPr>
        <w:t>Java</w:t>
      </w:r>
      <w:proofErr w:type="spellEnd"/>
      <w:r w:rsidRPr="00683330">
        <w:rPr>
          <w:sz w:val="28"/>
          <w:szCs w:val="28"/>
        </w:rPr>
        <w:t xml:space="preserve"> был разработан компанией </w:t>
      </w:r>
      <w:proofErr w:type="spellStart"/>
      <w:r w:rsidRPr="00683330">
        <w:rPr>
          <w:sz w:val="28"/>
          <w:szCs w:val="28"/>
        </w:rPr>
        <w:t>Sun</w:t>
      </w:r>
      <w:proofErr w:type="spellEnd"/>
      <w:r w:rsidRPr="00683330">
        <w:rPr>
          <w:sz w:val="28"/>
          <w:szCs w:val="28"/>
        </w:rPr>
        <w:t xml:space="preserve"> </w:t>
      </w:r>
      <w:proofErr w:type="spellStart"/>
      <w:r w:rsidRPr="00683330">
        <w:rPr>
          <w:sz w:val="28"/>
          <w:szCs w:val="28"/>
        </w:rPr>
        <w:t>Microsystems</w:t>
      </w:r>
      <w:proofErr w:type="spellEnd"/>
      <w:r w:rsidRPr="00683330">
        <w:rPr>
          <w:sz w:val="28"/>
          <w:szCs w:val="28"/>
        </w:rPr>
        <w:t>. В настоящее время развитие Java-технологий, в том числе работа над спецификациями, эталонными реализациями и тестами совместимости, осуществляется под контролем открытой некоммерческой организации JCP (</w:t>
      </w:r>
      <w:proofErr w:type="spellStart"/>
      <w:r w:rsidRPr="00683330">
        <w:rPr>
          <w:sz w:val="28"/>
          <w:szCs w:val="28"/>
        </w:rPr>
        <w:t>Java</w:t>
      </w:r>
      <w:proofErr w:type="spellEnd"/>
      <w:r w:rsidRPr="00683330">
        <w:rPr>
          <w:sz w:val="28"/>
          <w:szCs w:val="28"/>
        </w:rPr>
        <w:t xml:space="preserve"> </w:t>
      </w:r>
      <w:proofErr w:type="spellStart"/>
      <w:r w:rsidRPr="00683330">
        <w:rPr>
          <w:sz w:val="28"/>
          <w:szCs w:val="28"/>
        </w:rPr>
        <w:t>Community</w:t>
      </w:r>
      <w:proofErr w:type="spellEnd"/>
      <w:r w:rsidRPr="00683330">
        <w:rPr>
          <w:sz w:val="28"/>
          <w:szCs w:val="28"/>
        </w:rPr>
        <w:t xml:space="preserve"> </w:t>
      </w:r>
      <w:proofErr w:type="spellStart"/>
      <w:r w:rsidRPr="00683330">
        <w:rPr>
          <w:sz w:val="28"/>
          <w:szCs w:val="28"/>
        </w:rPr>
        <w:t>Process</w:t>
      </w:r>
      <w:proofErr w:type="spellEnd"/>
      <w:r w:rsidRPr="00683330">
        <w:rPr>
          <w:sz w:val="28"/>
          <w:szCs w:val="28"/>
        </w:rPr>
        <w:t xml:space="preserve">), которая объединяет Java-разработчиков и держателей лицензий. В 2007 г. </w:t>
      </w:r>
      <w:proofErr w:type="spellStart"/>
      <w:r w:rsidRPr="00683330">
        <w:rPr>
          <w:sz w:val="28"/>
          <w:szCs w:val="28"/>
        </w:rPr>
        <w:t>Sun</w:t>
      </w:r>
      <w:proofErr w:type="spellEnd"/>
      <w:r w:rsidRPr="00683330">
        <w:rPr>
          <w:sz w:val="28"/>
          <w:szCs w:val="28"/>
        </w:rPr>
        <w:t xml:space="preserve"> выпустила свободную версию </w:t>
      </w:r>
      <w:proofErr w:type="spellStart"/>
      <w:r w:rsidRPr="00683330">
        <w:rPr>
          <w:sz w:val="28"/>
          <w:szCs w:val="28"/>
        </w:rPr>
        <w:t>Java</w:t>
      </w:r>
      <w:proofErr w:type="spellEnd"/>
      <w:r w:rsidRPr="00683330">
        <w:rPr>
          <w:sz w:val="28"/>
          <w:szCs w:val="28"/>
        </w:rPr>
        <w:t xml:space="preserve">, включающую основные компоненты платформы, под лицензией GNU GPL v2 (GPLv2). </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Основное преимущество языка </w:t>
      </w:r>
      <w:proofErr w:type="spellStart"/>
      <w:r w:rsidRPr="00683330">
        <w:rPr>
          <w:sz w:val="28"/>
          <w:szCs w:val="28"/>
        </w:rPr>
        <w:t>Java</w:t>
      </w:r>
      <w:proofErr w:type="spellEnd"/>
      <w:r w:rsidRPr="00683330">
        <w:rPr>
          <w:sz w:val="28"/>
          <w:szCs w:val="28"/>
        </w:rPr>
        <w:t xml:space="preserve"> выражается в переносимости Java-приложений, т.е. способности работать на любых аппаратных платформах и операционных системах, поскольку все JVM, независимо от того, на какой платформе они работают, способны исполнять один и тот же байт-код.</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Язык и платформа </w:t>
      </w:r>
      <w:proofErr w:type="spellStart"/>
      <w:r w:rsidRPr="00683330">
        <w:rPr>
          <w:sz w:val="28"/>
          <w:szCs w:val="28"/>
        </w:rPr>
        <w:t>Java</w:t>
      </w:r>
      <w:proofErr w:type="spellEnd"/>
      <w:r w:rsidRPr="00683330">
        <w:rPr>
          <w:sz w:val="28"/>
          <w:szCs w:val="28"/>
        </w:rPr>
        <w:t xml:space="preserve"> обладают великолепной </w:t>
      </w:r>
      <w:proofErr w:type="spellStart"/>
      <w:r w:rsidRPr="00683330">
        <w:rPr>
          <w:sz w:val="28"/>
          <w:szCs w:val="28"/>
        </w:rPr>
        <w:t>масштабируемостью</w:t>
      </w:r>
      <w:proofErr w:type="spellEnd"/>
      <w:r w:rsidRPr="00683330">
        <w:rPr>
          <w:sz w:val="28"/>
          <w:szCs w:val="28"/>
        </w:rPr>
        <w:t xml:space="preserve">. Вы можете легко создавать приложения для устройств с ограниченными ресурсами, адаптируя программное обеспечение, изначально написанное для настольных компьютеров. При этом язык </w:t>
      </w:r>
      <w:proofErr w:type="spellStart"/>
      <w:r w:rsidRPr="00683330">
        <w:rPr>
          <w:sz w:val="28"/>
          <w:szCs w:val="28"/>
        </w:rPr>
        <w:t>Java</w:t>
      </w:r>
      <w:proofErr w:type="spellEnd"/>
      <w:r w:rsidRPr="00683330">
        <w:rPr>
          <w:sz w:val="28"/>
          <w:szCs w:val="28"/>
        </w:rPr>
        <w:t xml:space="preserve"> идеально подходит и для разработки серверных Web-приложений, при помощи которых пользователь </w:t>
      </w:r>
      <w:r w:rsidRPr="00683330">
        <w:rPr>
          <w:sz w:val="28"/>
          <w:szCs w:val="28"/>
        </w:rPr>
        <w:lastRenderedPageBreak/>
        <w:t xml:space="preserve">может получать доступ к вычислительным ресурсам в </w:t>
      </w:r>
      <w:proofErr w:type="spellStart"/>
      <w:r w:rsidRPr="00683330">
        <w:rPr>
          <w:sz w:val="28"/>
          <w:szCs w:val="28"/>
        </w:rPr>
        <w:t>Web</w:t>
      </w:r>
      <w:proofErr w:type="spellEnd"/>
      <w:r w:rsidRPr="00683330">
        <w:rPr>
          <w:sz w:val="28"/>
          <w:szCs w:val="28"/>
        </w:rPr>
        <w:t xml:space="preserve">. Возможность безопасного выполнения кода, загруженного через сеть, была изначально заложена в конструкцию </w:t>
      </w:r>
      <w:proofErr w:type="spellStart"/>
      <w:r w:rsidRPr="00683330">
        <w:rPr>
          <w:sz w:val="28"/>
          <w:szCs w:val="28"/>
        </w:rPr>
        <w:t>Java</w:t>
      </w:r>
      <w:proofErr w:type="spellEnd"/>
      <w:r w:rsidRPr="00683330">
        <w:rPr>
          <w:sz w:val="28"/>
          <w:szCs w:val="28"/>
        </w:rPr>
        <w:t>, поэтому этот язык обеспечивает высокий уровень безопасности при работе через Интернет. Web-приложения работают в средах выполнения, называемых</w:t>
      </w:r>
      <w:r w:rsidRPr="00683330">
        <w:rPr>
          <w:rStyle w:val="apple-converted-space"/>
          <w:sz w:val="28"/>
          <w:szCs w:val="28"/>
        </w:rPr>
        <w:t> </w:t>
      </w:r>
      <w:r w:rsidRPr="00683330">
        <w:rPr>
          <w:rStyle w:val="afa"/>
          <w:sz w:val="28"/>
          <w:szCs w:val="28"/>
          <w:bdr w:val="none" w:sz="0" w:space="0" w:color="auto" w:frame="1"/>
        </w:rPr>
        <w:t>Web-контейнерами</w:t>
      </w:r>
      <w:r w:rsidRPr="00683330">
        <w:rPr>
          <w:sz w:val="28"/>
          <w:szCs w:val="28"/>
        </w:rPr>
        <w:t xml:space="preserve">, которые предоставляют множество удобных сервисов, в том числе диспетчеризацию запросов, обеспечение безопасности и параллельной работы, управление жизненным циклом, а также доступ к таким API, как управление именами, транзакциями и электронная почта. На </w:t>
      </w:r>
      <w:proofErr w:type="spellStart"/>
      <w:r w:rsidRPr="00683330">
        <w:rPr>
          <w:sz w:val="28"/>
          <w:szCs w:val="28"/>
        </w:rPr>
        <w:t>Java</w:t>
      </w:r>
      <w:proofErr w:type="spellEnd"/>
      <w:r w:rsidRPr="00683330">
        <w:rPr>
          <w:sz w:val="28"/>
          <w:szCs w:val="28"/>
        </w:rPr>
        <w:t xml:space="preserve"> написан ряд</w:t>
      </w:r>
      <w:r w:rsidRPr="00683330">
        <w:rPr>
          <w:rStyle w:val="apple-converted-space"/>
          <w:sz w:val="28"/>
          <w:szCs w:val="28"/>
        </w:rPr>
        <w:t> </w:t>
      </w:r>
      <w:r w:rsidRPr="00683330">
        <w:rPr>
          <w:rStyle w:val="afa"/>
          <w:sz w:val="28"/>
          <w:szCs w:val="28"/>
          <w:bdr w:val="none" w:sz="0" w:space="0" w:color="auto" w:frame="1"/>
        </w:rPr>
        <w:t>серверов приложений</w:t>
      </w:r>
      <w:r w:rsidRPr="00683330">
        <w:rPr>
          <w:sz w:val="28"/>
          <w:szCs w:val="28"/>
        </w:rPr>
        <w:t xml:space="preserve">, выполняющих функции Web-контейнеров для других компонентов </w:t>
      </w:r>
      <w:proofErr w:type="spellStart"/>
      <w:r w:rsidRPr="00683330">
        <w:rPr>
          <w:sz w:val="28"/>
          <w:szCs w:val="28"/>
        </w:rPr>
        <w:t>Java</w:t>
      </w:r>
      <w:proofErr w:type="spellEnd"/>
      <w:r w:rsidRPr="00683330">
        <w:rPr>
          <w:sz w:val="28"/>
          <w:szCs w:val="28"/>
        </w:rPr>
        <w:t xml:space="preserve">, XML и Web-сервисов, которые взаимодействуют с базами данных и динамически формируют содержимое Web-страниц. Подобные серверы также предоставляют среду для развертывания корпоративных приложений и средства для управления транзакциями, кластеризации, обеспечения безопасности, связности и необходимого уровня доступности, производительности и </w:t>
      </w:r>
      <w:proofErr w:type="spellStart"/>
      <w:r w:rsidRPr="00683330">
        <w:rPr>
          <w:sz w:val="28"/>
          <w:szCs w:val="28"/>
        </w:rPr>
        <w:t>масштабируемости</w:t>
      </w:r>
      <w:proofErr w:type="spellEnd"/>
      <w:r w:rsidRPr="00683330">
        <w:rPr>
          <w:sz w:val="28"/>
          <w:szCs w:val="28"/>
        </w:rPr>
        <w:t>.</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Поддерживая применение открытых стандартов в корпоративных приложениях, </w:t>
      </w:r>
      <w:proofErr w:type="spellStart"/>
      <w:r w:rsidRPr="00683330">
        <w:rPr>
          <w:sz w:val="28"/>
          <w:szCs w:val="28"/>
        </w:rPr>
        <w:t>Java</w:t>
      </w:r>
      <w:proofErr w:type="spellEnd"/>
      <w:r w:rsidRPr="00683330">
        <w:rPr>
          <w:sz w:val="28"/>
          <w:szCs w:val="28"/>
        </w:rPr>
        <w:t xml:space="preserve"> открывает широкие возможности для применения Web-сервисов на основе XML, помогающих </w:t>
      </w:r>
      <w:proofErr w:type="spellStart"/>
      <w:r w:rsidRPr="00683330">
        <w:rPr>
          <w:sz w:val="28"/>
          <w:szCs w:val="28"/>
        </w:rPr>
        <w:t>бизнес-партнерам</w:t>
      </w:r>
      <w:proofErr w:type="spellEnd"/>
      <w:r w:rsidRPr="00683330">
        <w:rPr>
          <w:sz w:val="28"/>
          <w:szCs w:val="28"/>
        </w:rPr>
        <w:t xml:space="preserve"> обмениваться информационными ресурсами и приложениями.</w:t>
      </w:r>
    </w:p>
    <w:p w:rsidR="00E643DF" w:rsidRPr="00E643DF" w:rsidRDefault="00E643DF" w:rsidP="002B1688">
      <w:r>
        <w:t xml:space="preserve">Основные технологии </w:t>
      </w:r>
      <w:r>
        <w:rPr>
          <w:lang w:val="en-US"/>
        </w:rPr>
        <w:t>Java</w:t>
      </w:r>
      <w:r>
        <w:t>, используемые в проекте</w:t>
      </w:r>
      <w:r w:rsidR="002B1688">
        <w:t>:</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Database</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Connectivity</w:t>
      </w:r>
      <w:proofErr w:type="spellEnd"/>
      <w:r w:rsidRPr="00683330">
        <w:rPr>
          <w:rStyle w:val="apple-converted-space"/>
          <w:szCs w:val="28"/>
        </w:rPr>
        <w:t> </w:t>
      </w:r>
      <w:r w:rsidRPr="00683330">
        <w:t xml:space="preserve">(JDBC) - это API, предоставляющий средства для доступа к большинству реляционных источников данных из Java-приложений. С его помощью можно подключаться к множеству баз данных SQL, а также другим табличным источникам данных, например, электронным таблицам и неструктурированным файлам. </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Data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Objects</w:t>
      </w:r>
      <w:proofErr w:type="spellEnd"/>
      <w:r w:rsidRPr="00683330">
        <w:rPr>
          <w:rStyle w:val="apple-converted-space"/>
          <w:b/>
          <w:szCs w:val="28"/>
        </w:rPr>
        <w:t> </w:t>
      </w:r>
      <w:r w:rsidRPr="00683330">
        <w:t xml:space="preserve">(JDO) - это стандартная абстрактная модель долговременного хранения Java-объектов, базирующаяся на интерфейсах. С ее помощью разработчики могут напрямую сохранять экземпляры Java-классов предметной области в постоянном хранилище (например, базе данных). Эта модель в ряде случаев может заменять прямую запись в файл, </w:t>
      </w:r>
      <w:proofErr w:type="spellStart"/>
      <w:r w:rsidRPr="00683330">
        <w:t>сериализацию</w:t>
      </w:r>
      <w:proofErr w:type="spellEnd"/>
      <w:r w:rsidRPr="00683330">
        <w:t>, JDBC, а также использование серверных компонентов EJB, как управляемых контейнерами (</w:t>
      </w:r>
      <w:proofErr w:type="spellStart"/>
      <w:r w:rsidRPr="00683330">
        <w:t>Container</w:t>
      </w:r>
      <w:proofErr w:type="spellEnd"/>
      <w:r w:rsidRPr="00683330">
        <w:t xml:space="preserve"> </w:t>
      </w:r>
      <w:proofErr w:type="spellStart"/>
      <w:r w:rsidRPr="00683330">
        <w:t>Managed</w:t>
      </w:r>
      <w:proofErr w:type="spellEnd"/>
      <w:r w:rsidRPr="00683330">
        <w:t xml:space="preserve"> </w:t>
      </w:r>
      <w:proofErr w:type="spellStart"/>
      <w:r w:rsidRPr="00683330">
        <w:t>Persistence</w:t>
      </w:r>
      <w:proofErr w:type="spellEnd"/>
      <w:r w:rsidRPr="00683330">
        <w:t xml:space="preserve"> - CMP), так и самостоятельно хранящих состояние (</w:t>
      </w:r>
      <w:proofErr w:type="spellStart"/>
      <w:r w:rsidRPr="00683330">
        <w:t>Bean</w:t>
      </w:r>
      <w:proofErr w:type="spellEnd"/>
      <w:r w:rsidRPr="00683330">
        <w:t xml:space="preserve"> </w:t>
      </w:r>
      <w:proofErr w:type="spellStart"/>
      <w:r w:rsidRPr="00683330">
        <w:t>Managed</w:t>
      </w:r>
      <w:proofErr w:type="spellEnd"/>
      <w:r w:rsidRPr="00683330">
        <w:t xml:space="preserve"> </w:t>
      </w:r>
      <w:proofErr w:type="spellStart"/>
      <w:r w:rsidRPr="00683330">
        <w:t>Persistence</w:t>
      </w:r>
      <w:proofErr w:type="spellEnd"/>
      <w:r w:rsidRPr="00683330">
        <w:t xml:space="preserve"> - BMP).</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XML </w:t>
      </w:r>
      <w:proofErr w:type="spellStart"/>
      <w:r w:rsidRPr="00683330">
        <w:rPr>
          <w:rStyle w:val="af"/>
          <w:b w:val="0"/>
          <w:szCs w:val="28"/>
          <w:bdr w:val="none" w:sz="0" w:space="0" w:color="auto" w:frame="1"/>
        </w:rPr>
        <w:t>Processing</w:t>
      </w:r>
      <w:proofErr w:type="spellEnd"/>
      <w:r w:rsidRPr="00683330">
        <w:rPr>
          <w:rStyle w:val="apple-converted-space"/>
          <w:szCs w:val="28"/>
        </w:rPr>
        <w:t> </w:t>
      </w:r>
      <w:r w:rsidRPr="00683330">
        <w:t>(JAXP) - это API, при помощи которого Java-приложения могут разбирать и преобразовывать XML-документы вне зависимости от используемого процессора XML. Это позволяет приложениям легко переключаться между разными процессорами без изменений в прикладном коде. В свою очередь, технология JAXB (</w:t>
      </w: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XML </w:t>
      </w:r>
      <w:proofErr w:type="spellStart"/>
      <w:r w:rsidRPr="00683330">
        <w:rPr>
          <w:rStyle w:val="af"/>
          <w:b w:val="0"/>
          <w:szCs w:val="28"/>
          <w:bdr w:val="none" w:sz="0" w:space="0" w:color="auto" w:frame="1"/>
        </w:rPr>
        <w:t>Binding</w:t>
      </w:r>
      <w:proofErr w:type="spellEnd"/>
      <w:r w:rsidRPr="00683330">
        <w:t xml:space="preserve">) предоставляет возможности для автоматизации сопоставления документов XML и объектов </w:t>
      </w:r>
      <w:proofErr w:type="spellStart"/>
      <w:r w:rsidRPr="00683330">
        <w:t>Java</w:t>
      </w:r>
      <w:proofErr w:type="spellEnd"/>
      <w:r w:rsidRPr="00683330">
        <w:t xml:space="preserve">. </w:t>
      </w:r>
    </w:p>
    <w:p w:rsidR="005E7EDF" w:rsidRPr="00683330" w:rsidRDefault="005E7EDF" w:rsidP="00E643DF">
      <w:pPr>
        <w:pStyle w:val="a0"/>
      </w:pPr>
      <w:r w:rsidRPr="00683330">
        <w:rPr>
          <w:rStyle w:val="af"/>
          <w:b w:val="0"/>
          <w:szCs w:val="28"/>
          <w:bdr w:val="none" w:sz="0" w:space="0" w:color="auto" w:frame="1"/>
        </w:rPr>
        <w:t xml:space="preserve">SOAP </w:t>
      </w:r>
      <w:proofErr w:type="spellStart"/>
      <w:r w:rsidRPr="00683330">
        <w:rPr>
          <w:rStyle w:val="af"/>
          <w:b w:val="0"/>
          <w:szCs w:val="28"/>
          <w:bdr w:val="none" w:sz="0" w:space="0" w:color="auto" w:frame="1"/>
        </w:rPr>
        <w:t>with</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Attachments</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Java</w:t>
      </w:r>
      <w:proofErr w:type="spellEnd"/>
      <w:r w:rsidRPr="00683330">
        <w:rPr>
          <w:rStyle w:val="apple-converted-space"/>
          <w:szCs w:val="28"/>
        </w:rPr>
        <w:t> </w:t>
      </w:r>
      <w:r w:rsidRPr="00683330">
        <w:t xml:space="preserve">(SAAJ) предоставляет разработчикам функции для формирования и обработки сообщений в соответствии со спецификацией SOAP 1.1 </w:t>
      </w:r>
      <w:proofErr w:type="spellStart"/>
      <w:r w:rsidRPr="00683330">
        <w:t>c</w:t>
      </w:r>
      <w:proofErr w:type="spellEnd"/>
      <w:r w:rsidRPr="00683330">
        <w:t xml:space="preserve"> указанием SOAP </w:t>
      </w:r>
      <w:proofErr w:type="spellStart"/>
      <w:r w:rsidRPr="00683330">
        <w:t>with</w:t>
      </w:r>
      <w:proofErr w:type="spellEnd"/>
      <w:r w:rsidRPr="00683330">
        <w:t xml:space="preserve"> </w:t>
      </w:r>
      <w:proofErr w:type="spellStart"/>
      <w:r w:rsidRPr="00683330">
        <w:t>Attachments</w:t>
      </w:r>
      <w:proofErr w:type="spellEnd"/>
      <w:r w:rsidRPr="00683330">
        <w:t xml:space="preserve"> (SOAP с вложениями).</w:t>
      </w:r>
    </w:p>
    <w:p w:rsidR="005E7EDF" w:rsidRPr="00683330" w:rsidRDefault="005E7EDF" w:rsidP="00E643DF">
      <w:pPr>
        <w:pStyle w:val="a0"/>
      </w:pPr>
      <w:proofErr w:type="spellStart"/>
      <w:r w:rsidRPr="00683330">
        <w:rPr>
          <w:rStyle w:val="af"/>
          <w:b w:val="0"/>
          <w:szCs w:val="28"/>
          <w:bdr w:val="none" w:sz="0" w:space="0" w:color="auto" w:frame="1"/>
        </w:rPr>
        <w:lastRenderedPageBreak/>
        <w:t>JavaServer</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Pages</w:t>
      </w:r>
      <w:proofErr w:type="spellEnd"/>
      <w:r w:rsidRPr="00683330">
        <w:rPr>
          <w:rStyle w:val="apple-converted-space"/>
          <w:b/>
          <w:szCs w:val="28"/>
        </w:rPr>
        <w:t> </w:t>
      </w:r>
      <w:r w:rsidRPr="00683330">
        <w:t xml:space="preserve">(JSP) предоставляет Web-разработчикам средства для быстрого создания и простой поддержки динамических, </w:t>
      </w:r>
      <w:proofErr w:type="spellStart"/>
      <w:r w:rsidRPr="00683330">
        <w:t>кросс-платформенных</w:t>
      </w:r>
      <w:proofErr w:type="spellEnd"/>
      <w:r w:rsidRPr="00683330">
        <w:t xml:space="preserve"> Web-страниц, которые разделяют пользовательский интерфейс и генерацию </w:t>
      </w:r>
      <w:proofErr w:type="spellStart"/>
      <w:r w:rsidRPr="00683330">
        <w:t>контента</w:t>
      </w:r>
      <w:proofErr w:type="spellEnd"/>
      <w:r w:rsidRPr="00683330">
        <w:t>, благодаря чему дизайнеры могут изменять разметку, не трогая динамически формируемое содержимое.</w:t>
      </w:r>
    </w:p>
    <w:p w:rsidR="005E7EDF" w:rsidRDefault="005E7EDF" w:rsidP="00E643DF">
      <w:pPr>
        <w:pStyle w:val="a0"/>
      </w:pPr>
      <w:proofErr w:type="spellStart"/>
      <w:r w:rsidRPr="00683330">
        <w:rPr>
          <w:rStyle w:val="af"/>
          <w:b w:val="0"/>
          <w:szCs w:val="28"/>
          <w:bdr w:val="none" w:sz="0" w:space="0" w:color="auto" w:frame="1"/>
        </w:rPr>
        <w:t>Сервлеты</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Java</w:t>
      </w:r>
      <w:proofErr w:type="spellEnd"/>
      <w:r w:rsidRPr="00683330">
        <w:rPr>
          <w:rStyle w:val="apple-converted-space"/>
          <w:szCs w:val="28"/>
        </w:rPr>
        <w:t> </w:t>
      </w:r>
      <w:r w:rsidRPr="00683330">
        <w:t xml:space="preserve">расширяют функциональность Web-серверов, предоставляя </w:t>
      </w:r>
      <w:proofErr w:type="spellStart"/>
      <w:r w:rsidRPr="00683330">
        <w:t>кросс-платформенный</w:t>
      </w:r>
      <w:proofErr w:type="spellEnd"/>
      <w:r w:rsidRPr="00683330">
        <w:t>, компонентный подход к созданию Web-приложений, свободный от ограничений производительности, характерных для CGI.</w:t>
      </w:r>
    </w:p>
    <w:p w:rsidR="00000000" w:rsidRDefault="00A141BB">
      <w:r>
        <w:t xml:space="preserve">Язык программирования </w:t>
      </w:r>
      <w:r>
        <w:rPr>
          <w:lang w:val="en-US"/>
        </w:rPr>
        <w:t>Java</w:t>
      </w:r>
      <w:r w:rsidR="00CF144F" w:rsidRPr="00CF144F">
        <w:t xml:space="preserve"> </w:t>
      </w:r>
      <w:r w:rsidR="003936B5">
        <w:t>используется в проекте</w:t>
      </w:r>
      <w:r>
        <w:t xml:space="preserve"> для реализации серверной части адаптера на технологии </w:t>
      </w:r>
      <w:proofErr w:type="spellStart"/>
      <w:r>
        <w:rPr>
          <w:lang w:val="en-US"/>
        </w:rPr>
        <w:t>JavaServlets</w:t>
      </w:r>
      <w:proofErr w:type="spellEnd"/>
      <w:r w:rsidR="003936B5">
        <w:t>. Технологии</w:t>
      </w:r>
      <w:r>
        <w:t xml:space="preserve"> </w:t>
      </w:r>
      <w:r>
        <w:rPr>
          <w:lang w:val="en-US"/>
        </w:rPr>
        <w:t>SAAJ</w:t>
      </w:r>
      <w:r w:rsidR="00CF144F" w:rsidRPr="00CF144F">
        <w:t xml:space="preserve"> </w:t>
      </w:r>
      <w:r>
        <w:t xml:space="preserve">и </w:t>
      </w:r>
      <w:r>
        <w:rPr>
          <w:lang w:val="en-US"/>
        </w:rPr>
        <w:t>JAXP</w:t>
      </w:r>
      <w:r w:rsidR="00CF144F" w:rsidRPr="00CF144F">
        <w:t xml:space="preserve"> </w:t>
      </w:r>
      <w:r w:rsidR="003936B5">
        <w:t xml:space="preserve">позволяют обрабатывать </w:t>
      </w:r>
      <w:r w:rsidR="003936B5">
        <w:rPr>
          <w:lang w:val="en-US"/>
        </w:rPr>
        <w:t>XML</w:t>
      </w:r>
      <w:r w:rsidR="003936B5">
        <w:t xml:space="preserve"> данные из разрабатываемых форм</w:t>
      </w:r>
      <w:r w:rsidR="00CF144F" w:rsidRPr="00CF144F">
        <w:t xml:space="preserve">. </w:t>
      </w:r>
      <w:r w:rsidR="00252C96">
        <w:t>Технология</w:t>
      </w:r>
      <w:r>
        <w:t xml:space="preserve"> </w:t>
      </w:r>
      <w:r w:rsidRPr="00683330">
        <w:t>JDBC</w:t>
      </w:r>
      <w:r w:rsidR="00252C96">
        <w:t xml:space="preserve"> в проекте необходима</w:t>
      </w:r>
      <w:r>
        <w:t xml:space="preserve"> для обмена информацией с базой данных адаптера.</w:t>
      </w:r>
    </w:p>
    <w:p w:rsidR="00352AC0" w:rsidRPr="00A141BB" w:rsidRDefault="00563D03" w:rsidP="006D0F8A">
      <w:pPr>
        <w:pStyle w:val="2"/>
      </w:pPr>
      <w:bookmarkStart w:id="61" w:name="_Toc421829240"/>
      <w:r>
        <w:t xml:space="preserve">Протокол </w:t>
      </w:r>
      <w:r w:rsidR="00352AC0">
        <w:rPr>
          <w:lang w:val="en-US"/>
        </w:rPr>
        <w:t>SOAP</w:t>
      </w:r>
      <w:bookmarkEnd w:id="61"/>
    </w:p>
    <w:p w:rsidR="00352AC0" w:rsidRPr="00683330" w:rsidRDefault="00352AC0" w:rsidP="00352AC0">
      <w:pPr>
        <w:rPr>
          <w:szCs w:val="28"/>
          <w:shd w:val="clear" w:color="auto" w:fill="FFFFFF"/>
        </w:rPr>
      </w:pPr>
      <w:commentRangeStart w:id="62"/>
      <w:r w:rsidRPr="00683330">
        <w:rPr>
          <w:bCs/>
          <w:szCs w:val="28"/>
          <w:shd w:val="clear" w:color="auto" w:fill="FFFFFF"/>
        </w:rPr>
        <w:t>SOAP</w:t>
      </w:r>
      <w:r w:rsidRPr="00683330">
        <w:rPr>
          <w:rStyle w:val="apple-converted-space"/>
          <w:szCs w:val="28"/>
          <w:shd w:val="clear" w:color="auto" w:fill="FFFFFF"/>
        </w:rPr>
        <w:t> </w:t>
      </w:r>
      <w:r w:rsidRPr="00683330">
        <w:rPr>
          <w:szCs w:val="28"/>
          <w:shd w:val="clear" w:color="auto" w:fill="FFFFFF"/>
        </w:rPr>
        <w:t>(от</w:t>
      </w:r>
      <w:r w:rsidRPr="00683330">
        <w:rPr>
          <w:rStyle w:val="apple-converted-space"/>
          <w:szCs w:val="28"/>
          <w:shd w:val="clear" w:color="auto" w:fill="FFFFFF"/>
        </w:rPr>
        <w:t> </w:t>
      </w:r>
      <w:r w:rsidRPr="00683330">
        <w:rPr>
          <w:szCs w:val="28"/>
          <w:shd w:val="clear" w:color="auto" w:fill="FFFFFF"/>
        </w:rPr>
        <w:t>англ. </w:t>
      </w:r>
      <w:proofErr w:type="spellStart"/>
      <w:r w:rsidRPr="00683330">
        <w:rPr>
          <w:i/>
          <w:iCs/>
          <w:szCs w:val="28"/>
          <w:shd w:val="clear" w:color="auto" w:fill="FFFFFF"/>
        </w:rPr>
        <w:t>Simple</w:t>
      </w:r>
      <w:proofErr w:type="spellEnd"/>
      <w:r w:rsidRPr="00683330">
        <w:rPr>
          <w:i/>
          <w:iCs/>
          <w:szCs w:val="28"/>
          <w:shd w:val="clear" w:color="auto" w:fill="FFFFFF"/>
        </w:rPr>
        <w:t xml:space="preserve"> </w:t>
      </w:r>
      <w:proofErr w:type="spellStart"/>
      <w:r w:rsidRPr="00683330">
        <w:rPr>
          <w:i/>
          <w:iCs/>
          <w:szCs w:val="28"/>
          <w:shd w:val="clear" w:color="auto" w:fill="FFFFFF"/>
        </w:rPr>
        <w:t>Object</w:t>
      </w:r>
      <w:proofErr w:type="spellEnd"/>
      <w:r w:rsidRPr="00683330">
        <w:rPr>
          <w:i/>
          <w:iCs/>
          <w:szCs w:val="28"/>
          <w:shd w:val="clear" w:color="auto" w:fill="FFFFFF"/>
        </w:rPr>
        <w:t xml:space="preserve"> </w:t>
      </w:r>
      <w:proofErr w:type="spellStart"/>
      <w:r w:rsidRPr="00683330">
        <w:rPr>
          <w:i/>
          <w:iCs/>
          <w:szCs w:val="28"/>
          <w:shd w:val="clear" w:color="auto" w:fill="FFFFFF"/>
        </w:rPr>
        <w:t>Access</w:t>
      </w:r>
      <w:proofErr w:type="spellEnd"/>
      <w:r w:rsidRPr="00683330">
        <w:rPr>
          <w:i/>
          <w:iCs/>
          <w:szCs w:val="28"/>
          <w:shd w:val="clear" w:color="auto" w:fill="FFFFFF"/>
        </w:rPr>
        <w:t xml:space="preserve"> </w:t>
      </w:r>
      <w:proofErr w:type="spellStart"/>
      <w:r w:rsidRPr="00683330">
        <w:rPr>
          <w:i/>
          <w:iCs/>
          <w:szCs w:val="28"/>
          <w:shd w:val="clear" w:color="auto" w:fill="FFFFFF"/>
        </w:rPr>
        <w:t>Protocol</w:t>
      </w:r>
      <w:proofErr w:type="spellEnd"/>
      <w:r w:rsidRPr="00683330">
        <w:rPr>
          <w:szCs w:val="28"/>
          <w:shd w:val="clear" w:color="auto" w:fill="FFFFFF"/>
        </w:rPr>
        <w:t> — простой протокол доступа к объектам; вплоть до спецификации 1.2) —</w:t>
      </w:r>
      <w:r w:rsidRPr="00683330">
        <w:rPr>
          <w:rStyle w:val="apple-converted-space"/>
          <w:szCs w:val="28"/>
          <w:shd w:val="clear" w:color="auto" w:fill="FFFFFF"/>
        </w:rPr>
        <w:t> </w:t>
      </w:r>
      <w:r w:rsidRPr="00683330">
        <w:rPr>
          <w:szCs w:val="28"/>
          <w:shd w:val="clear" w:color="auto" w:fill="FFFFFF"/>
        </w:rPr>
        <w:t>протокол</w:t>
      </w:r>
      <w:r w:rsidRPr="00683330">
        <w:rPr>
          <w:szCs w:val="28"/>
        </w:rPr>
        <w:t xml:space="preserve"> </w:t>
      </w:r>
      <w:r w:rsidRPr="00683330">
        <w:rPr>
          <w:szCs w:val="28"/>
          <w:shd w:val="clear" w:color="auto" w:fill="FFFFFF"/>
        </w:rPr>
        <w:t>обмена структурированными 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w:t>
      </w:r>
      <w:r w:rsidRPr="00683330">
        <w:rPr>
          <w:rStyle w:val="apple-converted-space"/>
          <w:szCs w:val="28"/>
          <w:shd w:val="clear" w:color="auto" w:fill="FFFFFF"/>
        </w:rPr>
        <w:t> </w:t>
      </w:r>
      <w:r w:rsidRPr="00683330">
        <w:rPr>
          <w:szCs w:val="28"/>
          <w:shd w:val="clear" w:color="auto" w:fill="FFFFFF"/>
        </w:rPr>
        <w:t xml:space="preserve">XML, а не только для вызова процедур. </w:t>
      </w:r>
    </w:p>
    <w:p w:rsidR="00352AC0" w:rsidRDefault="00352AC0" w:rsidP="00352AC0">
      <w:pPr>
        <w:rPr>
          <w:szCs w:val="28"/>
          <w:shd w:val="clear" w:color="auto" w:fill="FFFFFF"/>
        </w:rPr>
      </w:pPr>
      <w:r w:rsidRPr="00683330">
        <w:rPr>
          <w:szCs w:val="28"/>
          <w:shd w:val="clear" w:color="auto" w:fill="FFFFFF"/>
        </w:rPr>
        <w:t>Официальная</w:t>
      </w:r>
      <w:r w:rsidRPr="00683330">
        <w:rPr>
          <w:rStyle w:val="apple-converted-space"/>
          <w:szCs w:val="28"/>
          <w:shd w:val="clear" w:color="auto" w:fill="FFFFFF"/>
        </w:rPr>
        <w:t> </w:t>
      </w:r>
      <w:r w:rsidRPr="00683330">
        <w:rPr>
          <w:szCs w:val="28"/>
        </w:rPr>
        <w:t>спецификация</w:t>
      </w:r>
      <w:r w:rsidRPr="00683330">
        <w:rPr>
          <w:rStyle w:val="apple-converted-space"/>
          <w:szCs w:val="28"/>
          <w:shd w:val="clear" w:color="auto" w:fill="FFFFFF"/>
        </w:rPr>
        <w:t> </w:t>
      </w:r>
      <w:r w:rsidRPr="00683330">
        <w:rPr>
          <w:szCs w:val="28"/>
          <w:shd w:val="clear" w:color="auto" w:fill="FFFFFF"/>
        </w:rPr>
        <w:t>последней версии 1.2 протокола никак не расшифровывает название SOAP. SOAP является расширением протокола</w:t>
      </w:r>
      <w:r w:rsidRPr="00683330">
        <w:rPr>
          <w:rStyle w:val="apple-converted-space"/>
          <w:szCs w:val="28"/>
          <w:shd w:val="clear" w:color="auto" w:fill="FFFFFF"/>
        </w:rPr>
        <w:t> </w:t>
      </w:r>
      <w:r w:rsidRPr="00683330">
        <w:rPr>
          <w:szCs w:val="28"/>
          <w:shd w:val="clear" w:color="auto" w:fill="FFFFFF"/>
        </w:rPr>
        <w:t>XML-RPC.</w:t>
      </w:r>
      <w:commentRangeEnd w:id="62"/>
      <w:r w:rsidR="00CF79AF">
        <w:rPr>
          <w:rStyle w:val="afb"/>
        </w:rPr>
        <w:commentReference w:id="62"/>
      </w:r>
    </w:p>
    <w:p w:rsidR="00A141BB" w:rsidRPr="00A141BB" w:rsidRDefault="00252C96" w:rsidP="00352AC0">
      <w:pPr>
        <w:rPr>
          <w:szCs w:val="28"/>
          <w:shd w:val="clear" w:color="auto" w:fill="FFFFFF"/>
        </w:rPr>
      </w:pPr>
      <w:r>
        <w:rPr>
          <w:szCs w:val="28"/>
          <w:shd w:val="clear" w:color="auto" w:fill="FFFFFF"/>
        </w:rPr>
        <w:t>И</w:t>
      </w:r>
      <w:r w:rsidR="00A141BB">
        <w:rPr>
          <w:szCs w:val="28"/>
          <w:shd w:val="clear" w:color="auto" w:fill="FFFFFF"/>
        </w:rPr>
        <w:t>спользование</w:t>
      </w:r>
      <w:r>
        <w:rPr>
          <w:szCs w:val="28"/>
          <w:shd w:val="clear" w:color="auto" w:fill="FFFFFF"/>
        </w:rPr>
        <w:t xml:space="preserve"> в проекте</w:t>
      </w:r>
      <w:r w:rsidR="00A141BB">
        <w:rPr>
          <w:szCs w:val="28"/>
          <w:shd w:val="clear" w:color="auto" w:fill="FFFFFF"/>
        </w:rPr>
        <w:t xml:space="preserve"> протокола </w:t>
      </w:r>
      <w:r w:rsidR="00A141BB">
        <w:rPr>
          <w:szCs w:val="28"/>
          <w:shd w:val="clear" w:color="auto" w:fill="FFFFFF"/>
          <w:lang w:val="en-US"/>
        </w:rPr>
        <w:t>SOAP</w:t>
      </w:r>
      <w:r w:rsidR="00CF144F" w:rsidRPr="00CF144F">
        <w:rPr>
          <w:szCs w:val="28"/>
          <w:shd w:val="clear" w:color="auto" w:fill="FFFFFF"/>
        </w:rPr>
        <w:t xml:space="preserve"> </w:t>
      </w:r>
      <w:r w:rsidR="00A141BB">
        <w:rPr>
          <w:szCs w:val="28"/>
          <w:shd w:val="clear" w:color="auto" w:fill="FFFFFF"/>
        </w:rPr>
        <w:t xml:space="preserve">является требованием Руководства пользователя СМЭВ и Методических рекомендаций по разработке </w:t>
      </w:r>
      <w:proofErr w:type="spellStart"/>
      <w:r w:rsidR="00A141BB">
        <w:rPr>
          <w:szCs w:val="28"/>
          <w:shd w:val="clear" w:color="auto" w:fill="FFFFFF"/>
        </w:rPr>
        <w:t>веб-сервисов</w:t>
      </w:r>
      <w:proofErr w:type="spellEnd"/>
      <w:r w:rsidR="00A141BB">
        <w:rPr>
          <w:szCs w:val="28"/>
          <w:shd w:val="clear" w:color="auto" w:fill="FFFFFF"/>
        </w:rPr>
        <w:t>.</w:t>
      </w:r>
    </w:p>
    <w:p w:rsidR="00352AC0" w:rsidRPr="00352AC0" w:rsidRDefault="00352AC0" w:rsidP="00352AC0">
      <w:pPr>
        <w:rPr>
          <w:szCs w:val="28"/>
        </w:rPr>
      </w:pPr>
    </w:p>
    <w:p w:rsidR="009F2CF2" w:rsidRDefault="00823905" w:rsidP="00736BDE">
      <w:pPr>
        <w:pStyle w:val="1"/>
      </w:pPr>
      <w:bookmarkStart w:id="63" w:name="_Toc421829241"/>
      <w:bookmarkStart w:id="64" w:name="_Toc225400670"/>
      <w:r>
        <w:lastRenderedPageBreak/>
        <w:t>описание разработки адаптера</w:t>
      </w:r>
      <w:bookmarkEnd w:id="63"/>
    </w:p>
    <w:p w:rsidR="006D0F8A" w:rsidRPr="006D0F8A" w:rsidRDefault="006D0F8A" w:rsidP="00186DF0">
      <w:pPr>
        <w:pStyle w:val="af2"/>
        <w:keepNext/>
        <w:numPr>
          <w:ilvl w:val="0"/>
          <w:numId w:val="5"/>
        </w:numPr>
        <w:spacing w:before="120" w:after="120"/>
        <w:contextualSpacing w:val="0"/>
        <w:outlineLvl w:val="1"/>
        <w:rPr>
          <w:rFonts w:cs="Arial"/>
          <w:bCs/>
          <w:iCs/>
          <w:vanish/>
          <w:sz w:val="32"/>
          <w:szCs w:val="28"/>
        </w:rPr>
      </w:pPr>
      <w:bookmarkStart w:id="65" w:name="_Toc421511581"/>
      <w:bookmarkStart w:id="66" w:name="_Toc421511675"/>
      <w:bookmarkStart w:id="67" w:name="_Toc421512579"/>
      <w:bookmarkStart w:id="68" w:name="_Toc421629170"/>
      <w:bookmarkStart w:id="69" w:name="_Toc421655607"/>
      <w:bookmarkStart w:id="70" w:name="_Toc421829242"/>
      <w:bookmarkEnd w:id="65"/>
      <w:bookmarkEnd w:id="66"/>
      <w:bookmarkEnd w:id="67"/>
      <w:bookmarkEnd w:id="68"/>
      <w:bookmarkEnd w:id="69"/>
      <w:bookmarkEnd w:id="70"/>
    </w:p>
    <w:p w:rsidR="006D0F8A" w:rsidRDefault="00BA4B97" w:rsidP="006D0F8A">
      <w:pPr>
        <w:pStyle w:val="2"/>
      </w:pPr>
      <w:bookmarkStart w:id="71" w:name="_Toc421829243"/>
      <w:r>
        <w:t>Проектирование</w:t>
      </w:r>
      <w:r w:rsidR="00894D99">
        <w:t xml:space="preserve"> структуры адаптера</w:t>
      </w:r>
      <w:bookmarkEnd w:id="71"/>
    </w:p>
    <w:p w:rsidR="00D92F54" w:rsidRDefault="006D0F8A" w:rsidP="00D92F54">
      <w:r>
        <w:t>Ознакомившись с руководством пользователя</w:t>
      </w:r>
      <w:r w:rsidR="00252C96">
        <w:t xml:space="preserve"> </w:t>
      </w:r>
      <w:r w:rsidRPr="009359BA">
        <w:t>[</w:t>
      </w:r>
      <w:r w:rsidR="00940E2F" w:rsidRPr="00940E2F">
        <w:t>9</w:t>
      </w:r>
      <w:r w:rsidRPr="009359BA">
        <w:t>]</w:t>
      </w:r>
      <w:r>
        <w:t xml:space="preserve">, а также с примерами </w:t>
      </w:r>
      <w:r>
        <w:rPr>
          <w:lang w:val="en-US"/>
        </w:rPr>
        <w:t>XML</w:t>
      </w:r>
      <w:r w:rsidRPr="00D34590">
        <w:t xml:space="preserve"> - </w:t>
      </w:r>
      <w:r>
        <w:t>документов, спроектирована структура адаптера, учитываю</w:t>
      </w:r>
      <w:r w:rsidR="00D92F54">
        <w:t>щая коды возвратов, входные и выходные</w:t>
      </w:r>
      <w:r>
        <w:t xml:space="preserve"> параметры.</w:t>
      </w:r>
    </w:p>
    <w:p w:rsidR="00D92F54" w:rsidRDefault="00D92F54" w:rsidP="00D92F54">
      <w:r>
        <w:t>Предоставление услуг</w:t>
      </w:r>
      <w:r w:rsidR="00114EA0">
        <w:t>и происходит в несколько этапов, представленных на рисунке 4.1.</w:t>
      </w:r>
    </w:p>
    <w:p w:rsidR="00114EA0" w:rsidRDefault="00CF144F" w:rsidP="00D92F54">
      <w:r>
        <w:pict>
          <v:group id="_x0000_s1097" editas="canvas" style="position:absolute;margin-left:0;margin-top:0;width:417.8pt;height:3in;z-index:251656192;mso-position-horizontal-relative:char;mso-position-vertical-relative:line" coordsize="8356,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8356;height:4320" o:preferrelative="f">
              <v:fill o:detectmouseclick="t"/>
              <v:path o:extrusionok="t" o:connecttype="none"/>
              <o:lock v:ext="edit" text="t"/>
            </v:shape>
            <v:line id="_x0000_s1099" style="position:absolute;flip:x" from="884,1169" to="6565,1170" strokecolor="blue" strokeweight="0"/>
            <v:shape id="_x0000_s1100" style="position:absolute;left:974;top:1109;width:195;height:120" coordsize="195,120" path="m195,l,60r195,60e" filled="f" strokecolor="blue" strokeweight="0">
              <v:path arrowok="t"/>
            </v:shape>
            <v:line id="_x0000_s1101" style="position:absolute" from="884,2143" to="6565,2144" strokecolor="blue" strokeweight="0"/>
            <v:shape id="_x0000_s1102" style="position:absolute;left:6370;top:2083;width:195;height:120" coordsize="195,120" path="m,120l195,60,,e" filled="f" strokecolor="blue" strokeweight="0">
              <v:path arrowok="t"/>
            </v:shape>
            <v:line id="_x0000_s1103" style="position:absolute" from="840,3960" to="6521,3961" strokecolor="blue" strokeweight="0"/>
            <v:shape id="_x0000_s1104" style="position:absolute;left:6360;top:3897;width:195;height:119" coordsize="195,119" path="m,119l195,60,,e" filled="f" strokecolor="blue" strokeweight="0">
              <v:path arrowok="t"/>
            </v:shape>
            <v:rect id="_x0000_s1105" style="position:absolute;width:1769;height:719" fillcolor="#c0ffc0" strokecolor="blue" strokeweight="0">
              <v:textbox style="mso-next-textbox:#_x0000_s1105">
                <w:txbxContent>
                  <w:p w:rsidR="00DD0240" w:rsidRDefault="00DD0240" w:rsidP="005A61E0">
                    <w:pPr>
                      <w:ind w:firstLine="284"/>
                    </w:pPr>
                    <w:r>
                      <w:t>СМЭВ</w:t>
                    </w:r>
                  </w:p>
                </w:txbxContent>
              </v:textbox>
            </v:rect>
            <v:line id="_x0000_s1106" style="position:absolute" from="840,720" to="841,3960" strokecolor="blue" strokeweight="0">
              <v:stroke dashstyle="1 1"/>
            </v:line>
            <v:rect id="_x0000_s1107" style="position:absolute;left:794;top:1094;width:166;height:3046" fillcolor="#d0d0ff" strokecolor="blue" strokeweight="0"/>
            <v:rect id="_x0000_s1108" style="position:absolute;left:5351;width:2428;height:719" fillcolor="#c0ffc0" strokecolor="blue" strokeweight="0">
              <v:textbox style="mso-next-textbox:#_x0000_s1108">
                <w:txbxContent>
                  <w:p w:rsidR="00DD0240" w:rsidRDefault="00DD0240" w:rsidP="005A61E0">
                    <w:pPr>
                      <w:ind w:firstLine="284"/>
                    </w:pPr>
                    <w:r>
                      <w:t>Адаптер</w:t>
                    </w:r>
                  </w:p>
                </w:txbxContent>
              </v:textbox>
            </v:rect>
            <v:line id="_x0000_s1109" style="position:absolute" from="6565,719" to="6600,4140" strokecolor="blue" strokeweight="0">
              <v:stroke dashstyle="1 1"/>
            </v:line>
            <v:rect id="_x0000_s1110" style="position:absolute;left:2160;top:720;width:3894;height:719;mso-wrap-style:none" filled="f" stroked="f">
              <v:textbox style="mso-next-textbox:#_x0000_s1110;mso-fit-shape-to-text:t" inset="0,0,0,0">
                <w:txbxContent>
                  <w:p w:rsidR="00DD0240" w:rsidRPr="00E54DD9" w:rsidRDefault="00CF144F" w:rsidP="00114EA0">
                    <w:pPr>
                      <w:rPr>
                        <w:sz w:val="20"/>
                        <w:szCs w:val="20"/>
                      </w:rPr>
                    </w:pPr>
                    <w:r w:rsidRPr="00CF144F">
                      <w:rPr>
                        <w:sz w:val="20"/>
                        <w:szCs w:val="20"/>
                      </w:rPr>
                      <w:pict>
                        <v:shape id="_x0000_i1090" type="#_x0000_t75" style="width:152.25pt;height:36pt">
                          <v:imagedata r:id="rId13" o:title=""/>
                        </v:shape>
                      </w:pict>
                    </w:r>
                  </w:p>
                </w:txbxContent>
              </v:textbox>
            </v:rect>
            <v:rect id="_x0000_s1111" style="position:absolute;left:2520;top:1620;width:2947;height:230;mso-wrap-style:none" filled="f" stroked="f">
              <v:textbox style="mso-next-textbox:#_x0000_s1111;mso-fit-shape-to-text:t" inset="0,0,0,0">
                <w:txbxContent>
                  <w:p w:rsidR="00DD0240" w:rsidRPr="00E54DD9" w:rsidRDefault="00DD0240" w:rsidP="00114EA0">
                    <w:pPr>
                      <w:rPr>
                        <w:sz w:val="20"/>
                        <w:szCs w:val="20"/>
                      </w:rPr>
                    </w:pPr>
                    <w:r w:rsidRPr="00E54DD9">
                      <w:rPr>
                        <w:sz w:val="20"/>
                        <w:szCs w:val="20"/>
                      </w:rPr>
                      <w:t>номер запроса в системе</w:t>
                    </w:r>
                  </w:p>
                </w:txbxContent>
              </v:textbox>
            </v:rect>
            <v:rect id="_x0000_s1112" style="position:absolute;left:2280;top:3420;width:3594;height:230;mso-wrap-style:none" filled="f" stroked="f">
              <v:textbox style="mso-next-textbox:#_x0000_s1112;mso-fit-shape-to-text:t" inset="0,0,0,0">
                <w:txbxContent>
                  <w:p w:rsidR="00DD0240" w:rsidRPr="00E54DD9" w:rsidRDefault="00DD0240" w:rsidP="00114EA0">
                    <w:pPr>
                      <w:rPr>
                        <w:sz w:val="20"/>
                        <w:szCs w:val="20"/>
                      </w:rPr>
                    </w:pPr>
                    <w:r>
                      <w:rPr>
                        <w:rFonts w:ascii="Arial Unicode MS" w:eastAsia="Arial Unicode MS" w:cs="Arial Unicode MS"/>
                        <w:color w:val="000000"/>
                        <w:sz w:val="20"/>
                        <w:szCs w:val="20"/>
                      </w:rPr>
                      <w:t>о</w:t>
                    </w:r>
                    <w:r w:rsidRPr="00E54DD9">
                      <w:rPr>
                        <w:rFonts w:ascii="Arial Unicode MS" w:eastAsia="Arial Unicode MS" w:cs="Arial Unicode MS"/>
                        <w:color w:val="000000"/>
                        <w:sz w:val="20"/>
                        <w:szCs w:val="20"/>
                      </w:rPr>
                      <w:t>твет</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с</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результатами</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обработки</w:t>
                    </w:r>
                  </w:p>
                </w:txbxContent>
              </v:textbox>
            </v:rect>
            <v:line id="_x0000_s1113" style="position:absolute;flip:x" from="919,3060" to="6600,3061" strokecolor="blue" strokeweight="0"/>
            <v:shape id="_x0000_s1114" style="position:absolute;left:960;top:3008;width:195;height:120;mso-position-horizontal:absolute;mso-position-vertical:absolute" coordsize="195,120" path="m195,l,60r195,60e" filled="f" strokecolor="blue" strokeweight="0">
              <v:path arrowok="t"/>
            </v:shape>
            <v:rect id="_x0000_s1115" style="position:absolute;left:2400;top:2520;width:3207;height:230;mso-wrap-style:none" filled="f" stroked="f">
              <v:textbox style="mso-next-textbox:#_x0000_s1115;mso-fit-shape-to-text:t" inset="0,0,0,0">
                <w:txbxContent>
                  <w:p w:rsidR="00DD0240" w:rsidRPr="00E54DD9" w:rsidRDefault="00DD0240" w:rsidP="00114EA0">
                    <w:pPr>
                      <w:rPr>
                        <w:sz w:val="20"/>
                        <w:szCs w:val="20"/>
                      </w:rPr>
                    </w:pPr>
                    <w:r>
                      <w:rPr>
                        <w:sz w:val="20"/>
                        <w:szCs w:val="20"/>
                      </w:rPr>
                      <w:t>запрос на получение ответа</w:t>
                    </w:r>
                  </w:p>
                </w:txbxContent>
              </v:textbox>
            </v:rect>
          </v:group>
        </w:pict>
      </w:r>
      <w:r>
        <w:pict>
          <v:shape id="_x0000_i1025" type="#_x0000_t75" style="width:417.75pt;height:3in">
            <v:imagedata croptop="-65520f" cropbottom="65520f"/>
          </v:shape>
        </w:pict>
      </w:r>
    </w:p>
    <w:p w:rsidR="00114EA0" w:rsidRDefault="00CF144F" w:rsidP="00D92F54">
      <w:r>
        <w:rPr>
          <w:noProof/>
        </w:rPr>
        <w:pict>
          <v:shape id="_x0000_s1117" type="#_x0000_t202" style="position:absolute;left:0;text-align:left;margin-left:42.55pt;margin-top:4.4pt;width:417.8pt;height:15.4pt;z-index:251663360" stroked="f">
            <v:textbox style="mso-next-textbox:#_x0000_s1117" inset="0,0,0,0">
              <w:txbxContent>
                <w:p w:rsidR="00DD0240" w:rsidRPr="005A61E0" w:rsidRDefault="00DD0240" w:rsidP="00683330">
                  <w:pPr>
                    <w:pStyle w:val="-3"/>
                  </w:pPr>
                  <w:r w:rsidRPr="005A61E0">
                    <w:t xml:space="preserve">Рисунок </w:t>
                  </w:r>
                  <w:fldSimple w:instr=" STYLEREF 1 \s ">
                    <w:r>
                      <w:rPr>
                        <w:noProof/>
                      </w:rPr>
                      <w:t>4</w:t>
                    </w:r>
                  </w:fldSimple>
                  <w:r>
                    <w:t>.</w:t>
                  </w:r>
                  <w:fldSimple w:instr=" SEQ Рисунок \* ARABIC \s 1 ">
                    <w:r>
                      <w:rPr>
                        <w:noProof/>
                      </w:rPr>
                      <w:t>1</w:t>
                    </w:r>
                  </w:fldSimple>
                  <w:r>
                    <w:t xml:space="preserve"> </w:t>
                  </w:r>
                  <w:r w:rsidRPr="005A61E0">
                    <w:t>-</w:t>
                  </w:r>
                  <w:r>
                    <w:t xml:space="preserve"> </w:t>
                  </w:r>
                  <w:r w:rsidRPr="005A61E0">
                    <w:t>Схема взаимодействия веб-сервиса и СМЭВ</w:t>
                  </w:r>
                </w:p>
              </w:txbxContent>
            </v:textbox>
          </v:shape>
        </w:pict>
      </w:r>
    </w:p>
    <w:p w:rsidR="0075687B" w:rsidRDefault="00F50F2F" w:rsidP="0075687B">
      <w:pPr>
        <w:pStyle w:val="31"/>
        <w:numPr>
          <w:ilvl w:val="0"/>
          <w:numId w:val="0"/>
        </w:numPr>
        <w:ind w:firstLine="851"/>
        <w:rPr>
          <w:b w:val="0"/>
          <w:szCs w:val="28"/>
        </w:rPr>
      </w:pPr>
      <w:bookmarkStart w:id="72" w:name="_Toc334700939"/>
      <w:r>
        <w:rPr>
          <w:b w:val="0"/>
          <w:noProof/>
          <w:szCs w:val="28"/>
        </w:rPr>
        <w:drawing>
          <wp:anchor distT="0" distB="0" distL="114300" distR="114300" simplePos="0" relativeHeight="251653120" behindDoc="1" locked="0" layoutInCell="1" allowOverlap="1">
            <wp:simplePos x="0" y="0"/>
            <wp:positionH relativeFrom="column">
              <wp:posOffset>1920240</wp:posOffset>
            </wp:positionH>
            <wp:positionV relativeFrom="paragraph">
              <wp:posOffset>332740</wp:posOffset>
            </wp:positionV>
            <wp:extent cx="923925" cy="923925"/>
            <wp:effectExtent l="19050" t="0" r="9525" b="0"/>
            <wp:wrapTight wrapText="bothSides">
              <wp:wrapPolygon edited="0">
                <wp:start x="-445" y="0"/>
                <wp:lineTo x="-445" y="21377"/>
                <wp:lineTo x="21823" y="21377"/>
                <wp:lineTo x="21823" y="0"/>
                <wp:lineTo x="-445" y="0"/>
              </wp:wrapPolygon>
            </wp:wrapTight>
            <wp:docPr id="2928" name="Рисунок 2928" descr="C:\Users\user\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C:\Users\user\Desktop\images (1).jpg"/>
                    <pic:cNvPicPr>
                      <a:picLocks noChangeAspect="1" noChangeArrowheads="1"/>
                    </pic:cNvPicPr>
                  </pic:nvPicPr>
                  <pic:blipFill>
                    <a:blip r:embed="rId14"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r w:rsidR="0075687B">
        <w:rPr>
          <w:b w:val="0"/>
          <w:noProof/>
          <w:szCs w:val="28"/>
        </w:rPr>
        <w:drawing>
          <wp:anchor distT="0" distB="0" distL="114300" distR="114300" simplePos="0" relativeHeight="251652096" behindDoc="1" locked="0" layoutInCell="1" allowOverlap="1">
            <wp:simplePos x="0" y="0"/>
            <wp:positionH relativeFrom="column">
              <wp:posOffset>81915</wp:posOffset>
            </wp:positionH>
            <wp:positionV relativeFrom="paragraph">
              <wp:posOffset>332740</wp:posOffset>
            </wp:positionV>
            <wp:extent cx="1419225" cy="733425"/>
            <wp:effectExtent l="19050" t="0" r="9525" b="0"/>
            <wp:wrapTight wrapText="bothSides">
              <wp:wrapPolygon edited="0">
                <wp:start x="-290" y="0"/>
                <wp:lineTo x="-290" y="21319"/>
                <wp:lineTo x="21745" y="21319"/>
                <wp:lineTo x="21745" y="0"/>
                <wp:lineTo x="-290" y="0"/>
              </wp:wrapPolygon>
            </wp:wrapTight>
            <wp:docPr id="2926" name="Рисунок 2926" descr="C:\Users\user\Desktop\ank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C:\Users\user\Desktop\anketa.jpg"/>
                    <pic:cNvPicPr>
                      <a:picLocks noChangeAspect="1" noChangeArrowheads="1"/>
                    </pic:cNvPicPr>
                  </pic:nvPicPr>
                  <pic:blipFill>
                    <a:blip r:embed="rId15" cstate="print"/>
                    <a:srcRect/>
                    <a:stretch>
                      <a:fillRect/>
                    </a:stretch>
                  </pic:blipFill>
                  <pic:spPr bwMode="auto">
                    <a:xfrm>
                      <a:off x="0" y="0"/>
                      <a:ext cx="1419225" cy="733425"/>
                    </a:xfrm>
                    <a:prstGeom prst="rect">
                      <a:avLst/>
                    </a:prstGeom>
                    <a:noFill/>
                    <a:ln w="9525">
                      <a:noFill/>
                      <a:miter lim="800000"/>
                      <a:headEnd/>
                      <a:tailEnd/>
                    </a:ln>
                  </pic:spPr>
                </pic:pic>
              </a:graphicData>
            </a:graphic>
          </wp:anchor>
        </w:drawing>
      </w:r>
      <w:r w:rsidR="0075687B">
        <w:rPr>
          <w:b w:val="0"/>
          <w:szCs w:val="28"/>
        </w:rPr>
        <w:t>Подробная работа адаптера представлена на рисунке 4.2</w:t>
      </w:r>
    </w:p>
    <w:p w:rsidR="0075687B" w:rsidRDefault="00CF144F" w:rsidP="0075687B">
      <w:pPr>
        <w:pStyle w:val="31"/>
        <w:numPr>
          <w:ilvl w:val="0"/>
          <w:numId w:val="0"/>
        </w:numPr>
        <w:ind w:firstLine="851"/>
        <w:rPr>
          <w:b w:val="0"/>
          <w:szCs w:val="28"/>
        </w:rPr>
      </w:pPr>
      <w:r w:rsidRPr="00CF144F">
        <w:rPr>
          <w:noProof/>
          <w:color w:val="000000"/>
          <w:sz w:val="0"/>
          <w:szCs w:val="0"/>
          <w:u w:color="000000"/>
        </w:rPr>
        <w:pict>
          <v:group id="_x0000_s1131" style="position:absolute;left:0;text-align:left;margin-left:-43.4pt;margin-top:5.2pt;width:267.65pt;height:132pt;z-index:251664384" coordorigin="3392,8760" coordsize="5353,264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9" type="#_x0000_t13" style="position:absolute;left:3392;top:8760;width:1559;height:240" fillcolor="#9bbb59 [3206]" stroked="f" strokecolor="#f2f2f2 [3041]" strokeweight="3pt">
              <v:shadow on="t" type="perspective" color="#4e6128 [1606]"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0" type="#_x0000_t67" style="position:absolute;left:5272;top:9945;width:143;height:495" fillcolor="#9bbb59 [3206]" stroked="f" strokecolor="#f2f2f2 [3041]" strokeweight="3pt">
              <v:shadow on="t" type="perspective" color="#4e6128 [1606]" opacity=".5" offset="1pt" offset2="-1pt"/>
              <v:textbox style="layout-flow:vertical-ideographic"/>
            </v:shape>
            <v:shape id="_x0000_s1121" type="#_x0000_t13" style="position:absolute;left:5852;top:11160;width:2574;height:240" fillcolor="#9bbb59 [3206]" stroked="f" strokecolor="#f2f2f2 [3041]" strokeweight="3pt">
              <v:shadow on="t" type="perspective" color="#4e6128 [1606]" opacity=".5" offset="1pt" offset2="-1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24" type="#_x0000_t66" style="position:absolute;left:5852;top:10845;width:2754;height:143" fillcolor="#4f81bd [3204]" stroked="f" strokecolor="#f2f2f2 [3041]" strokeweight="3pt">
              <v:shadow on="t" type="perspective" color="#243f60 [1604]" opacity=".5" offset="1pt" offset2="-1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25" type="#_x0000_t68" style="position:absolute;left:5610;top:9945;width:143;height:495" fillcolor="#4f81bd [3204]" stroked="f" strokecolor="#f2f2f2 [3041]" strokeweight="3pt">
              <v:shadow on="t" type="perspective" color="#243f60 [1604]" opacity=".5" offset="1pt" offset2="-1pt"/>
              <v:textbox style="layout-flow:vertical-ideographic"/>
            </v:shape>
            <v:shape id="_x0000_s1126" type="#_x0000_t66" style="position:absolute;left:3393;top:9180;width:1558;height:143" fillcolor="#4f81bd [3204]" stroked="f" strokecolor="white [3212]" strokeweight="3pt">
              <v:shadow on="t" type="perspective" color="#243f60 [1604]" opacity=".5" offset="1pt" offset2="-1pt"/>
            </v:shape>
            <v:shape id="_x0000_s1128" type="#_x0000_t13" style="position:absolute;left:5753;top:10335;width:1717;height:285" fillcolor="#4f81bd [3204]" stroked="f" strokecolor="#f2f2f2 [3041]" strokeweight="3pt">
              <v:shadow on="t" type="perspective" color="#243f60 [1604]" opacity=".5" offset="1pt" offset2="-1pt"/>
            </v:shape>
            <v:shape id="_x0000_s1129" type="#_x0000_t68" style="position:absolute;left:7470;top:9420;width:270;height:1125" fillcolor="#4f81bd [3204]" stroked="f" strokecolor="#f2f2f2 [3041]" strokeweight="3pt">
              <v:shadow on="t" type="perspective" color="#243f60 [1604]" opacity=".5" offset="1pt" offset2="-1pt"/>
              <v:textbox style="layout-flow:vertical-ideographic"/>
            </v:shape>
            <v:shape id="_x0000_s1130" type="#_x0000_t13" style="position:absolute;left:7470;top:9180;width:1275;height:143" fillcolor="#4f81bd [3204]" stroked="f" strokecolor="#f2f2f2 [3041]" strokeweight="3pt">
              <v:shadow on="t" type="perspective" color="#243f60 [1604]" opacity=".5" offset="1pt" offset2="-1pt"/>
            </v:shape>
          </v:group>
        </w:pict>
      </w:r>
      <w:r w:rsidR="00F50F2F">
        <w:rPr>
          <w:noProof/>
          <w:color w:val="000000"/>
          <w:sz w:val="0"/>
          <w:szCs w:val="0"/>
          <w:u w:color="000000"/>
        </w:rPr>
        <w:drawing>
          <wp:anchor distT="0" distB="0" distL="114300" distR="114300" simplePos="0" relativeHeight="251651072" behindDoc="1" locked="0" layoutInCell="1" allowOverlap="1">
            <wp:simplePos x="0" y="0"/>
            <wp:positionH relativeFrom="column">
              <wp:posOffset>2771775</wp:posOffset>
            </wp:positionH>
            <wp:positionV relativeFrom="paragraph">
              <wp:posOffset>37465</wp:posOffset>
            </wp:positionV>
            <wp:extent cx="742950" cy="742950"/>
            <wp:effectExtent l="19050" t="0" r="0" b="0"/>
            <wp:wrapTight wrapText="bothSides">
              <wp:wrapPolygon edited="0">
                <wp:start x="-554" y="0"/>
                <wp:lineTo x="-554" y="21046"/>
                <wp:lineTo x="21600" y="21046"/>
                <wp:lineTo x="21600" y="0"/>
                <wp:lineTo x="-554" y="0"/>
              </wp:wrapPolygon>
            </wp:wrapTight>
            <wp:docPr id="2927" name="Рисунок 2927"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C:\Users\user\Desktop\images.jpg"/>
                    <pic:cNvPicPr>
                      <a:picLocks noChangeAspect="1" noChangeArrowheads="1"/>
                    </pic:cNvPicPr>
                  </pic:nvPicPr>
                  <pic:blipFill>
                    <a:blip r:embed="rId16"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0075687B" w:rsidRPr="0075687B">
        <w:rPr>
          <w:snapToGrid w:val="0"/>
          <w:color w:val="000000"/>
          <w:w w:val="0"/>
          <w:sz w:val="0"/>
          <w:szCs w:val="0"/>
          <w:u w:color="000000"/>
          <w:bdr w:val="none" w:sz="0" w:space="0" w:color="000000"/>
          <w:shd w:val="clear" w:color="000000" w:fill="000000"/>
        </w:rPr>
        <w:t xml:space="preserve"> </w:t>
      </w:r>
    </w:p>
    <w:p w:rsidR="0075687B" w:rsidRDefault="0075687B" w:rsidP="0075687B">
      <w:pPr>
        <w:pStyle w:val="31"/>
        <w:numPr>
          <w:ilvl w:val="0"/>
          <w:numId w:val="0"/>
        </w:numPr>
        <w:ind w:firstLine="851"/>
        <w:rPr>
          <w:b w:val="0"/>
          <w:szCs w:val="28"/>
        </w:rPr>
      </w:pPr>
    </w:p>
    <w:p w:rsidR="0075687B" w:rsidRDefault="0075687B" w:rsidP="0075687B">
      <w:pPr>
        <w:pStyle w:val="31"/>
        <w:numPr>
          <w:ilvl w:val="0"/>
          <w:numId w:val="0"/>
        </w:numPr>
        <w:ind w:firstLine="851"/>
        <w:rPr>
          <w:b w:val="0"/>
          <w:szCs w:val="28"/>
        </w:rPr>
      </w:pPr>
    </w:p>
    <w:p w:rsidR="0075687B" w:rsidRDefault="00F50F2F" w:rsidP="0075687B">
      <w:pPr>
        <w:pStyle w:val="31"/>
        <w:numPr>
          <w:ilvl w:val="0"/>
          <w:numId w:val="0"/>
        </w:numPr>
        <w:ind w:firstLine="851"/>
        <w:rPr>
          <w:b w:val="0"/>
          <w:szCs w:val="28"/>
        </w:rPr>
      </w:pPr>
      <w:r>
        <w:rPr>
          <w:b w:val="0"/>
          <w:noProof/>
          <w:szCs w:val="28"/>
        </w:rPr>
        <w:drawing>
          <wp:anchor distT="0" distB="0" distL="114300" distR="114300" simplePos="0" relativeHeight="251655168" behindDoc="0" locked="0" layoutInCell="1" allowOverlap="1">
            <wp:simplePos x="0" y="0"/>
            <wp:positionH relativeFrom="column">
              <wp:posOffset>4339590</wp:posOffset>
            </wp:positionH>
            <wp:positionV relativeFrom="paragraph">
              <wp:posOffset>56515</wp:posOffset>
            </wp:positionV>
            <wp:extent cx="1057275" cy="1057275"/>
            <wp:effectExtent l="19050" t="0" r="9525" b="0"/>
            <wp:wrapSquare wrapText="bothSides"/>
            <wp:docPr id="2936" name="Рисунок 2936" descr="C:\Users\user\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C:\Users\user\Desktop\images (3).jpg"/>
                    <pic:cNvPicPr>
                      <a:picLocks noChangeAspect="1" noChangeArrowheads="1"/>
                    </pic:cNvPicPr>
                  </pic:nvPicPr>
                  <pic:blipFill>
                    <a:blip r:embed="rId17" cstate="print"/>
                    <a:srcRect/>
                    <a:stretch>
                      <a:fillRect/>
                    </a:stretch>
                  </pic:blipFill>
                  <pic:spPr bwMode="auto">
                    <a:xfrm>
                      <a:off x="0" y="0"/>
                      <a:ext cx="1057275" cy="1057275"/>
                    </a:xfrm>
                    <a:prstGeom prst="rect">
                      <a:avLst/>
                    </a:prstGeom>
                    <a:noFill/>
                    <a:ln w="9525">
                      <a:noFill/>
                      <a:miter lim="800000"/>
                      <a:headEnd/>
                      <a:tailEnd/>
                    </a:ln>
                  </pic:spPr>
                </pic:pic>
              </a:graphicData>
            </a:graphic>
          </wp:anchor>
        </w:drawing>
      </w:r>
      <w:r>
        <w:rPr>
          <w:b w:val="0"/>
          <w:noProof/>
          <w:szCs w:val="28"/>
        </w:rPr>
        <w:drawing>
          <wp:anchor distT="0" distB="0" distL="114300" distR="114300" simplePos="0" relativeHeight="251654144" behindDoc="0" locked="0" layoutInCell="1" allowOverlap="1">
            <wp:simplePos x="0" y="0"/>
            <wp:positionH relativeFrom="column">
              <wp:posOffset>1967865</wp:posOffset>
            </wp:positionH>
            <wp:positionV relativeFrom="paragraph">
              <wp:posOffset>142240</wp:posOffset>
            </wp:positionV>
            <wp:extent cx="714375" cy="971550"/>
            <wp:effectExtent l="19050" t="0" r="9525" b="0"/>
            <wp:wrapSquare wrapText="bothSides"/>
            <wp:docPr id="2935" name="Рисунок 2935" descr="C:\Users\user\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C:\Users\user\Desktop\images (2).jpg"/>
                    <pic:cNvPicPr>
                      <a:picLocks noChangeAspect="1" noChangeArrowheads="1"/>
                    </pic:cNvPicPr>
                  </pic:nvPicPr>
                  <pic:blipFill>
                    <a:blip r:embed="rId18" cstate="print"/>
                    <a:srcRect/>
                    <a:stretch>
                      <a:fillRect/>
                    </a:stretch>
                  </pic:blipFill>
                  <pic:spPr bwMode="auto">
                    <a:xfrm>
                      <a:off x="0" y="0"/>
                      <a:ext cx="714375" cy="971550"/>
                    </a:xfrm>
                    <a:prstGeom prst="rect">
                      <a:avLst/>
                    </a:prstGeom>
                    <a:noFill/>
                    <a:ln w="9525">
                      <a:noFill/>
                      <a:miter lim="800000"/>
                      <a:headEnd/>
                      <a:tailEnd/>
                    </a:ln>
                  </pic:spPr>
                </pic:pic>
              </a:graphicData>
            </a:graphic>
          </wp:anchor>
        </w:drawing>
      </w:r>
    </w:p>
    <w:p w:rsidR="0075687B" w:rsidRDefault="0075687B" w:rsidP="0075687B">
      <w:pPr>
        <w:pStyle w:val="31"/>
        <w:numPr>
          <w:ilvl w:val="0"/>
          <w:numId w:val="0"/>
        </w:numPr>
        <w:ind w:firstLine="851"/>
        <w:rPr>
          <w:b w:val="0"/>
          <w:szCs w:val="28"/>
        </w:rPr>
      </w:pPr>
    </w:p>
    <w:p w:rsidR="0075687B" w:rsidRPr="00F50F2F" w:rsidRDefault="0075687B" w:rsidP="0075687B">
      <w:pPr>
        <w:pStyle w:val="31"/>
        <w:numPr>
          <w:ilvl w:val="0"/>
          <w:numId w:val="0"/>
        </w:numPr>
        <w:ind w:firstLine="851"/>
        <w:rPr>
          <w:b w:val="0"/>
          <w:szCs w:val="28"/>
        </w:rPr>
      </w:pPr>
    </w:p>
    <w:p w:rsidR="00F50F2F" w:rsidRPr="00F50F2F" w:rsidRDefault="00F50F2F" w:rsidP="0075687B">
      <w:pPr>
        <w:pStyle w:val="31"/>
        <w:numPr>
          <w:ilvl w:val="0"/>
          <w:numId w:val="0"/>
        </w:numPr>
        <w:ind w:firstLine="851"/>
        <w:rPr>
          <w:b w:val="0"/>
          <w:szCs w:val="28"/>
        </w:rPr>
      </w:pPr>
    </w:p>
    <w:p w:rsidR="00F50F2F" w:rsidRPr="00F50F2F" w:rsidRDefault="00031F1B" w:rsidP="004F09DD">
      <w:pPr>
        <w:pStyle w:val="-3"/>
        <w:rPr>
          <w:b/>
        </w:rPr>
      </w:pPr>
      <w:r w:rsidRPr="005A61E0">
        <w:t xml:space="preserve">Рисунок </w:t>
      </w:r>
      <w:r w:rsidR="00CF144F">
        <w:fldChar w:fldCharType="begin"/>
      </w:r>
      <w:r>
        <w:instrText xml:space="preserve"> STYLEREF 1 \s </w:instrText>
      </w:r>
      <w:r w:rsidR="00CF144F">
        <w:fldChar w:fldCharType="separate"/>
      </w:r>
      <w:r>
        <w:rPr>
          <w:noProof/>
        </w:rPr>
        <w:t>4</w:t>
      </w:r>
      <w:r w:rsidR="00CF144F">
        <w:fldChar w:fldCharType="end"/>
      </w:r>
      <w:r>
        <w:t>.</w:t>
      </w:r>
      <w:r w:rsidR="00CF144F">
        <w:fldChar w:fldCharType="begin"/>
      </w:r>
      <w:r>
        <w:instrText xml:space="preserve"> SEQ Рисунок \* ARABIC \s 1 </w:instrText>
      </w:r>
      <w:r w:rsidR="00CF144F">
        <w:fldChar w:fldCharType="separate"/>
      </w:r>
      <w:r>
        <w:rPr>
          <w:noProof/>
        </w:rPr>
        <w:t>2</w:t>
      </w:r>
      <w:r w:rsidR="00CF144F">
        <w:fldChar w:fldCharType="end"/>
      </w:r>
      <w:r>
        <w:t xml:space="preserve"> </w:t>
      </w:r>
      <w:r w:rsidRPr="005A61E0">
        <w:t>-</w:t>
      </w:r>
      <w:r>
        <w:t xml:space="preserve"> Взаимодействие модулей адаптера и СМЭВ</w:t>
      </w:r>
    </w:p>
    <w:p w:rsidR="005A61E0" w:rsidRDefault="005A61E0" w:rsidP="002B1688">
      <w:r>
        <w:t>Для каждого действия ада</w:t>
      </w:r>
      <w:r w:rsidR="00940E2F">
        <w:t>птера(действия 1 и 3 на рис. 4.</w:t>
      </w:r>
      <w:r w:rsidR="00940E2F" w:rsidRPr="00940E2F">
        <w:t>1</w:t>
      </w:r>
      <w:r>
        <w:t>) в таблицах 4.1, 4.2, 4.3, 4.4, 4.5, 4.6 представлены коды возвратов, входные и выходные параметры.</w:t>
      </w:r>
    </w:p>
    <w:p w:rsidR="005A61E0" w:rsidRPr="005A61E0" w:rsidRDefault="005A61E0" w:rsidP="00DE0D35">
      <w:pPr>
        <w:pStyle w:val="-"/>
      </w:pPr>
      <w:r w:rsidRPr="005A61E0">
        <w:t xml:space="preserve">Таблица </w:t>
      </w:r>
      <w:fldSimple w:instr=" STYLEREF 1 \s ">
        <w:r w:rsidR="00BA4B97">
          <w:rPr>
            <w:noProof/>
          </w:rPr>
          <w:t>4</w:t>
        </w:r>
      </w:fldSimple>
      <w:r w:rsidR="00BA4B97">
        <w:t>.</w:t>
      </w:r>
      <w:fldSimple w:instr=" SEQ Таблица \* ARABIC \s 1 ">
        <w:r w:rsidR="00BA4B97">
          <w:rPr>
            <w:noProof/>
          </w:rPr>
          <w:t>1</w:t>
        </w:r>
      </w:fldSimple>
      <w:r w:rsidRPr="005A61E0">
        <w:t xml:space="preserve">- Входные данные: </w:t>
      </w:r>
      <w:r>
        <w:t>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050"/>
        <w:gridCol w:w="1903"/>
        <w:gridCol w:w="2142"/>
        <w:gridCol w:w="2977"/>
      </w:tblGrid>
      <w:tr w:rsidR="00D92F54" w:rsidRPr="00D92F54" w:rsidTr="00D92F54">
        <w:tc>
          <w:tcPr>
            <w:tcW w:w="534" w:type="dxa"/>
            <w:vAlign w:val="center"/>
          </w:tcPr>
          <w:bookmarkEnd w:id="72"/>
          <w:p w:rsidR="00D92F54" w:rsidRPr="00D92F54" w:rsidRDefault="00D92F54" w:rsidP="00D92F54">
            <w:pPr>
              <w:pStyle w:val="aff2"/>
              <w:rPr>
                <w:b w:val="0"/>
                <w:sz w:val="28"/>
                <w:szCs w:val="28"/>
              </w:rPr>
            </w:pPr>
            <w:r w:rsidRPr="00D92F54">
              <w:rPr>
                <w:b w:val="0"/>
                <w:sz w:val="28"/>
                <w:szCs w:val="28"/>
              </w:rPr>
              <w:t>№</w:t>
            </w:r>
          </w:p>
        </w:tc>
        <w:tc>
          <w:tcPr>
            <w:tcW w:w="2050" w:type="dxa"/>
            <w:vAlign w:val="center"/>
          </w:tcPr>
          <w:p w:rsidR="00D92F54" w:rsidRPr="00D92F54" w:rsidRDefault="00D92F54" w:rsidP="00D92F54">
            <w:pPr>
              <w:pStyle w:val="aff2"/>
              <w:rPr>
                <w:b w:val="0"/>
                <w:sz w:val="28"/>
                <w:szCs w:val="28"/>
              </w:rPr>
            </w:pPr>
            <w:r w:rsidRPr="00D92F54">
              <w:rPr>
                <w:b w:val="0"/>
                <w:sz w:val="28"/>
                <w:szCs w:val="28"/>
              </w:rPr>
              <w:t xml:space="preserve">Код параметра </w:t>
            </w:r>
          </w:p>
        </w:tc>
        <w:tc>
          <w:tcPr>
            <w:tcW w:w="1903" w:type="dxa"/>
            <w:vAlign w:val="center"/>
          </w:tcPr>
          <w:p w:rsidR="00D92F54" w:rsidRPr="00D92F54" w:rsidRDefault="00D92F54" w:rsidP="00D92F54">
            <w:pPr>
              <w:pStyle w:val="aff2"/>
              <w:rPr>
                <w:b w:val="0"/>
                <w:sz w:val="28"/>
                <w:szCs w:val="28"/>
              </w:rPr>
            </w:pPr>
            <w:r w:rsidRPr="00D92F54">
              <w:rPr>
                <w:b w:val="0"/>
                <w:sz w:val="28"/>
                <w:szCs w:val="28"/>
              </w:rPr>
              <w:t xml:space="preserve">Описание параметра </w:t>
            </w:r>
          </w:p>
        </w:tc>
        <w:tc>
          <w:tcPr>
            <w:tcW w:w="2142" w:type="dxa"/>
            <w:vAlign w:val="center"/>
          </w:tcPr>
          <w:p w:rsidR="00D92F54" w:rsidRPr="00D92F54" w:rsidRDefault="00D92F54" w:rsidP="00D92F54">
            <w:pPr>
              <w:pStyle w:val="aff2"/>
              <w:rPr>
                <w:b w:val="0"/>
                <w:sz w:val="28"/>
                <w:szCs w:val="28"/>
              </w:rPr>
            </w:pPr>
            <w:r w:rsidRPr="00D92F54">
              <w:rPr>
                <w:b w:val="0"/>
                <w:sz w:val="28"/>
                <w:szCs w:val="28"/>
              </w:rPr>
              <w:t xml:space="preserve">Обязательность </w:t>
            </w:r>
          </w:p>
        </w:tc>
        <w:tc>
          <w:tcPr>
            <w:tcW w:w="2977" w:type="dxa"/>
            <w:vAlign w:val="center"/>
          </w:tcPr>
          <w:p w:rsidR="00D92F54" w:rsidRPr="00D92F54" w:rsidRDefault="00D92F54" w:rsidP="00D92F54">
            <w:pPr>
              <w:pStyle w:val="aff2"/>
              <w:rPr>
                <w:b w:val="0"/>
                <w:sz w:val="28"/>
                <w:szCs w:val="28"/>
              </w:rPr>
            </w:pPr>
            <w:r w:rsidRPr="00D92F54">
              <w:rPr>
                <w:b w:val="0"/>
                <w:sz w:val="28"/>
                <w:szCs w:val="28"/>
              </w:rPr>
              <w:t xml:space="preserve">Способ заполнения/Тип </w:t>
            </w:r>
          </w:p>
        </w:tc>
      </w:tr>
      <w:tr w:rsidR="00D92F54" w:rsidRPr="00D92F54" w:rsidTr="00D92F54">
        <w:tc>
          <w:tcPr>
            <w:tcW w:w="534" w:type="dxa"/>
            <w:vAlign w:val="center"/>
          </w:tcPr>
          <w:p w:rsidR="00D92F54" w:rsidRPr="00D92F54" w:rsidRDefault="00D92F54" w:rsidP="00D92F54">
            <w:pPr>
              <w:pStyle w:val="15"/>
              <w:spacing w:line="240" w:lineRule="auto"/>
              <w:ind w:left="0"/>
              <w:jc w:val="left"/>
              <w:rPr>
                <w:sz w:val="28"/>
                <w:szCs w:val="28"/>
              </w:rPr>
            </w:pPr>
            <w:r w:rsidRPr="00D92F54">
              <w:rPr>
                <w:sz w:val="28"/>
                <w:szCs w:val="28"/>
              </w:rPr>
              <w:t>1</w:t>
            </w:r>
          </w:p>
        </w:tc>
        <w:tc>
          <w:tcPr>
            <w:tcW w:w="2050" w:type="dxa"/>
          </w:tcPr>
          <w:p w:rsidR="00D92F54" w:rsidRPr="00D92F54" w:rsidRDefault="00D92F54" w:rsidP="00D92F54">
            <w:pPr>
              <w:pStyle w:val="15"/>
              <w:spacing w:line="240" w:lineRule="auto"/>
              <w:ind w:left="0"/>
              <w:jc w:val="left"/>
              <w:rPr>
                <w:sz w:val="28"/>
                <w:szCs w:val="28"/>
              </w:rPr>
            </w:pPr>
            <w:proofErr w:type="spellStart"/>
            <w:r w:rsidRPr="00D92F54">
              <w:rPr>
                <w:sz w:val="28"/>
                <w:szCs w:val="28"/>
              </w:rPr>
              <w:t>Request</w:t>
            </w:r>
            <w:r w:rsidRPr="00D92F54">
              <w:rPr>
                <w:sz w:val="28"/>
                <w:szCs w:val="28"/>
                <w:lang w:val="en-US"/>
              </w:rPr>
              <w:t>PLPart</w:t>
            </w:r>
            <w:proofErr w:type="spellEnd"/>
          </w:p>
        </w:tc>
        <w:tc>
          <w:tcPr>
            <w:tcW w:w="1903" w:type="dxa"/>
          </w:tcPr>
          <w:p w:rsidR="00D92F54" w:rsidRPr="00D92F54" w:rsidRDefault="00D92F54" w:rsidP="00D92F54">
            <w:pPr>
              <w:pStyle w:val="15"/>
              <w:spacing w:line="240" w:lineRule="auto"/>
              <w:ind w:left="0"/>
              <w:jc w:val="left"/>
              <w:rPr>
                <w:sz w:val="28"/>
                <w:szCs w:val="28"/>
              </w:rPr>
            </w:pPr>
            <w:r w:rsidRPr="00D92F54">
              <w:rPr>
                <w:sz w:val="28"/>
                <w:szCs w:val="28"/>
              </w:rPr>
              <w:t xml:space="preserve">Запрос на </w:t>
            </w:r>
            <w:r w:rsidRPr="00D92F54">
              <w:rPr>
                <w:sz w:val="28"/>
                <w:szCs w:val="28"/>
              </w:rPr>
              <w:lastRenderedPageBreak/>
              <w:t xml:space="preserve">предоставление сведений: </w:t>
            </w:r>
          </w:p>
        </w:tc>
        <w:tc>
          <w:tcPr>
            <w:tcW w:w="2142" w:type="dxa"/>
          </w:tcPr>
          <w:p w:rsidR="00D92F54" w:rsidRPr="00D92F54" w:rsidRDefault="00D92F54" w:rsidP="00D92F54">
            <w:pPr>
              <w:pStyle w:val="15"/>
              <w:spacing w:line="240" w:lineRule="auto"/>
              <w:ind w:left="0"/>
              <w:jc w:val="center"/>
              <w:rPr>
                <w:sz w:val="28"/>
                <w:szCs w:val="28"/>
              </w:rPr>
            </w:pPr>
            <w:r w:rsidRPr="00D92F54">
              <w:rPr>
                <w:sz w:val="28"/>
                <w:szCs w:val="28"/>
              </w:rPr>
              <w:lastRenderedPageBreak/>
              <w:t>+</w:t>
            </w:r>
          </w:p>
        </w:tc>
        <w:tc>
          <w:tcPr>
            <w:tcW w:w="2977" w:type="dxa"/>
          </w:tcPr>
          <w:p w:rsidR="00D92F54" w:rsidRPr="00D92F54" w:rsidRDefault="00D92F54" w:rsidP="00D92F54">
            <w:pPr>
              <w:ind w:firstLine="0"/>
              <w:jc w:val="center"/>
              <w:rPr>
                <w:szCs w:val="28"/>
              </w:rPr>
            </w:pPr>
            <w:proofErr w:type="spellStart"/>
            <w:r w:rsidRPr="00D92F54">
              <w:rPr>
                <w:szCs w:val="28"/>
              </w:rPr>
              <w:t>tns:Request</w:t>
            </w:r>
            <w:proofErr w:type="spellEnd"/>
            <w:r w:rsidRPr="00D92F54">
              <w:rPr>
                <w:szCs w:val="28"/>
                <w:lang w:val="en-US"/>
              </w:rPr>
              <w:t>PL</w:t>
            </w:r>
          </w:p>
        </w:tc>
      </w:tr>
    </w:tbl>
    <w:p w:rsidR="005A61E0" w:rsidRPr="005A61E0" w:rsidRDefault="005A61E0" w:rsidP="00DE0D35">
      <w:pPr>
        <w:pStyle w:val="-"/>
      </w:pPr>
      <w:r w:rsidRPr="005A61E0">
        <w:lastRenderedPageBreak/>
        <w:t xml:space="preserve">Таблица </w:t>
      </w:r>
      <w:fldSimple w:instr=" STYLEREF 1 \s ">
        <w:r w:rsidR="00BA4B97">
          <w:rPr>
            <w:noProof/>
          </w:rPr>
          <w:t>4</w:t>
        </w:r>
      </w:fldSimple>
      <w:r w:rsidR="00BA4B97">
        <w:t>.</w:t>
      </w:r>
      <w:fldSimple w:instr=" SEQ Таблица \* ARABIC \s 1 ">
        <w:r w:rsidR="00BA4B97">
          <w:rPr>
            <w:noProof/>
          </w:rPr>
          <w:t>2</w:t>
        </w:r>
      </w:fldSimple>
      <w:r w:rsidRPr="005A61E0">
        <w:t>- Выходные данные: 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050"/>
        <w:gridCol w:w="1903"/>
        <w:gridCol w:w="2142"/>
        <w:gridCol w:w="2977"/>
      </w:tblGrid>
      <w:tr w:rsidR="00D92F54" w:rsidRPr="00D92F54" w:rsidTr="00B83380">
        <w:tc>
          <w:tcPr>
            <w:tcW w:w="534" w:type="dxa"/>
            <w:vAlign w:val="center"/>
          </w:tcPr>
          <w:p w:rsidR="00D92F54" w:rsidRPr="00D92F54" w:rsidRDefault="00D92F54" w:rsidP="00D92F54">
            <w:pPr>
              <w:pStyle w:val="aff2"/>
              <w:rPr>
                <w:b w:val="0"/>
                <w:sz w:val="28"/>
                <w:szCs w:val="28"/>
              </w:rPr>
            </w:pPr>
            <w:r w:rsidRPr="00D92F54">
              <w:rPr>
                <w:b w:val="0"/>
                <w:sz w:val="28"/>
                <w:szCs w:val="28"/>
              </w:rPr>
              <w:t>№</w:t>
            </w:r>
          </w:p>
        </w:tc>
        <w:tc>
          <w:tcPr>
            <w:tcW w:w="2050" w:type="dxa"/>
            <w:vAlign w:val="center"/>
          </w:tcPr>
          <w:p w:rsidR="00D92F54" w:rsidRPr="00D92F54" w:rsidRDefault="00D92F54" w:rsidP="00D92F54">
            <w:pPr>
              <w:pStyle w:val="aff2"/>
              <w:rPr>
                <w:b w:val="0"/>
                <w:sz w:val="28"/>
                <w:szCs w:val="28"/>
              </w:rPr>
            </w:pPr>
            <w:r w:rsidRPr="00D92F54">
              <w:rPr>
                <w:b w:val="0"/>
                <w:sz w:val="28"/>
                <w:szCs w:val="28"/>
              </w:rPr>
              <w:t xml:space="preserve">Код параметра </w:t>
            </w:r>
          </w:p>
        </w:tc>
        <w:tc>
          <w:tcPr>
            <w:tcW w:w="1903" w:type="dxa"/>
            <w:vAlign w:val="center"/>
          </w:tcPr>
          <w:p w:rsidR="00D92F54" w:rsidRPr="00D92F54" w:rsidRDefault="00D92F54" w:rsidP="00D92F54">
            <w:pPr>
              <w:pStyle w:val="aff2"/>
              <w:rPr>
                <w:b w:val="0"/>
                <w:sz w:val="28"/>
                <w:szCs w:val="28"/>
              </w:rPr>
            </w:pPr>
            <w:r w:rsidRPr="00D92F54">
              <w:rPr>
                <w:b w:val="0"/>
                <w:sz w:val="28"/>
                <w:szCs w:val="28"/>
              </w:rPr>
              <w:t xml:space="preserve">Описание параметра </w:t>
            </w:r>
          </w:p>
        </w:tc>
        <w:tc>
          <w:tcPr>
            <w:tcW w:w="2142" w:type="dxa"/>
            <w:vAlign w:val="center"/>
          </w:tcPr>
          <w:p w:rsidR="00D92F54" w:rsidRPr="00D92F54" w:rsidRDefault="00D92F54" w:rsidP="00D92F54">
            <w:pPr>
              <w:pStyle w:val="aff2"/>
              <w:rPr>
                <w:b w:val="0"/>
                <w:sz w:val="28"/>
                <w:szCs w:val="28"/>
              </w:rPr>
            </w:pPr>
            <w:r w:rsidRPr="00D92F54">
              <w:rPr>
                <w:b w:val="0"/>
                <w:sz w:val="28"/>
                <w:szCs w:val="28"/>
              </w:rPr>
              <w:t xml:space="preserve">Обязательность </w:t>
            </w:r>
          </w:p>
        </w:tc>
        <w:tc>
          <w:tcPr>
            <w:tcW w:w="2977" w:type="dxa"/>
            <w:vAlign w:val="center"/>
          </w:tcPr>
          <w:p w:rsidR="00D92F54" w:rsidRPr="00D92F54" w:rsidRDefault="00D92F54" w:rsidP="00D92F54">
            <w:pPr>
              <w:pStyle w:val="aff2"/>
              <w:rPr>
                <w:b w:val="0"/>
                <w:sz w:val="28"/>
                <w:szCs w:val="28"/>
              </w:rPr>
            </w:pPr>
            <w:r w:rsidRPr="00D92F54">
              <w:rPr>
                <w:b w:val="0"/>
                <w:sz w:val="28"/>
                <w:szCs w:val="28"/>
              </w:rPr>
              <w:t xml:space="preserve">Способ заполнения/Тип </w:t>
            </w:r>
          </w:p>
        </w:tc>
      </w:tr>
      <w:tr w:rsidR="00D92F54" w:rsidRPr="00D92F54" w:rsidTr="00B83380">
        <w:tc>
          <w:tcPr>
            <w:tcW w:w="534" w:type="dxa"/>
            <w:vAlign w:val="center"/>
          </w:tcPr>
          <w:p w:rsidR="00D92F54" w:rsidRPr="00D92F54" w:rsidRDefault="00D92F54" w:rsidP="00D92F54">
            <w:pPr>
              <w:ind w:firstLine="0"/>
              <w:jc w:val="left"/>
              <w:rPr>
                <w:szCs w:val="28"/>
              </w:rPr>
            </w:pPr>
            <w:r w:rsidRPr="00D92F54">
              <w:rPr>
                <w:szCs w:val="28"/>
              </w:rPr>
              <w:t>1</w:t>
            </w:r>
          </w:p>
        </w:tc>
        <w:tc>
          <w:tcPr>
            <w:tcW w:w="2050" w:type="dxa"/>
          </w:tcPr>
          <w:p w:rsidR="00D92F54" w:rsidRPr="00D92F54" w:rsidRDefault="00D92F54" w:rsidP="00D92F54">
            <w:pPr>
              <w:pStyle w:val="15"/>
              <w:spacing w:line="240" w:lineRule="auto"/>
              <w:ind w:left="0"/>
              <w:jc w:val="left"/>
              <w:rPr>
                <w:sz w:val="28"/>
                <w:szCs w:val="28"/>
              </w:rPr>
            </w:pPr>
            <w:proofErr w:type="spellStart"/>
            <w:r w:rsidRPr="00D92F54">
              <w:rPr>
                <w:sz w:val="28"/>
                <w:szCs w:val="28"/>
                <w:lang w:val="en-US"/>
              </w:rPr>
              <w:t>ResponseIDPart</w:t>
            </w:r>
            <w:proofErr w:type="spellEnd"/>
          </w:p>
        </w:tc>
        <w:tc>
          <w:tcPr>
            <w:tcW w:w="1903" w:type="dxa"/>
          </w:tcPr>
          <w:p w:rsidR="00D92F54" w:rsidRPr="00D92F54" w:rsidRDefault="00D92F54" w:rsidP="00D92F54">
            <w:pPr>
              <w:ind w:firstLine="0"/>
              <w:jc w:val="left"/>
              <w:rPr>
                <w:szCs w:val="28"/>
              </w:rPr>
            </w:pPr>
            <w:r w:rsidRPr="00D92F54">
              <w:rPr>
                <w:szCs w:val="28"/>
              </w:rPr>
              <w:t>Ответ на полученный запрос</w:t>
            </w:r>
          </w:p>
        </w:tc>
        <w:tc>
          <w:tcPr>
            <w:tcW w:w="2142" w:type="dxa"/>
          </w:tcPr>
          <w:p w:rsidR="00D92F54" w:rsidRPr="00D92F54" w:rsidRDefault="00D92F54" w:rsidP="00D92F54">
            <w:pPr>
              <w:ind w:firstLine="0"/>
              <w:jc w:val="center"/>
              <w:rPr>
                <w:szCs w:val="28"/>
              </w:rPr>
            </w:pPr>
            <w:r w:rsidRPr="00D92F54">
              <w:rPr>
                <w:szCs w:val="28"/>
              </w:rPr>
              <w:t>+</w:t>
            </w:r>
          </w:p>
        </w:tc>
        <w:tc>
          <w:tcPr>
            <w:tcW w:w="2977" w:type="dxa"/>
          </w:tcPr>
          <w:p w:rsidR="00D92F54" w:rsidRPr="00D92F54" w:rsidRDefault="00D92F54" w:rsidP="00D92F54">
            <w:pPr>
              <w:ind w:firstLine="0"/>
              <w:jc w:val="center"/>
              <w:rPr>
                <w:szCs w:val="28"/>
              </w:rPr>
            </w:pPr>
            <w:proofErr w:type="spellStart"/>
            <w:r w:rsidRPr="00D92F54">
              <w:rPr>
                <w:szCs w:val="28"/>
              </w:rPr>
              <w:t>tns:ResponseID</w:t>
            </w:r>
            <w:proofErr w:type="spellEnd"/>
          </w:p>
        </w:tc>
      </w:tr>
    </w:tbl>
    <w:p w:rsidR="005A61E0" w:rsidRPr="005A61E0" w:rsidRDefault="005A61E0" w:rsidP="00DE0D35">
      <w:pPr>
        <w:pStyle w:val="-"/>
      </w:pPr>
      <w:r w:rsidRPr="005A61E0">
        <w:t xml:space="preserve">Таблица </w:t>
      </w:r>
      <w:fldSimple w:instr=" STYLEREF 1 \s ">
        <w:r w:rsidR="00BA4B97">
          <w:rPr>
            <w:noProof/>
          </w:rPr>
          <w:t>4</w:t>
        </w:r>
      </w:fldSimple>
      <w:r w:rsidR="00BA4B97">
        <w:t>.</w:t>
      </w:r>
      <w:fldSimple w:instr=" SEQ Таблица \* ARABIC \s 1 ">
        <w:r w:rsidR="00BA4B97">
          <w:rPr>
            <w:noProof/>
          </w:rPr>
          <w:t>3</w:t>
        </w:r>
      </w:fldSimple>
      <w:r w:rsidRPr="005A61E0">
        <w:t>- Коды возвратов:: 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4"/>
        <w:gridCol w:w="3107"/>
        <w:gridCol w:w="5245"/>
      </w:tblGrid>
      <w:tr w:rsidR="00D92F54" w:rsidRPr="00D92F54" w:rsidTr="00D92F54">
        <w:tc>
          <w:tcPr>
            <w:tcW w:w="1254" w:type="dxa"/>
            <w:vAlign w:val="center"/>
          </w:tcPr>
          <w:p w:rsidR="00D92F54" w:rsidRPr="00D92F54" w:rsidRDefault="00D92F54" w:rsidP="00D92F54">
            <w:pPr>
              <w:pStyle w:val="aff2"/>
              <w:rPr>
                <w:b w:val="0"/>
                <w:sz w:val="28"/>
                <w:szCs w:val="28"/>
              </w:rPr>
            </w:pPr>
            <w:r w:rsidRPr="00D92F54">
              <w:rPr>
                <w:b w:val="0"/>
                <w:sz w:val="28"/>
                <w:szCs w:val="28"/>
              </w:rPr>
              <w:t xml:space="preserve">Код возврата </w:t>
            </w:r>
          </w:p>
        </w:tc>
        <w:tc>
          <w:tcPr>
            <w:tcW w:w="3107" w:type="dxa"/>
            <w:vAlign w:val="center"/>
          </w:tcPr>
          <w:p w:rsidR="00D92F54" w:rsidRPr="00D92F54" w:rsidRDefault="00D92F54" w:rsidP="00D92F54">
            <w:pPr>
              <w:pStyle w:val="aff2"/>
              <w:rPr>
                <w:b w:val="0"/>
                <w:sz w:val="28"/>
                <w:szCs w:val="28"/>
              </w:rPr>
            </w:pPr>
            <w:r w:rsidRPr="00D92F54">
              <w:rPr>
                <w:b w:val="0"/>
                <w:sz w:val="28"/>
                <w:szCs w:val="28"/>
              </w:rPr>
              <w:t xml:space="preserve">Описание кода возврата </w:t>
            </w:r>
          </w:p>
        </w:tc>
        <w:tc>
          <w:tcPr>
            <w:tcW w:w="5245" w:type="dxa"/>
            <w:vAlign w:val="center"/>
          </w:tcPr>
          <w:p w:rsidR="00D92F54" w:rsidRPr="00D92F54" w:rsidRDefault="00D92F54" w:rsidP="00D92F54">
            <w:pPr>
              <w:pStyle w:val="aff2"/>
              <w:rPr>
                <w:b w:val="0"/>
                <w:sz w:val="28"/>
                <w:szCs w:val="28"/>
              </w:rPr>
            </w:pPr>
            <w:r w:rsidRPr="00D92F54">
              <w:rPr>
                <w:b w:val="0"/>
                <w:sz w:val="28"/>
                <w:szCs w:val="28"/>
              </w:rPr>
              <w:t>Условия возникновения</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Несовпадение сигнатур цифровой подписи  </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возникает несовпадение сигнатур цифровой подписи  </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2</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Ошибка форматно-логического контроля  </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возникает ошибка форматно-логического контроля  </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4</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Системная ошибка</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возникает системная ошибка</w:t>
            </w:r>
          </w:p>
        </w:tc>
      </w:tr>
      <w:tr w:rsidR="00D92F54" w:rsidRPr="00D92F54" w:rsidTr="00D92F54">
        <w:tc>
          <w:tcPr>
            <w:tcW w:w="1254" w:type="dxa"/>
            <w:vAlign w:val="center"/>
          </w:tcPr>
          <w:p w:rsidR="00D92F54" w:rsidRPr="00D92F54" w:rsidRDefault="00D92F54" w:rsidP="00D92F54">
            <w:pPr>
              <w:pStyle w:val="15"/>
              <w:spacing w:line="240" w:lineRule="auto"/>
              <w:ind w:left="0"/>
              <w:rPr>
                <w:sz w:val="28"/>
                <w:szCs w:val="28"/>
              </w:rPr>
            </w:pPr>
            <w:r w:rsidRPr="00D92F54">
              <w:rPr>
                <w:sz w:val="28"/>
                <w:szCs w:val="28"/>
              </w:rPr>
              <w:t>8</w:t>
            </w:r>
          </w:p>
        </w:tc>
        <w:tc>
          <w:tcPr>
            <w:tcW w:w="3107" w:type="dxa"/>
            <w:vAlign w:val="center"/>
          </w:tcPr>
          <w:p w:rsidR="00D92F54" w:rsidRPr="00D92F54" w:rsidRDefault="00D92F54" w:rsidP="00D92F54">
            <w:pPr>
              <w:pStyle w:val="15"/>
              <w:spacing w:line="240" w:lineRule="auto"/>
              <w:ind w:left="0"/>
              <w:rPr>
                <w:sz w:val="28"/>
                <w:szCs w:val="28"/>
              </w:rPr>
            </w:pPr>
            <w:r w:rsidRPr="00D92F54">
              <w:rPr>
                <w:sz w:val="28"/>
                <w:szCs w:val="28"/>
              </w:rPr>
              <w:t>Запрос взят в обработку</w:t>
            </w:r>
          </w:p>
        </w:tc>
        <w:tc>
          <w:tcPr>
            <w:tcW w:w="5245" w:type="dxa"/>
            <w:vAlign w:val="center"/>
          </w:tcPr>
          <w:p w:rsidR="00D92F54" w:rsidRPr="00D92F54" w:rsidRDefault="00D92F54" w:rsidP="00D92F54">
            <w:pPr>
              <w:pStyle w:val="15"/>
              <w:spacing w:line="240" w:lineRule="auto"/>
              <w:ind w:left="0"/>
              <w:rPr>
                <w:sz w:val="28"/>
                <w:szCs w:val="28"/>
              </w:rPr>
            </w:pPr>
            <w:r w:rsidRPr="00D92F54">
              <w:rPr>
                <w:sz w:val="28"/>
                <w:szCs w:val="28"/>
              </w:rPr>
              <w:t>Данный код возврата соответствует ситуации когда запрос взят в обработку</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11</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выдан УЦ, не входящим в сеть доверия МВД России</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выдан УЦ, не входящим в сеть доверия МВД России</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12</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просрочен</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просрочен</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13</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отозван</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отозван</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15</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возникают прочие ошибки проверки СКП </w:t>
            </w:r>
          </w:p>
        </w:tc>
      </w:tr>
    </w:tbl>
    <w:p w:rsidR="002B1688" w:rsidRDefault="002B1688" w:rsidP="00DE0D35">
      <w:pPr>
        <w:pStyle w:val="-"/>
      </w:pPr>
    </w:p>
    <w:p w:rsidR="00BA4B97" w:rsidRPr="00BA4B97" w:rsidRDefault="00BA4B97" w:rsidP="00DE0D35">
      <w:pPr>
        <w:pStyle w:val="-"/>
      </w:pPr>
      <w:r w:rsidRPr="00BA4B97">
        <w:t xml:space="preserve">Таблица </w:t>
      </w:r>
      <w:fldSimple w:instr=" STYLEREF 1 \s ">
        <w:r>
          <w:rPr>
            <w:noProof/>
          </w:rPr>
          <w:t>4</w:t>
        </w:r>
      </w:fldSimple>
      <w:r>
        <w:t>.</w:t>
      </w:r>
      <w:fldSimple w:instr=" SEQ Таблица \* ARABIC \s 1 ">
        <w:r>
          <w:rPr>
            <w:noProof/>
          </w:rPr>
          <w:t>4</w:t>
        </w:r>
      </w:fldSimple>
      <w:r w:rsidRPr="00BA4B97">
        <w:t xml:space="preserve"> - Входные данные: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559"/>
        <w:gridCol w:w="2335"/>
        <w:gridCol w:w="2201"/>
        <w:gridCol w:w="2977"/>
      </w:tblGrid>
      <w:tr w:rsidR="00BA4B97" w:rsidRPr="005A61E0" w:rsidTr="00BA4B97">
        <w:tc>
          <w:tcPr>
            <w:tcW w:w="534" w:type="dxa"/>
            <w:vAlign w:val="center"/>
          </w:tcPr>
          <w:p w:rsidR="00BA4B97" w:rsidRPr="005A61E0" w:rsidRDefault="00BA4B97" w:rsidP="00245957">
            <w:pPr>
              <w:pStyle w:val="aff2"/>
              <w:rPr>
                <w:b w:val="0"/>
                <w:sz w:val="28"/>
                <w:szCs w:val="28"/>
                <w:lang w:val="en-US"/>
              </w:rPr>
            </w:pPr>
            <w:r w:rsidRPr="005A61E0">
              <w:rPr>
                <w:b w:val="0"/>
                <w:sz w:val="28"/>
                <w:szCs w:val="28"/>
                <w:lang w:val="en-US"/>
              </w:rPr>
              <w:t>№</w:t>
            </w:r>
          </w:p>
        </w:tc>
        <w:tc>
          <w:tcPr>
            <w:tcW w:w="1559" w:type="dxa"/>
            <w:vAlign w:val="center"/>
          </w:tcPr>
          <w:p w:rsidR="00BA4B97" w:rsidRPr="005A61E0" w:rsidRDefault="00BA4B97" w:rsidP="00245957">
            <w:pPr>
              <w:pStyle w:val="aff2"/>
              <w:rPr>
                <w:b w:val="0"/>
                <w:sz w:val="28"/>
                <w:szCs w:val="28"/>
                <w:lang w:val="en-US"/>
              </w:rPr>
            </w:pPr>
            <w:r w:rsidRPr="005A61E0">
              <w:rPr>
                <w:b w:val="0"/>
                <w:sz w:val="28"/>
                <w:szCs w:val="28"/>
              </w:rPr>
              <w:t>Код</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335" w:type="dxa"/>
            <w:vAlign w:val="center"/>
          </w:tcPr>
          <w:p w:rsidR="00BA4B97" w:rsidRPr="005A61E0" w:rsidRDefault="00BA4B97" w:rsidP="00245957">
            <w:pPr>
              <w:pStyle w:val="aff2"/>
              <w:rPr>
                <w:b w:val="0"/>
                <w:sz w:val="28"/>
                <w:szCs w:val="28"/>
                <w:lang w:val="en-US"/>
              </w:rPr>
            </w:pPr>
            <w:r w:rsidRPr="005A61E0">
              <w:rPr>
                <w:b w:val="0"/>
                <w:sz w:val="28"/>
                <w:szCs w:val="28"/>
              </w:rPr>
              <w:t>Описание</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201" w:type="dxa"/>
            <w:vAlign w:val="center"/>
          </w:tcPr>
          <w:p w:rsidR="00BA4B97" w:rsidRPr="005A61E0" w:rsidRDefault="00BA4B97" w:rsidP="00245957">
            <w:pPr>
              <w:pStyle w:val="aff2"/>
              <w:rPr>
                <w:b w:val="0"/>
                <w:sz w:val="28"/>
                <w:szCs w:val="28"/>
                <w:lang w:val="en-US"/>
              </w:rPr>
            </w:pPr>
            <w:r w:rsidRPr="005A61E0">
              <w:rPr>
                <w:b w:val="0"/>
                <w:sz w:val="28"/>
                <w:szCs w:val="28"/>
              </w:rPr>
              <w:t>Обязательность</w:t>
            </w:r>
            <w:r w:rsidRPr="005A61E0">
              <w:rPr>
                <w:b w:val="0"/>
                <w:sz w:val="28"/>
                <w:szCs w:val="28"/>
                <w:lang w:val="en-US"/>
              </w:rPr>
              <w:t xml:space="preserve"> </w:t>
            </w:r>
          </w:p>
        </w:tc>
        <w:tc>
          <w:tcPr>
            <w:tcW w:w="2977" w:type="dxa"/>
            <w:vAlign w:val="center"/>
          </w:tcPr>
          <w:p w:rsidR="00BA4B97" w:rsidRPr="005A61E0" w:rsidRDefault="00BA4B97" w:rsidP="00245957">
            <w:pPr>
              <w:pStyle w:val="aff2"/>
              <w:rPr>
                <w:b w:val="0"/>
                <w:sz w:val="28"/>
                <w:szCs w:val="28"/>
                <w:lang w:val="en-US"/>
              </w:rPr>
            </w:pPr>
            <w:r w:rsidRPr="005A61E0">
              <w:rPr>
                <w:b w:val="0"/>
                <w:sz w:val="28"/>
                <w:szCs w:val="28"/>
              </w:rPr>
              <w:t>Способ</w:t>
            </w:r>
            <w:r w:rsidRPr="005A61E0">
              <w:rPr>
                <w:b w:val="0"/>
                <w:sz w:val="28"/>
                <w:szCs w:val="28"/>
                <w:lang w:val="en-US"/>
              </w:rPr>
              <w:t xml:space="preserve"> </w:t>
            </w:r>
            <w:r w:rsidRPr="005A61E0">
              <w:rPr>
                <w:b w:val="0"/>
                <w:sz w:val="28"/>
                <w:szCs w:val="28"/>
              </w:rPr>
              <w:t>заполнения</w:t>
            </w:r>
            <w:r w:rsidRPr="005A61E0">
              <w:rPr>
                <w:b w:val="0"/>
                <w:sz w:val="28"/>
                <w:szCs w:val="28"/>
                <w:lang w:val="en-US"/>
              </w:rPr>
              <w:t>/</w:t>
            </w:r>
            <w:r w:rsidRPr="005A61E0">
              <w:rPr>
                <w:b w:val="0"/>
                <w:sz w:val="28"/>
                <w:szCs w:val="28"/>
              </w:rPr>
              <w:t>Тип</w:t>
            </w:r>
            <w:r w:rsidRPr="005A61E0">
              <w:rPr>
                <w:b w:val="0"/>
                <w:sz w:val="28"/>
                <w:szCs w:val="28"/>
                <w:lang w:val="en-US"/>
              </w:rPr>
              <w:t xml:space="preserve"> </w:t>
            </w:r>
          </w:p>
        </w:tc>
      </w:tr>
      <w:tr w:rsidR="00BA4B97" w:rsidRPr="005A61E0" w:rsidTr="00BA4B97">
        <w:tc>
          <w:tcPr>
            <w:tcW w:w="534" w:type="dxa"/>
            <w:vAlign w:val="center"/>
          </w:tcPr>
          <w:p w:rsidR="00BA4B97" w:rsidRPr="005A61E0" w:rsidRDefault="00BA4B97" w:rsidP="00245957">
            <w:pPr>
              <w:pStyle w:val="15"/>
              <w:spacing w:line="240" w:lineRule="auto"/>
              <w:ind w:left="0"/>
              <w:jc w:val="left"/>
              <w:rPr>
                <w:sz w:val="28"/>
                <w:szCs w:val="28"/>
                <w:lang w:val="en-US"/>
              </w:rPr>
            </w:pPr>
            <w:r w:rsidRPr="005A61E0">
              <w:rPr>
                <w:sz w:val="28"/>
                <w:szCs w:val="28"/>
                <w:lang w:val="en-US"/>
              </w:rPr>
              <w:t>1</w:t>
            </w:r>
          </w:p>
        </w:tc>
        <w:tc>
          <w:tcPr>
            <w:tcW w:w="1559" w:type="dxa"/>
          </w:tcPr>
          <w:p w:rsidR="00BA4B97" w:rsidRPr="005A61E0" w:rsidRDefault="00BA4B97" w:rsidP="00245957">
            <w:pPr>
              <w:pStyle w:val="15"/>
              <w:spacing w:line="240" w:lineRule="auto"/>
              <w:ind w:left="0"/>
              <w:jc w:val="left"/>
              <w:rPr>
                <w:sz w:val="28"/>
                <w:szCs w:val="28"/>
                <w:lang w:val="en-US"/>
              </w:rPr>
            </w:pPr>
            <w:proofErr w:type="spellStart"/>
            <w:r w:rsidRPr="005A61E0">
              <w:rPr>
                <w:sz w:val="28"/>
                <w:szCs w:val="28"/>
                <w:lang w:val="en-US"/>
              </w:rPr>
              <w:t>RequestIDPart</w:t>
            </w:r>
            <w:proofErr w:type="spellEnd"/>
          </w:p>
        </w:tc>
        <w:tc>
          <w:tcPr>
            <w:tcW w:w="2335" w:type="dxa"/>
          </w:tcPr>
          <w:p w:rsidR="00BA4B97" w:rsidRPr="005A61E0" w:rsidRDefault="00BA4B97" w:rsidP="00245957">
            <w:pPr>
              <w:pStyle w:val="15"/>
              <w:spacing w:line="240" w:lineRule="auto"/>
              <w:ind w:left="0"/>
              <w:jc w:val="left"/>
              <w:rPr>
                <w:sz w:val="28"/>
                <w:szCs w:val="28"/>
                <w:lang w:val="en-US"/>
              </w:rPr>
            </w:pPr>
            <w:r w:rsidRPr="005A61E0">
              <w:rPr>
                <w:sz w:val="28"/>
                <w:szCs w:val="28"/>
              </w:rPr>
              <w:t>Запрос</w:t>
            </w:r>
            <w:r w:rsidRPr="005A61E0">
              <w:rPr>
                <w:sz w:val="28"/>
                <w:szCs w:val="28"/>
                <w:lang w:val="en-US"/>
              </w:rPr>
              <w:t xml:space="preserve"> </w:t>
            </w:r>
            <w:r w:rsidRPr="005A61E0">
              <w:rPr>
                <w:sz w:val="28"/>
                <w:szCs w:val="28"/>
              </w:rPr>
              <w:t>на</w:t>
            </w:r>
            <w:r w:rsidRPr="005A61E0">
              <w:rPr>
                <w:sz w:val="28"/>
                <w:szCs w:val="28"/>
                <w:lang w:val="en-US"/>
              </w:rPr>
              <w:t xml:space="preserve"> </w:t>
            </w:r>
            <w:r w:rsidRPr="005A61E0">
              <w:rPr>
                <w:sz w:val="28"/>
                <w:szCs w:val="28"/>
              </w:rPr>
              <w:t>получение</w:t>
            </w:r>
            <w:r w:rsidRPr="005A61E0">
              <w:rPr>
                <w:sz w:val="28"/>
                <w:szCs w:val="28"/>
                <w:lang w:val="en-US"/>
              </w:rPr>
              <w:t xml:space="preserve"> </w:t>
            </w:r>
            <w:r w:rsidRPr="005A61E0">
              <w:rPr>
                <w:sz w:val="28"/>
                <w:szCs w:val="28"/>
              </w:rPr>
              <w:t>ответа</w:t>
            </w:r>
          </w:p>
        </w:tc>
        <w:tc>
          <w:tcPr>
            <w:tcW w:w="2201" w:type="dxa"/>
          </w:tcPr>
          <w:p w:rsidR="00BA4B97" w:rsidRPr="005A61E0" w:rsidRDefault="00BA4B97" w:rsidP="00BA4B97">
            <w:pPr>
              <w:pStyle w:val="15"/>
              <w:spacing w:line="240" w:lineRule="auto"/>
              <w:ind w:left="0" w:firstLine="817"/>
              <w:jc w:val="left"/>
              <w:rPr>
                <w:sz w:val="28"/>
                <w:szCs w:val="28"/>
                <w:lang w:val="en-US"/>
              </w:rPr>
            </w:pPr>
            <w:r w:rsidRPr="005A61E0">
              <w:rPr>
                <w:sz w:val="28"/>
                <w:szCs w:val="28"/>
                <w:lang w:val="en-US"/>
              </w:rPr>
              <w:t>+</w:t>
            </w:r>
          </w:p>
        </w:tc>
        <w:tc>
          <w:tcPr>
            <w:tcW w:w="2977" w:type="dxa"/>
          </w:tcPr>
          <w:p w:rsidR="00BA4B97" w:rsidRPr="005A61E0" w:rsidRDefault="00BA4B97" w:rsidP="00BA4B97">
            <w:pPr>
              <w:ind w:firstLine="317"/>
              <w:jc w:val="center"/>
              <w:rPr>
                <w:szCs w:val="28"/>
                <w:lang w:val="en-US"/>
              </w:rPr>
            </w:pPr>
            <w:proofErr w:type="spellStart"/>
            <w:r w:rsidRPr="005A61E0">
              <w:rPr>
                <w:szCs w:val="28"/>
                <w:lang w:val="en-US"/>
              </w:rPr>
              <w:t>tns:RequestID</w:t>
            </w:r>
            <w:proofErr w:type="spellEnd"/>
          </w:p>
        </w:tc>
      </w:tr>
    </w:tbl>
    <w:p w:rsidR="00BA4B97" w:rsidRPr="00BA4B97" w:rsidRDefault="00BA4B97" w:rsidP="00DE0D35">
      <w:pPr>
        <w:pStyle w:val="-"/>
      </w:pPr>
      <w:r w:rsidRPr="00BA4B97">
        <w:lastRenderedPageBreak/>
        <w:t xml:space="preserve">Таблица </w:t>
      </w:r>
      <w:fldSimple w:instr=" STYLEREF 1 \s ">
        <w:r>
          <w:rPr>
            <w:noProof/>
          </w:rPr>
          <w:t>4</w:t>
        </w:r>
      </w:fldSimple>
      <w:r>
        <w:t>.</w:t>
      </w:r>
      <w:fldSimple w:instr=" SEQ Таблица \* ARABIC \s 1 ">
        <w:r>
          <w:rPr>
            <w:noProof/>
          </w:rPr>
          <w:t>5</w:t>
        </w:r>
      </w:fldSimple>
      <w:r w:rsidRPr="00BA4B97">
        <w:t xml:space="preserve"> - Выходные данные: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559"/>
        <w:gridCol w:w="2335"/>
        <w:gridCol w:w="2201"/>
        <w:gridCol w:w="2977"/>
      </w:tblGrid>
      <w:tr w:rsidR="00BA4B97" w:rsidRPr="005A61E0" w:rsidTr="00BA4B97">
        <w:tc>
          <w:tcPr>
            <w:tcW w:w="534" w:type="dxa"/>
            <w:vAlign w:val="center"/>
          </w:tcPr>
          <w:p w:rsidR="00BA4B97" w:rsidRPr="005A61E0" w:rsidRDefault="00BA4B97" w:rsidP="00245957">
            <w:pPr>
              <w:pStyle w:val="aff2"/>
              <w:rPr>
                <w:b w:val="0"/>
                <w:sz w:val="28"/>
                <w:szCs w:val="28"/>
                <w:lang w:val="en-US"/>
              </w:rPr>
            </w:pPr>
            <w:r w:rsidRPr="005A61E0">
              <w:rPr>
                <w:b w:val="0"/>
                <w:sz w:val="28"/>
                <w:szCs w:val="28"/>
                <w:lang w:val="en-US"/>
              </w:rPr>
              <w:t>№</w:t>
            </w:r>
          </w:p>
        </w:tc>
        <w:tc>
          <w:tcPr>
            <w:tcW w:w="1559" w:type="dxa"/>
            <w:vAlign w:val="center"/>
          </w:tcPr>
          <w:p w:rsidR="00BA4B97" w:rsidRPr="005A61E0" w:rsidRDefault="00BA4B97" w:rsidP="00245957">
            <w:pPr>
              <w:pStyle w:val="aff2"/>
              <w:rPr>
                <w:b w:val="0"/>
                <w:sz w:val="28"/>
                <w:szCs w:val="28"/>
                <w:lang w:val="en-US"/>
              </w:rPr>
            </w:pPr>
            <w:r w:rsidRPr="005A61E0">
              <w:rPr>
                <w:b w:val="0"/>
                <w:sz w:val="28"/>
                <w:szCs w:val="28"/>
              </w:rPr>
              <w:t>Код</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335" w:type="dxa"/>
            <w:vAlign w:val="center"/>
          </w:tcPr>
          <w:p w:rsidR="00BA4B97" w:rsidRPr="005A61E0" w:rsidRDefault="00BA4B97" w:rsidP="00245957">
            <w:pPr>
              <w:pStyle w:val="aff2"/>
              <w:rPr>
                <w:b w:val="0"/>
                <w:sz w:val="28"/>
                <w:szCs w:val="28"/>
                <w:lang w:val="en-US"/>
              </w:rPr>
            </w:pPr>
            <w:r w:rsidRPr="005A61E0">
              <w:rPr>
                <w:b w:val="0"/>
                <w:sz w:val="28"/>
                <w:szCs w:val="28"/>
              </w:rPr>
              <w:t>Описание</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201" w:type="dxa"/>
            <w:vAlign w:val="center"/>
          </w:tcPr>
          <w:p w:rsidR="00BA4B97" w:rsidRPr="005A61E0" w:rsidRDefault="00BA4B97" w:rsidP="00245957">
            <w:pPr>
              <w:pStyle w:val="aff2"/>
              <w:rPr>
                <w:b w:val="0"/>
                <w:sz w:val="28"/>
                <w:szCs w:val="28"/>
                <w:lang w:val="en-US"/>
              </w:rPr>
            </w:pPr>
            <w:r w:rsidRPr="005A61E0">
              <w:rPr>
                <w:b w:val="0"/>
                <w:sz w:val="28"/>
                <w:szCs w:val="28"/>
              </w:rPr>
              <w:t>Обязательность</w:t>
            </w:r>
            <w:r w:rsidRPr="005A61E0">
              <w:rPr>
                <w:b w:val="0"/>
                <w:sz w:val="28"/>
                <w:szCs w:val="28"/>
                <w:lang w:val="en-US"/>
              </w:rPr>
              <w:t xml:space="preserve"> </w:t>
            </w:r>
          </w:p>
        </w:tc>
        <w:tc>
          <w:tcPr>
            <w:tcW w:w="2977" w:type="dxa"/>
            <w:vAlign w:val="center"/>
          </w:tcPr>
          <w:p w:rsidR="00BA4B97" w:rsidRPr="005A61E0" w:rsidRDefault="00BA4B97" w:rsidP="00245957">
            <w:pPr>
              <w:pStyle w:val="aff2"/>
              <w:rPr>
                <w:b w:val="0"/>
                <w:sz w:val="28"/>
                <w:szCs w:val="28"/>
                <w:lang w:val="en-US"/>
              </w:rPr>
            </w:pPr>
            <w:r w:rsidRPr="005A61E0">
              <w:rPr>
                <w:b w:val="0"/>
                <w:sz w:val="28"/>
                <w:szCs w:val="28"/>
              </w:rPr>
              <w:t>Способ</w:t>
            </w:r>
            <w:r w:rsidRPr="005A61E0">
              <w:rPr>
                <w:b w:val="0"/>
                <w:sz w:val="28"/>
                <w:szCs w:val="28"/>
                <w:lang w:val="en-US"/>
              </w:rPr>
              <w:t xml:space="preserve"> </w:t>
            </w:r>
            <w:r w:rsidRPr="005A61E0">
              <w:rPr>
                <w:b w:val="0"/>
                <w:sz w:val="28"/>
                <w:szCs w:val="28"/>
              </w:rPr>
              <w:t>заполнения</w:t>
            </w:r>
            <w:r w:rsidRPr="005A61E0">
              <w:rPr>
                <w:b w:val="0"/>
                <w:sz w:val="28"/>
                <w:szCs w:val="28"/>
                <w:lang w:val="en-US"/>
              </w:rPr>
              <w:t>/</w:t>
            </w:r>
            <w:r w:rsidRPr="005A61E0">
              <w:rPr>
                <w:b w:val="0"/>
                <w:sz w:val="28"/>
                <w:szCs w:val="28"/>
              </w:rPr>
              <w:t>Тип</w:t>
            </w:r>
            <w:r w:rsidRPr="005A61E0">
              <w:rPr>
                <w:b w:val="0"/>
                <w:sz w:val="28"/>
                <w:szCs w:val="28"/>
                <w:lang w:val="en-US"/>
              </w:rPr>
              <w:t xml:space="preserve"> </w:t>
            </w:r>
          </w:p>
        </w:tc>
      </w:tr>
      <w:tr w:rsidR="00BA4B97" w:rsidRPr="005A61E0" w:rsidTr="00BA4B97">
        <w:tc>
          <w:tcPr>
            <w:tcW w:w="534" w:type="dxa"/>
            <w:vAlign w:val="center"/>
          </w:tcPr>
          <w:p w:rsidR="00BA4B97" w:rsidRPr="00BA4B97" w:rsidRDefault="00BA4B97" w:rsidP="00BA4B97">
            <w:pPr>
              <w:ind w:firstLine="0"/>
              <w:jc w:val="left"/>
              <w:rPr>
                <w:szCs w:val="28"/>
              </w:rPr>
            </w:pPr>
            <w:r>
              <w:rPr>
                <w:szCs w:val="28"/>
              </w:rPr>
              <w:t>1</w:t>
            </w:r>
          </w:p>
        </w:tc>
        <w:tc>
          <w:tcPr>
            <w:tcW w:w="1559" w:type="dxa"/>
          </w:tcPr>
          <w:p w:rsidR="00BA4B97" w:rsidRPr="005A61E0" w:rsidRDefault="00BA4B97" w:rsidP="00BA4B97">
            <w:pPr>
              <w:ind w:firstLine="33"/>
              <w:jc w:val="left"/>
              <w:rPr>
                <w:szCs w:val="28"/>
                <w:lang w:val="en-US"/>
              </w:rPr>
            </w:pPr>
            <w:proofErr w:type="spellStart"/>
            <w:r w:rsidRPr="005A61E0">
              <w:rPr>
                <w:szCs w:val="28"/>
                <w:lang w:val="en-US"/>
              </w:rPr>
              <w:t>ResponsePLPart</w:t>
            </w:r>
            <w:proofErr w:type="spellEnd"/>
          </w:p>
        </w:tc>
        <w:tc>
          <w:tcPr>
            <w:tcW w:w="2335" w:type="dxa"/>
          </w:tcPr>
          <w:p w:rsidR="00BA4B97" w:rsidRPr="005A61E0" w:rsidRDefault="00BA4B97" w:rsidP="00BA4B97">
            <w:pPr>
              <w:ind w:firstLine="317"/>
              <w:jc w:val="left"/>
              <w:rPr>
                <w:szCs w:val="28"/>
                <w:lang w:val="en-US"/>
              </w:rPr>
            </w:pPr>
            <w:proofErr w:type="spellStart"/>
            <w:r w:rsidRPr="005A61E0">
              <w:rPr>
                <w:szCs w:val="28"/>
                <w:lang w:val="en-US"/>
              </w:rPr>
              <w:t>Ответ</w:t>
            </w:r>
            <w:proofErr w:type="spellEnd"/>
            <w:r w:rsidRPr="005A61E0">
              <w:rPr>
                <w:szCs w:val="28"/>
                <w:lang w:val="en-US"/>
              </w:rPr>
              <w:t xml:space="preserve">, </w:t>
            </w:r>
            <w:proofErr w:type="spellStart"/>
            <w:r w:rsidRPr="005A61E0">
              <w:rPr>
                <w:szCs w:val="28"/>
                <w:lang w:val="en-US"/>
              </w:rPr>
              <w:t>содержащий</w:t>
            </w:r>
            <w:proofErr w:type="spellEnd"/>
            <w:r w:rsidRPr="005A61E0">
              <w:rPr>
                <w:szCs w:val="28"/>
                <w:lang w:val="en-US"/>
              </w:rPr>
              <w:t xml:space="preserve"> </w:t>
            </w:r>
            <w:proofErr w:type="spellStart"/>
            <w:r w:rsidRPr="005A61E0">
              <w:rPr>
                <w:szCs w:val="28"/>
                <w:lang w:val="en-US"/>
              </w:rPr>
              <w:t>сведения</w:t>
            </w:r>
            <w:proofErr w:type="spellEnd"/>
            <w:r w:rsidRPr="005A61E0">
              <w:rPr>
                <w:szCs w:val="28"/>
                <w:lang w:val="en-US"/>
              </w:rPr>
              <w:t xml:space="preserve"> </w:t>
            </w:r>
          </w:p>
        </w:tc>
        <w:tc>
          <w:tcPr>
            <w:tcW w:w="2201" w:type="dxa"/>
          </w:tcPr>
          <w:p w:rsidR="00BA4B97" w:rsidRPr="005A61E0" w:rsidRDefault="00BA4B97" w:rsidP="00245957">
            <w:pPr>
              <w:jc w:val="left"/>
              <w:rPr>
                <w:szCs w:val="28"/>
                <w:lang w:val="en-US"/>
              </w:rPr>
            </w:pPr>
            <w:r w:rsidRPr="005A61E0">
              <w:rPr>
                <w:szCs w:val="28"/>
                <w:lang w:val="en-US"/>
              </w:rPr>
              <w:t>+</w:t>
            </w:r>
          </w:p>
        </w:tc>
        <w:tc>
          <w:tcPr>
            <w:tcW w:w="2977" w:type="dxa"/>
          </w:tcPr>
          <w:p w:rsidR="00BA4B97" w:rsidRPr="005A61E0" w:rsidRDefault="00BA4B97" w:rsidP="00BA4B97">
            <w:pPr>
              <w:ind w:firstLine="459"/>
              <w:jc w:val="center"/>
              <w:rPr>
                <w:szCs w:val="28"/>
                <w:lang w:val="en-US"/>
              </w:rPr>
            </w:pPr>
            <w:proofErr w:type="spellStart"/>
            <w:r w:rsidRPr="005A61E0">
              <w:rPr>
                <w:szCs w:val="28"/>
                <w:lang w:val="en-US"/>
              </w:rPr>
              <w:t>tns:ResponsePL</w:t>
            </w:r>
            <w:proofErr w:type="spellEnd"/>
          </w:p>
        </w:tc>
      </w:tr>
    </w:tbl>
    <w:p w:rsidR="00BA4B97" w:rsidRPr="0085702C" w:rsidRDefault="00BA4B97" w:rsidP="00DE0D35">
      <w:pPr>
        <w:pStyle w:val="-"/>
      </w:pPr>
      <w:r w:rsidRPr="0085702C">
        <w:t xml:space="preserve">Таблица </w:t>
      </w:r>
      <w:fldSimple w:instr=" STYLEREF 1 \s ">
        <w:r w:rsidRPr="0085702C">
          <w:rPr>
            <w:noProof/>
          </w:rPr>
          <w:t>4</w:t>
        </w:r>
      </w:fldSimple>
      <w:r w:rsidRPr="0085702C">
        <w:t>.</w:t>
      </w:r>
      <w:fldSimple w:instr=" SEQ Таблица \* ARABIC \s 1 ">
        <w:r w:rsidRPr="0085702C">
          <w:rPr>
            <w:noProof/>
          </w:rPr>
          <w:t>6</w:t>
        </w:r>
      </w:fldSimple>
      <w:r w:rsidRPr="0085702C">
        <w:t xml:space="preserve"> - Коды возвратов: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4"/>
        <w:gridCol w:w="3249"/>
        <w:gridCol w:w="5103"/>
      </w:tblGrid>
      <w:tr w:rsidR="005A61E0" w:rsidRPr="005A61E0" w:rsidTr="00BA4B97">
        <w:tc>
          <w:tcPr>
            <w:tcW w:w="1254" w:type="dxa"/>
            <w:vAlign w:val="center"/>
          </w:tcPr>
          <w:p w:rsidR="005A61E0" w:rsidRPr="005A61E0" w:rsidRDefault="005A61E0" w:rsidP="00245957">
            <w:pPr>
              <w:pStyle w:val="aff2"/>
              <w:rPr>
                <w:b w:val="0"/>
                <w:sz w:val="28"/>
                <w:szCs w:val="28"/>
              </w:rPr>
            </w:pPr>
            <w:r w:rsidRPr="005A61E0">
              <w:rPr>
                <w:b w:val="0"/>
                <w:sz w:val="28"/>
                <w:szCs w:val="28"/>
              </w:rPr>
              <w:t xml:space="preserve">Код возврата </w:t>
            </w:r>
          </w:p>
        </w:tc>
        <w:tc>
          <w:tcPr>
            <w:tcW w:w="3249" w:type="dxa"/>
            <w:vAlign w:val="center"/>
          </w:tcPr>
          <w:p w:rsidR="005A61E0" w:rsidRPr="005A61E0" w:rsidRDefault="005A61E0" w:rsidP="00245957">
            <w:pPr>
              <w:pStyle w:val="aff2"/>
              <w:rPr>
                <w:b w:val="0"/>
                <w:sz w:val="28"/>
                <w:szCs w:val="28"/>
              </w:rPr>
            </w:pPr>
            <w:r w:rsidRPr="005A61E0">
              <w:rPr>
                <w:b w:val="0"/>
                <w:sz w:val="28"/>
                <w:szCs w:val="28"/>
              </w:rPr>
              <w:t xml:space="preserve">Описание кода возврата </w:t>
            </w:r>
          </w:p>
        </w:tc>
        <w:tc>
          <w:tcPr>
            <w:tcW w:w="5103" w:type="dxa"/>
            <w:vAlign w:val="center"/>
          </w:tcPr>
          <w:p w:rsidR="005A61E0" w:rsidRPr="005A61E0" w:rsidRDefault="005A61E0" w:rsidP="00245957">
            <w:pPr>
              <w:pStyle w:val="aff2"/>
              <w:rPr>
                <w:b w:val="0"/>
                <w:sz w:val="28"/>
                <w:szCs w:val="28"/>
              </w:rPr>
            </w:pPr>
            <w:r w:rsidRPr="005A61E0">
              <w:rPr>
                <w:b w:val="0"/>
                <w:sz w:val="28"/>
                <w:szCs w:val="28"/>
              </w:rPr>
              <w:t>Условия возникновения</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Несовпадение сигнатур цифровой подписи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возникает несовпадение сигнатур цифровой подписи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2</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Ошибка форматно-логического контроля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возникает ошибка форматно-логического контроля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4</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Системная ошибка</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возникает системная ошибка</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5</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Ответ не готов</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ответ не готов</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6</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Время жизни запроса истекло</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время жизни запроса истекло</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10</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Запрос с указанным номером отправила иная система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запрос с указанным номером отправила иная система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11</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выдан УЦ, не входящим в сеть доверия МВД России</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выдан УЦ, не входящим в сеть доверия МВД России</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12</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просрочен</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просрочен</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13</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отозван</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отозван</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14</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Запрос с таким номером не зарегистрирован  в системе</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Запрос с таким номером не зарегистрирован  в системе</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15</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возникают прочие ошибки проверки СКП </w:t>
            </w:r>
          </w:p>
        </w:tc>
      </w:tr>
    </w:tbl>
    <w:p w:rsidR="00BA4B97" w:rsidRDefault="00BA4B97" w:rsidP="00BA4B97">
      <w:pPr>
        <w:pStyle w:val="2"/>
        <w:rPr>
          <w:lang w:val="en-US"/>
        </w:rPr>
      </w:pPr>
      <w:bookmarkStart w:id="73" w:name="_Toc421829244"/>
      <w:r>
        <w:lastRenderedPageBreak/>
        <w:t>Разработка формы</w:t>
      </w:r>
      <w:bookmarkEnd w:id="73"/>
    </w:p>
    <w:p w:rsidR="00940E2F" w:rsidRPr="00940E2F" w:rsidRDefault="00940E2F" w:rsidP="00940E2F">
      <w:r>
        <w:t xml:space="preserve">При разработке формы были использованы язык гипертекста </w:t>
      </w:r>
      <w:r>
        <w:rPr>
          <w:lang w:val="en-US"/>
        </w:rPr>
        <w:t>HTML</w:t>
      </w:r>
      <w:r>
        <w:t xml:space="preserve">, каскадные таблицы стилей </w:t>
      </w:r>
      <w:r>
        <w:rPr>
          <w:lang w:val="en-US"/>
        </w:rPr>
        <w:t>CSS</w:t>
      </w:r>
      <w:r>
        <w:t xml:space="preserve">, </w:t>
      </w:r>
      <w:proofErr w:type="spellStart"/>
      <w:r>
        <w:t>библиотека-фреймворк</w:t>
      </w:r>
      <w:proofErr w:type="spellEnd"/>
      <w:r>
        <w:t xml:space="preserve"> </w:t>
      </w:r>
      <w:proofErr w:type="spellStart"/>
      <w:r>
        <w:rPr>
          <w:lang w:val="en-US"/>
        </w:rPr>
        <w:t>jQuery</w:t>
      </w:r>
      <w:proofErr w:type="spellEnd"/>
      <w:r>
        <w:t xml:space="preserve"> для проверки полей формы, а также для взаимодействия клиент-сервер.</w:t>
      </w:r>
    </w:p>
    <w:p w:rsidR="006D0F8A" w:rsidRDefault="006D0F8A" w:rsidP="006D0F8A">
      <w:r>
        <w:t>Для удобства пользователя было решено разбить список необходимых полей, описанных в Руководстве Пользователя</w:t>
      </w:r>
      <w:r w:rsidR="00940E2F">
        <w:t>[9</w:t>
      </w:r>
      <w:r w:rsidRPr="009359BA">
        <w:t xml:space="preserve">] </w:t>
      </w:r>
      <w:r>
        <w:t>на несколько групп:</w:t>
      </w:r>
    </w:p>
    <w:p w:rsidR="006D0F8A" w:rsidRDefault="00940E2F" w:rsidP="006D0F8A">
      <w:r>
        <w:t>Группа</w:t>
      </w:r>
      <w:r w:rsidR="006D0F8A">
        <w:t xml:space="preserve"> 1: сведения об инициаторе запроса.</w:t>
      </w:r>
    </w:p>
    <w:p w:rsidR="006D0F8A" w:rsidRDefault="006D0F8A" w:rsidP="006D0F8A">
      <w:r>
        <w:t>В эту группу входят поля:</w:t>
      </w:r>
    </w:p>
    <w:p w:rsidR="006D0F8A" w:rsidRDefault="006D0F8A" w:rsidP="00186DF0">
      <w:pPr>
        <w:pStyle w:val="af2"/>
        <w:numPr>
          <w:ilvl w:val="0"/>
          <w:numId w:val="15"/>
        </w:numPr>
      </w:pPr>
      <w:r>
        <w:t>ФИО, телефон инспектора, производящего проверку</w:t>
      </w:r>
    </w:p>
    <w:p w:rsidR="006D0F8A" w:rsidRDefault="00940E2F" w:rsidP="006D0F8A">
      <w:pPr>
        <w:pStyle w:val="af2"/>
        <w:ind w:left="0"/>
      </w:pPr>
      <w:r>
        <w:t xml:space="preserve">Группа </w:t>
      </w:r>
      <w:r w:rsidR="006D0F8A">
        <w:t>2: Персональные данные проверяемого лица</w:t>
      </w:r>
    </w:p>
    <w:p w:rsidR="006D0F8A" w:rsidRDefault="006D0F8A" w:rsidP="00186DF0">
      <w:pPr>
        <w:pStyle w:val="af2"/>
        <w:numPr>
          <w:ilvl w:val="0"/>
          <w:numId w:val="15"/>
        </w:numPr>
      </w:pPr>
      <w:r>
        <w:t>Фамилия на момент увольнения</w:t>
      </w:r>
    </w:p>
    <w:p w:rsidR="006D0F8A" w:rsidRDefault="006D0F8A" w:rsidP="00186DF0">
      <w:pPr>
        <w:pStyle w:val="af2"/>
        <w:numPr>
          <w:ilvl w:val="0"/>
          <w:numId w:val="15"/>
        </w:numPr>
      </w:pPr>
      <w:r>
        <w:t>Имя</w:t>
      </w:r>
    </w:p>
    <w:p w:rsidR="006D0F8A" w:rsidRDefault="006D0F8A" w:rsidP="00186DF0">
      <w:pPr>
        <w:pStyle w:val="af2"/>
        <w:numPr>
          <w:ilvl w:val="0"/>
          <w:numId w:val="15"/>
        </w:numPr>
      </w:pPr>
      <w:r>
        <w:t>Отчество</w:t>
      </w:r>
    </w:p>
    <w:p w:rsidR="006D0F8A" w:rsidRDefault="006D0F8A" w:rsidP="00186DF0">
      <w:pPr>
        <w:pStyle w:val="af2"/>
        <w:numPr>
          <w:ilvl w:val="0"/>
          <w:numId w:val="15"/>
        </w:numPr>
      </w:pPr>
      <w:r w:rsidRPr="004F09DD">
        <w:t>Предыдущая</w:t>
      </w:r>
      <w:r>
        <w:t>(девичья) фамилия</w:t>
      </w:r>
    </w:p>
    <w:p w:rsidR="006D0F8A" w:rsidRDefault="006D0F8A" w:rsidP="00186DF0">
      <w:pPr>
        <w:pStyle w:val="af2"/>
        <w:numPr>
          <w:ilvl w:val="0"/>
          <w:numId w:val="15"/>
        </w:numPr>
      </w:pPr>
      <w:r>
        <w:t>СНИЛС</w:t>
      </w:r>
    </w:p>
    <w:p w:rsidR="006D0F8A" w:rsidRDefault="006D0F8A" w:rsidP="00186DF0">
      <w:pPr>
        <w:pStyle w:val="af2"/>
        <w:numPr>
          <w:ilvl w:val="0"/>
          <w:numId w:val="15"/>
        </w:numPr>
      </w:pPr>
      <w:r>
        <w:t>Дата рождения</w:t>
      </w:r>
    </w:p>
    <w:p w:rsidR="006D0F8A" w:rsidRDefault="006D0F8A" w:rsidP="00186DF0">
      <w:pPr>
        <w:pStyle w:val="af2"/>
        <w:numPr>
          <w:ilvl w:val="0"/>
          <w:numId w:val="15"/>
        </w:numPr>
      </w:pPr>
      <w:r>
        <w:t>Место рождения</w:t>
      </w:r>
    </w:p>
    <w:p w:rsidR="006D0F8A" w:rsidRPr="009359BA" w:rsidRDefault="006D0F8A" w:rsidP="00186DF0">
      <w:pPr>
        <w:pStyle w:val="af2"/>
        <w:numPr>
          <w:ilvl w:val="0"/>
          <w:numId w:val="15"/>
        </w:numPr>
      </w:pPr>
      <w:r>
        <w:t>Код региона</w:t>
      </w:r>
    </w:p>
    <w:p w:rsidR="006D0F8A" w:rsidRDefault="00940E2F" w:rsidP="006D0F8A">
      <w:r>
        <w:t xml:space="preserve">Группа </w:t>
      </w:r>
      <w:r w:rsidR="006D0F8A">
        <w:t>3: Сведения о службе</w:t>
      </w:r>
    </w:p>
    <w:p w:rsidR="006D0F8A" w:rsidRDefault="006D0F8A" w:rsidP="00186DF0">
      <w:pPr>
        <w:pStyle w:val="af2"/>
        <w:numPr>
          <w:ilvl w:val="0"/>
          <w:numId w:val="15"/>
        </w:numPr>
      </w:pPr>
      <w:r>
        <w:t>Личный номер сотрудника ОВД</w:t>
      </w:r>
    </w:p>
    <w:p w:rsidR="006D0F8A" w:rsidRDefault="006D0F8A" w:rsidP="00186DF0">
      <w:pPr>
        <w:pStyle w:val="af2"/>
        <w:numPr>
          <w:ilvl w:val="0"/>
          <w:numId w:val="15"/>
        </w:numPr>
      </w:pPr>
      <w:r>
        <w:t>ОВД, выдавший пенсионное удостоверение и/или издавший приказ об увольнении</w:t>
      </w:r>
    </w:p>
    <w:p w:rsidR="006D0F8A" w:rsidRDefault="006D0F8A" w:rsidP="00186DF0">
      <w:pPr>
        <w:pStyle w:val="af2"/>
        <w:numPr>
          <w:ilvl w:val="0"/>
          <w:numId w:val="15"/>
        </w:numPr>
      </w:pPr>
      <w:r>
        <w:t>Код региона</w:t>
      </w:r>
    </w:p>
    <w:p w:rsidR="006D0F8A" w:rsidRDefault="006D0F8A" w:rsidP="00186DF0">
      <w:pPr>
        <w:pStyle w:val="af2"/>
        <w:numPr>
          <w:ilvl w:val="0"/>
          <w:numId w:val="15"/>
        </w:numPr>
      </w:pPr>
      <w:r>
        <w:t>Звание на момент увольнения</w:t>
      </w:r>
    </w:p>
    <w:p w:rsidR="00940E2F" w:rsidRDefault="00940E2F" w:rsidP="006D0F8A">
      <w:pPr>
        <w:pStyle w:val="af2"/>
        <w:ind w:left="0"/>
      </w:pPr>
      <w:r>
        <w:t>Каждая группа полей выводится на определенном шаге формы.</w:t>
      </w:r>
    </w:p>
    <w:p w:rsidR="006D0F8A" w:rsidRDefault="006D0F8A" w:rsidP="006D0F8A">
      <w:pPr>
        <w:pStyle w:val="af2"/>
        <w:ind w:left="0"/>
      </w:pPr>
      <w:r>
        <w:t>Вид формы на каждо</w:t>
      </w:r>
      <w:r w:rsidR="00BA4B97">
        <w:t>м шаге представлен на рисунках 4.</w:t>
      </w:r>
      <w:r w:rsidR="00031F1B">
        <w:t>3</w:t>
      </w:r>
      <w:r w:rsidR="00BA4B97">
        <w:t xml:space="preserve"> - 4.</w:t>
      </w:r>
      <w:r w:rsidR="00031F1B">
        <w:t>5</w:t>
      </w:r>
      <w:r>
        <w:t>.</w:t>
      </w:r>
    </w:p>
    <w:p w:rsidR="00BA4B97" w:rsidRDefault="006D0F8A" w:rsidP="00BA4B97">
      <w:pPr>
        <w:pStyle w:val="af2"/>
        <w:keepNext/>
        <w:ind w:left="0"/>
      </w:pPr>
      <w:r>
        <w:t xml:space="preserve"> </w:t>
      </w:r>
      <w:r w:rsidR="00BA4B97">
        <w:rPr>
          <w:noProof/>
        </w:rPr>
        <w:drawing>
          <wp:inline distT="0" distB="0" distL="0" distR="0">
            <wp:extent cx="5940425" cy="2694463"/>
            <wp:effectExtent l="19050" t="0" r="3175" b="0"/>
            <wp:docPr id="870" name="Рисунок 870" descr="C:\Users\user\Desktop\Диплом\Scrins\Выделение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C:\Users\user\Desktop\Диплом\Scrins\Выделение_006.png"/>
                    <pic:cNvPicPr>
                      <a:picLocks noChangeAspect="1" noChangeArrowheads="1"/>
                    </pic:cNvPicPr>
                  </pic:nvPicPr>
                  <pic:blipFill>
                    <a:blip r:embed="rId19" cstate="print"/>
                    <a:srcRect/>
                    <a:stretch>
                      <a:fillRect/>
                    </a:stretch>
                  </pic:blipFill>
                  <pic:spPr bwMode="auto">
                    <a:xfrm>
                      <a:off x="0" y="0"/>
                      <a:ext cx="5940425" cy="2694463"/>
                    </a:xfrm>
                    <a:prstGeom prst="rect">
                      <a:avLst/>
                    </a:prstGeom>
                    <a:noFill/>
                    <a:ln w="9525">
                      <a:noFill/>
                      <a:miter lim="800000"/>
                      <a:headEnd/>
                      <a:tailEnd/>
                    </a:ln>
                  </pic:spPr>
                </pic:pic>
              </a:graphicData>
            </a:graphic>
          </wp:inline>
        </w:drawing>
      </w:r>
    </w:p>
    <w:p w:rsidR="006D0F8A" w:rsidRDefault="00BA4B97" w:rsidP="004F09DD">
      <w:pPr>
        <w:pStyle w:val="-3"/>
        <w:rPr>
          <w:noProof/>
        </w:rPr>
      </w:pPr>
      <w:r w:rsidRPr="00BA4B97">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3</w:t>
      </w:r>
      <w:r w:rsidR="00CF144F">
        <w:fldChar w:fldCharType="end"/>
      </w:r>
      <w:r w:rsidRPr="00BA4B97">
        <w:t xml:space="preserve"> - Шаг 1: заполнение сведений о лице, инициировавшем проверку</w:t>
      </w:r>
    </w:p>
    <w:p w:rsidR="00BA4B97" w:rsidRDefault="00BA4B97" w:rsidP="00BA4B97"/>
    <w:p w:rsidR="00BA4B97" w:rsidRDefault="00BA4B97" w:rsidP="00BA4B97">
      <w:pPr>
        <w:keepNext/>
        <w:ind w:firstLine="0"/>
      </w:pPr>
      <w:r w:rsidRPr="00BA4B97">
        <w:rPr>
          <w:noProof/>
        </w:rPr>
        <w:lastRenderedPageBreak/>
        <w:drawing>
          <wp:inline distT="0" distB="0" distL="0" distR="0">
            <wp:extent cx="5940425" cy="4631926"/>
            <wp:effectExtent l="19050" t="0" r="3175" b="0"/>
            <wp:docPr id="5" name="Рисунок 871" descr="C:\Users\user\Desktop\Диплом\Scrins\Выделение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Users\user\Desktop\Диплом\Scrins\Выделение_007.png"/>
                    <pic:cNvPicPr>
                      <a:picLocks noChangeAspect="1" noChangeArrowheads="1"/>
                    </pic:cNvPicPr>
                  </pic:nvPicPr>
                  <pic:blipFill>
                    <a:blip r:embed="rId20" cstate="print"/>
                    <a:srcRect/>
                    <a:stretch>
                      <a:fillRect/>
                    </a:stretch>
                  </pic:blipFill>
                  <pic:spPr bwMode="auto">
                    <a:xfrm>
                      <a:off x="0" y="0"/>
                      <a:ext cx="5940425" cy="4631926"/>
                    </a:xfrm>
                    <a:prstGeom prst="rect">
                      <a:avLst/>
                    </a:prstGeom>
                    <a:noFill/>
                    <a:ln w="9525">
                      <a:noFill/>
                      <a:miter lim="800000"/>
                      <a:headEnd/>
                      <a:tailEnd/>
                    </a:ln>
                  </pic:spPr>
                </pic:pic>
              </a:graphicData>
            </a:graphic>
          </wp:inline>
        </w:drawing>
      </w:r>
    </w:p>
    <w:p w:rsidR="00BA4B97" w:rsidRPr="00BA4B97" w:rsidRDefault="00BA4B97" w:rsidP="004F09DD">
      <w:pPr>
        <w:pStyle w:val="-3"/>
      </w:pPr>
      <w:r w:rsidRPr="00BA4B97">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4</w:t>
      </w:r>
      <w:r w:rsidR="00CF144F">
        <w:fldChar w:fldCharType="end"/>
      </w:r>
      <w:r w:rsidRPr="00BA4B97">
        <w:t xml:space="preserve"> - Шаг 2: заполнение персональных данных проверяемого лица</w:t>
      </w:r>
    </w:p>
    <w:p w:rsidR="0085702C" w:rsidRDefault="0085702C" w:rsidP="0085702C">
      <w:pPr>
        <w:pStyle w:val="af2"/>
        <w:keepNext/>
        <w:ind w:left="0" w:firstLine="0"/>
      </w:pPr>
      <w:r>
        <w:rPr>
          <w:noProof/>
        </w:rPr>
        <w:drawing>
          <wp:inline distT="0" distB="0" distL="0" distR="0">
            <wp:extent cx="5940425" cy="3144465"/>
            <wp:effectExtent l="19050" t="0" r="3175" b="0"/>
            <wp:docPr id="872" name="Рисунок 872" descr="C:\Users\user\Desktop\Диплом\Scrins\Выделение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Users\user\Desktop\Диплом\Scrins\Выделение_008.png"/>
                    <pic:cNvPicPr>
                      <a:picLocks noChangeAspect="1" noChangeArrowheads="1"/>
                    </pic:cNvPicPr>
                  </pic:nvPicPr>
                  <pic:blipFill>
                    <a:blip r:embed="rId21" cstate="print"/>
                    <a:srcRect/>
                    <a:stretch>
                      <a:fillRect/>
                    </a:stretch>
                  </pic:blipFill>
                  <pic:spPr bwMode="auto">
                    <a:xfrm>
                      <a:off x="0" y="0"/>
                      <a:ext cx="5940425" cy="3144465"/>
                    </a:xfrm>
                    <a:prstGeom prst="rect">
                      <a:avLst/>
                    </a:prstGeom>
                    <a:noFill/>
                    <a:ln w="9525">
                      <a:noFill/>
                      <a:miter lim="800000"/>
                      <a:headEnd/>
                      <a:tailEnd/>
                    </a:ln>
                  </pic:spPr>
                </pic:pic>
              </a:graphicData>
            </a:graphic>
          </wp:inline>
        </w:drawing>
      </w:r>
    </w:p>
    <w:p w:rsidR="0085702C" w:rsidRPr="0085702C" w:rsidRDefault="0085702C" w:rsidP="004F09DD">
      <w:pPr>
        <w:pStyle w:val="-3"/>
      </w:pPr>
      <w:r w:rsidRPr="0085702C">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5</w:t>
      </w:r>
      <w:r w:rsidR="00CF144F">
        <w:fldChar w:fldCharType="end"/>
      </w:r>
      <w:r w:rsidRPr="0085702C">
        <w:t xml:space="preserve"> - Шаг 3: заполнение служебных данных проверяемого лица</w:t>
      </w:r>
    </w:p>
    <w:p w:rsidR="006D0F8A" w:rsidRDefault="006D0F8A" w:rsidP="006D0F8A">
      <w:pPr>
        <w:pStyle w:val="af2"/>
        <w:ind w:left="0"/>
      </w:pPr>
    </w:p>
    <w:p w:rsidR="006D0F8A" w:rsidRDefault="006D0F8A" w:rsidP="006D0F8A">
      <w:pPr>
        <w:pStyle w:val="af2"/>
        <w:ind w:left="0"/>
      </w:pPr>
    </w:p>
    <w:p w:rsidR="006D0F8A" w:rsidRDefault="006D0F8A" w:rsidP="006D0F8A">
      <w:pPr>
        <w:pStyle w:val="af2"/>
        <w:ind w:left="0"/>
      </w:pPr>
    </w:p>
    <w:p w:rsidR="006D0F8A" w:rsidRDefault="006D0F8A" w:rsidP="006D0F8A">
      <w:pPr>
        <w:pStyle w:val="af2"/>
        <w:ind w:left="0"/>
      </w:pPr>
      <w:r>
        <w:lastRenderedPageBreak/>
        <w:t xml:space="preserve">Переходы между шагами реализованы с помощью </w:t>
      </w:r>
      <w:r>
        <w:rPr>
          <w:lang w:val="en-US"/>
        </w:rPr>
        <w:t>JavaScript</w:t>
      </w:r>
      <w:r w:rsidRPr="00746E69">
        <w:t xml:space="preserve"> </w:t>
      </w:r>
      <w:r>
        <w:t xml:space="preserve">и </w:t>
      </w:r>
      <w:proofErr w:type="spellStart"/>
      <w:r>
        <w:rPr>
          <w:lang w:val="en-US"/>
        </w:rPr>
        <w:t>jQuery</w:t>
      </w:r>
      <w:proofErr w:type="spellEnd"/>
      <w:r>
        <w:t>. Пример функции п</w:t>
      </w:r>
      <w:r w:rsidR="0085702C">
        <w:t>ерехода представлен в листинге 4</w:t>
      </w:r>
      <w:r>
        <w:t>.1</w:t>
      </w:r>
      <w:r w:rsidR="002B1688">
        <w:t>.</w:t>
      </w:r>
    </w:p>
    <w:p w:rsidR="0085702C" w:rsidRPr="0085702C" w:rsidRDefault="0085702C" w:rsidP="00DE0D35">
      <w:pPr>
        <w:pStyle w:val="-"/>
      </w:pPr>
      <w:r w:rsidRPr="0085702C">
        <w:t xml:space="preserve">Листинг </w:t>
      </w:r>
      <w:fldSimple w:instr=" STYLEREF 1 \s ">
        <w:r w:rsidR="00DE0D35">
          <w:rPr>
            <w:noProof/>
          </w:rPr>
          <w:t>4</w:t>
        </w:r>
      </w:fldSimple>
      <w:r w:rsidR="00DE0D35">
        <w:t>.</w:t>
      </w:r>
      <w:fldSimple w:instr=" SEQ Листинг \* ARABIC \s 1 ">
        <w:r w:rsidR="00DE0D35">
          <w:rPr>
            <w:noProof/>
          </w:rPr>
          <w:t>1</w:t>
        </w:r>
      </w:fldSimple>
      <w:r w:rsidRPr="0085702C">
        <w:t>- Пример реализации кнопки для шага вперед</w:t>
      </w:r>
    </w:p>
    <w:tbl>
      <w:tblPr>
        <w:tblStyle w:val="-4"/>
        <w:tblW w:w="0" w:type="auto"/>
        <w:tblLook w:val="04A0"/>
      </w:tblPr>
      <w:tblGrid>
        <w:gridCol w:w="9571"/>
      </w:tblGrid>
      <w:tr w:rsidR="0085702C" w:rsidTr="0085702C">
        <w:tc>
          <w:tcPr>
            <w:tcW w:w="9571" w:type="dxa"/>
          </w:tcPr>
          <w:p w:rsidR="0085702C" w:rsidRPr="0085702C" w:rsidRDefault="0085702C" w:rsidP="0085702C">
            <w:pPr>
              <w:pStyle w:val="af5"/>
              <w:framePr w:wrap="notBeside"/>
              <w:rPr>
                <w:lang w:val="en-US"/>
              </w:rPr>
            </w:pPr>
            <w:r w:rsidRPr="0085702C">
              <w:rPr>
                <w:lang w:val="en-US"/>
              </w:rPr>
              <w:t>$('</w:t>
            </w:r>
            <w:proofErr w:type="spellStart"/>
            <w:r w:rsidRPr="0085702C">
              <w:rPr>
                <w:lang w:val="en-US"/>
              </w:rPr>
              <w:t>button.next</w:t>
            </w:r>
            <w:proofErr w:type="spellEnd"/>
            <w:r w:rsidRPr="0085702C">
              <w:rPr>
                <w:lang w:val="en-US"/>
              </w:rPr>
              <w:t>-step').on('click', function() {</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var</w:t>
            </w:r>
            <w:proofErr w:type="spellEnd"/>
            <w:r w:rsidRPr="0085702C">
              <w:rPr>
                <w:lang w:val="en-US"/>
              </w:rPr>
              <w:t xml:space="preserve"> step = $(document).find('.active').</w:t>
            </w:r>
            <w:proofErr w:type="spellStart"/>
            <w:r w:rsidRPr="0085702C">
              <w:rPr>
                <w:lang w:val="en-US"/>
              </w:rPr>
              <w:t>attr</w:t>
            </w:r>
            <w:proofErr w:type="spellEnd"/>
            <w:r w:rsidRPr="0085702C">
              <w:rPr>
                <w:lang w:val="en-US"/>
              </w:rPr>
              <w:t>('step');</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var</w:t>
            </w:r>
            <w:proofErr w:type="spellEnd"/>
            <w:r w:rsidRPr="0085702C">
              <w:rPr>
                <w:lang w:val="en-US"/>
              </w:rPr>
              <w:t xml:space="preserve"> $this = $(document).find('.active');</w:t>
            </w:r>
          </w:p>
          <w:p w:rsidR="0085702C" w:rsidRPr="0085702C" w:rsidRDefault="0085702C" w:rsidP="0085702C">
            <w:pPr>
              <w:pStyle w:val="af5"/>
              <w:framePr w:wrap="notBeside"/>
              <w:rPr>
                <w:lang w:val="en-US"/>
              </w:rPr>
            </w:pPr>
            <w:r w:rsidRPr="0085702C">
              <w:rPr>
                <w:lang w:val="en-US"/>
              </w:rPr>
              <w:t xml:space="preserve">        step++;</w:t>
            </w:r>
          </w:p>
          <w:p w:rsidR="0085702C" w:rsidRPr="0085702C" w:rsidRDefault="0085702C" w:rsidP="0085702C">
            <w:pPr>
              <w:pStyle w:val="af5"/>
              <w:framePr w:wrap="notBeside"/>
              <w:rPr>
                <w:lang w:val="en-US"/>
              </w:rPr>
            </w:pPr>
            <w:r w:rsidRPr="0085702C">
              <w:rPr>
                <w:lang w:val="en-US"/>
              </w:rPr>
              <w:t xml:space="preserve">        if(step&gt;3) {</w:t>
            </w:r>
          </w:p>
          <w:p w:rsidR="0085702C" w:rsidRPr="0085702C" w:rsidRDefault="0085702C" w:rsidP="0085702C">
            <w:pPr>
              <w:pStyle w:val="af5"/>
              <w:framePr w:wrap="notBeside"/>
              <w:rPr>
                <w:lang w:val="en-US"/>
              </w:rPr>
            </w:pPr>
            <w:r w:rsidRPr="0085702C">
              <w:rPr>
                <w:lang w:val="en-US"/>
              </w:rPr>
              <w:t xml:space="preserve">            step=3;</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if(step&gt;1) {</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prev</w:t>
            </w:r>
            <w:proofErr w:type="spellEnd"/>
            <w:r w:rsidRPr="0085702C">
              <w:rPr>
                <w:lang w:val="en-US"/>
              </w:rPr>
              <w:t>-step').show();</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$($this).</w:t>
            </w:r>
            <w:proofErr w:type="spellStart"/>
            <w:r w:rsidRPr="0085702C">
              <w:rPr>
                <w:lang w:val="en-US"/>
              </w:rPr>
              <w:t>removeClass</w:t>
            </w:r>
            <w:proofErr w:type="spellEnd"/>
            <w:r w:rsidRPr="0085702C">
              <w:rPr>
                <w:lang w:val="en-US"/>
              </w:rPr>
              <w:t>('active');</w:t>
            </w:r>
          </w:p>
          <w:p w:rsidR="0085702C" w:rsidRPr="0085702C" w:rsidRDefault="0085702C" w:rsidP="0085702C">
            <w:pPr>
              <w:pStyle w:val="af5"/>
              <w:framePr w:wrap="notBeside"/>
              <w:rPr>
                <w:lang w:val="en-US"/>
              </w:rPr>
            </w:pPr>
            <w:r w:rsidRPr="0085702C">
              <w:rPr>
                <w:lang w:val="en-US"/>
              </w:rPr>
              <w:t xml:space="preserve">        $('.step').each(function() {</w:t>
            </w:r>
          </w:p>
          <w:p w:rsidR="0085702C" w:rsidRPr="0085702C" w:rsidRDefault="0085702C" w:rsidP="0085702C">
            <w:pPr>
              <w:pStyle w:val="af5"/>
              <w:framePr w:wrap="notBeside"/>
              <w:rPr>
                <w:lang w:val="en-US"/>
              </w:rPr>
            </w:pPr>
            <w:r w:rsidRPr="0085702C">
              <w:rPr>
                <w:lang w:val="en-US"/>
              </w:rPr>
              <w:t xml:space="preserve">            if($(this).</w:t>
            </w:r>
            <w:proofErr w:type="spellStart"/>
            <w:r w:rsidRPr="0085702C">
              <w:rPr>
                <w:lang w:val="en-US"/>
              </w:rPr>
              <w:t>attr</w:t>
            </w:r>
            <w:proofErr w:type="spellEnd"/>
            <w:r w:rsidRPr="0085702C">
              <w:rPr>
                <w:lang w:val="en-US"/>
              </w:rPr>
              <w:t>('step') == step) {</w:t>
            </w:r>
          </w:p>
          <w:p w:rsidR="0085702C" w:rsidRPr="0085702C" w:rsidRDefault="0085702C" w:rsidP="0085702C">
            <w:pPr>
              <w:pStyle w:val="af5"/>
              <w:framePr w:wrap="notBeside"/>
              <w:rPr>
                <w:lang w:val="en-US"/>
              </w:rPr>
            </w:pPr>
            <w:r w:rsidRPr="0085702C">
              <w:rPr>
                <w:lang w:val="en-US"/>
              </w:rPr>
              <w:t xml:space="preserve">                $(this).</w:t>
            </w:r>
            <w:proofErr w:type="spellStart"/>
            <w:r w:rsidRPr="0085702C">
              <w:rPr>
                <w:lang w:val="en-US"/>
              </w:rPr>
              <w:t>addClass</w:t>
            </w:r>
            <w:proofErr w:type="spellEnd"/>
            <w:r w:rsidRPr="0085702C">
              <w:rPr>
                <w:lang w:val="en-US"/>
              </w:rPr>
              <w:t>('active');</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if(step == 3) {</w:t>
            </w:r>
          </w:p>
          <w:p w:rsidR="0085702C" w:rsidRPr="0085702C" w:rsidRDefault="0085702C" w:rsidP="0085702C">
            <w:pPr>
              <w:pStyle w:val="af5"/>
              <w:framePr w:wrap="notBeside"/>
              <w:rPr>
                <w:lang w:val="en-US"/>
              </w:rPr>
            </w:pPr>
            <w:r w:rsidRPr="0085702C">
              <w:rPr>
                <w:lang w:val="en-US"/>
              </w:rPr>
              <w:t xml:space="preserve">           $('.next-step').hide();</w:t>
            </w:r>
          </w:p>
          <w:p w:rsidR="0085702C" w:rsidRPr="0085702C" w:rsidRDefault="0085702C" w:rsidP="0085702C">
            <w:pPr>
              <w:pStyle w:val="af5"/>
              <w:framePr w:wrap="notBeside"/>
              <w:rPr>
                <w:lang w:val="en-US"/>
              </w:rPr>
            </w:pPr>
            <w:r w:rsidRPr="0085702C">
              <w:rPr>
                <w:lang w:val="en-US"/>
              </w:rPr>
              <w:t xml:space="preserve">           $('.hidden-submit').show();</w:t>
            </w:r>
          </w:p>
          <w:p w:rsidR="0085702C" w:rsidRDefault="0085702C" w:rsidP="0085702C">
            <w:pPr>
              <w:pStyle w:val="af5"/>
              <w:framePr w:wrap="notBeside"/>
            </w:pPr>
            <w:r w:rsidRPr="0085702C">
              <w:rPr>
                <w:lang w:val="en-US"/>
              </w:rPr>
              <w:t xml:space="preserve">        </w:t>
            </w:r>
            <w:r>
              <w:t>}</w:t>
            </w:r>
          </w:p>
          <w:p w:rsidR="0085702C" w:rsidRDefault="0085702C" w:rsidP="0085702C">
            <w:pPr>
              <w:pStyle w:val="af5"/>
              <w:framePr w:wrap="notBeside"/>
            </w:pPr>
            <w:r>
              <w:t xml:space="preserve">        </w:t>
            </w:r>
            <w:proofErr w:type="spellStart"/>
            <w:r>
              <w:t>return</w:t>
            </w:r>
            <w:proofErr w:type="spellEnd"/>
            <w:r>
              <w:t xml:space="preserve"> </w:t>
            </w:r>
            <w:proofErr w:type="spellStart"/>
            <w:r>
              <w:t>false</w:t>
            </w:r>
            <w:proofErr w:type="spellEnd"/>
            <w:r>
              <w:t>;</w:t>
            </w:r>
          </w:p>
          <w:p w:rsidR="0085702C" w:rsidRDefault="0085702C" w:rsidP="0085702C">
            <w:pPr>
              <w:pStyle w:val="af5"/>
              <w:framePr w:wrap="notBeside"/>
            </w:pPr>
            <w:r>
              <w:t xml:space="preserve">    });</w:t>
            </w:r>
          </w:p>
        </w:tc>
      </w:tr>
    </w:tbl>
    <w:p w:rsidR="006D0F8A" w:rsidRDefault="004F09DD" w:rsidP="006D0F8A">
      <w:pPr>
        <w:pStyle w:val="3"/>
      </w:pPr>
      <w:r>
        <w:t>Проверка</w:t>
      </w:r>
      <w:r w:rsidR="006D0F8A">
        <w:t xml:space="preserve"> значений полей формы</w:t>
      </w:r>
    </w:p>
    <w:p w:rsidR="006D0F8A" w:rsidRDefault="006D0F8A" w:rsidP="006D0F8A">
      <w:r>
        <w:t>Так как сервис принимает значения определенного типа, то они должны соответствовать определенному шаблону. Например, дата рождения должна выглядеть как дата, а СНИЛС должен быть только числовой, проходящий проверку на контрольную сумму. Все остальные обязательные поля должны быть как минимум не пустые.</w:t>
      </w:r>
    </w:p>
    <w:p w:rsidR="0085702C" w:rsidRDefault="004F09DD" w:rsidP="006D0F8A">
      <w:r>
        <w:t>Пример функции проверки</w:t>
      </w:r>
      <w:r w:rsidR="0085702C">
        <w:t xml:space="preserve"> на пустоту значения представлен в листинге 4.2</w:t>
      </w:r>
      <w:r w:rsidR="002B1688">
        <w:t>.</w:t>
      </w:r>
    </w:p>
    <w:p w:rsidR="0085702C" w:rsidRPr="0085702C" w:rsidRDefault="0085702C" w:rsidP="00DE0D35">
      <w:pPr>
        <w:pStyle w:val="-"/>
      </w:pPr>
      <w:r w:rsidRPr="0085702C">
        <w:t xml:space="preserve">Листинг </w:t>
      </w:r>
      <w:fldSimple w:instr=" STYLEREF 1 \s ">
        <w:r w:rsidR="00DE0D35">
          <w:rPr>
            <w:noProof/>
          </w:rPr>
          <w:t>4</w:t>
        </w:r>
      </w:fldSimple>
      <w:r w:rsidR="00DE0D35">
        <w:t>.</w:t>
      </w:r>
      <w:fldSimple w:instr=" SEQ Листинг \* ARABIC \s 1 ">
        <w:r w:rsidR="00DE0D35">
          <w:rPr>
            <w:noProof/>
          </w:rPr>
          <w:t>2</w:t>
        </w:r>
      </w:fldSimple>
      <w:r w:rsidRPr="0085702C">
        <w:t xml:space="preserve"> - </w:t>
      </w:r>
      <w:r w:rsidR="004F09DD">
        <w:t>Проверка</w:t>
      </w:r>
      <w:r w:rsidRPr="0085702C">
        <w:t>: Поле не пусто</w:t>
      </w:r>
    </w:p>
    <w:tbl>
      <w:tblPr>
        <w:tblStyle w:val="-4"/>
        <w:tblW w:w="0" w:type="auto"/>
        <w:tblLook w:val="04A0"/>
      </w:tblPr>
      <w:tblGrid>
        <w:gridCol w:w="9571"/>
      </w:tblGrid>
      <w:tr w:rsidR="0085702C" w:rsidTr="0085702C">
        <w:tc>
          <w:tcPr>
            <w:tcW w:w="9571" w:type="dxa"/>
          </w:tcPr>
          <w:p w:rsidR="0085702C" w:rsidRPr="0085702C" w:rsidRDefault="0085702C" w:rsidP="0085702C">
            <w:pPr>
              <w:pStyle w:val="af5"/>
              <w:framePr w:wrap="notBeside"/>
              <w:rPr>
                <w:lang w:val="en-US"/>
              </w:rPr>
            </w:pPr>
            <w:r w:rsidRPr="0085702C">
              <w:rPr>
                <w:lang w:val="en-US"/>
              </w:rPr>
              <w:t xml:space="preserve">function </w:t>
            </w:r>
            <w:proofErr w:type="spellStart"/>
            <w:r w:rsidRPr="0085702C">
              <w:rPr>
                <w:lang w:val="en-US"/>
              </w:rPr>
              <w:t>notEmpty</w:t>
            </w:r>
            <w:proofErr w:type="spellEnd"/>
            <w:r w:rsidRPr="0085702C">
              <w:rPr>
                <w:lang w:val="en-US"/>
              </w:rPr>
              <w:t>(</w:t>
            </w:r>
            <w:proofErr w:type="spellStart"/>
            <w:r w:rsidRPr="0085702C">
              <w:rPr>
                <w:lang w:val="en-US"/>
              </w:rPr>
              <w:t>jqObj</w:t>
            </w:r>
            <w:proofErr w:type="spellEnd"/>
            <w:r w:rsidRPr="0085702C">
              <w:rPr>
                <w:lang w:val="en-US"/>
              </w:rPr>
              <w:t>) {</w:t>
            </w:r>
          </w:p>
          <w:p w:rsidR="0085702C" w:rsidRPr="0085702C" w:rsidRDefault="0085702C" w:rsidP="0085702C">
            <w:pPr>
              <w:pStyle w:val="af5"/>
              <w:framePr w:wrap="notBeside"/>
              <w:rPr>
                <w:lang w:val="en-US"/>
              </w:rPr>
            </w:pPr>
            <w:r w:rsidRPr="0085702C">
              <w:rPr>
                <w:lang w:val="en-US"/>
              </w:rPr>
              <w:t xml:space="preserve">        if(jqObj.val()=="") {</w:t>
            </w:r>
          </w:p>
          <w:p w:rsidR="0085702C" w:rsidRPr="0085702C" w:rsidRDefault="0085702C" w:rsidP="0085702C">
            <w:pPr>
              <w:pStyle w:val="af5"/>
              <w:framePr w:wrap="notBeside"/>
              <w:rPr>
                <w:lang w:val="en-US"/>
              </w:rPr>
            </w:pPr>
            <w:r w:rsidRPr="0085702C">
              <w:rPr>
                <w:lang w:val="en-US"/>
              </w:rPr>
              <w:t xml:space="preserve">            return '</w:t>
            </w:r>
            <w:r>
              <w:t>Поле</w:t>
            </w:r>
            <w:r w:rsidRPr="0085702C">
              <w:rPr>
                <w:lang w:val="en-US"/>
              </w:rPr>
              <w:t xml:space="preserve"> "'+</w:t>
            </w:r>
            <w:proofErr w:type="spellStart"/>
            <w:r w:rsidRPr="0085702C">
              <w:rPr>
                <w:lang w:val="en-US"/>
              </w:rPr>
              <w:t>jqObj.parents</w:t>
            </w:r>
            <w:proofErr w:type="spellEnd"/>
            <w:r w:rsidRPr="0085702C">
              <w:rPr>
                <w:lang w:val="en-US"/>
              </w:rPr>
              <w:t>('</w:t>
            </w:r>
            <w:proofErr w:type="spellStart"/>
            <w:r w:rsidRPr="0085702C">
              <w:rPr>
                <w:lang w:val="en-US"/>
              </w:rPr>
              <w:t>tr</w:t>
            </w:r>
            <w:proofErr w:type="spellEnd"/>
            <w:r w:rsidRPr="0085702C">
              <w:rPr>
                <w:lang w:val="en-US"/>
              </w:rPr>
              <w:t>').find('</w:t>
            </w:r>
            <w:proofErr w:type="spellStart"/>
            <w:r w:rsidRPr="0085702C">
              <w:rPr>
                <w:lang w:val="en-US"/>
              </w:rPr>
              <w:t>td:first</w:t>
            </w:r>
            <w:proofErr w:type="spellEnd"/>
            <w:r w:rsidRPr="0085702C">
              <w:rPr>
                <w:lang w:val="en-US"/>
              </w:rPr>
              <w:t xml:space="preserve">-child').text()+'" </w:t>
            </w:r>
            <w:r>
              <w:t>не</w:t>
            </w:r>
            <w:r w:rsidRPr="0085702C">
              <w:rPr>
                <w:lang w:val="en-US"/>
              </w:rPr>
              <w:t xml:space="preserve"> </w:t>
            </w:r>
            <w:r>
              <w:t>должно</w:t>
            </w:r>
            <w:r w:rsidRPr="0085702C">
              <w:rPr>
                <w:lang w:val="en-US"/>
              </w:rPr>
              <w:t xml:space="preserve"> </w:t>
            </w:r>
            <w:r>
              <w:t>быть</w:t>
            </w:r>
            <w:r w:rsidRPr="0085702C">
              <w:rPr>
                <w:lang w:val="en-US"/>
              </w:rPr>
              <w:t xml:space="preserve"> </w:t>
            </w:r>
            <w:r>
              <w:t>пустым</w:t>
            </w:r>
            <w:r w:rsidRPr="0085702C">
              <w:rPr>
                <w:lang w:val="en-US"/>
              </w:rPr>
              <w:t>!';</w:t>
            </w:r>
          </w:p>
          <w:p w:rsidR="0085702C" w:rsidRDefault="0085702C" w:rsidP="0085702C">
            <w:pPr>
              <w:pStyle w:val="af5"/>
              <w:framePr w:wrap="notBeside"/>
            </w:pPr>
            <w:r w:rsidRPr="0085702C">
              <w:rPr>
                <w:lang w:val="en-US"/>
              </w:rPr>
              <w:t xml:space="preserve">        </w:t>
            </w:r>
            <w:r>
              <w:t>}</w:t>
            </w:r>
          </w:p>
          <w:p w:rsidR="0085702C" w:rsidRDefault="0085702C" w:rsidP="0085702C">
            <w:pPr>
              <w:pStyle w:val="af5"/>
              <w:framePr w:wrap="notBeside"/>
            </w:pPr>
            <w:r>
              <w:t xml:space="preserve">    }</w:t>
            </w:r>
          </w:p>
        </w:tc>
      </w:tr>
    </w:tbl>
    <w:p w:rsidR="0085702C" w:rsidRDefault="0085702C" w:rsidP="006D0F8A"/>
    <w:p w:rsidR="006D0F8A" w:rsidRDefault="006D0F8A" w:rsidP="006D0F8A">
      <w:r>
        <w:t xml:space="preserve">Пример вывода сообщения о </w:t>
      </w:r>
      <w:r w:rsidR="004F09DD">
        <w:t>некорректности</w:t>
      </w:r>
      <w:r w:rsidR="00EF4E0C">
        <w:t xml:space="preserve"> поля СНИЛС и пустого поля представлены на рисунке 4.</w:t>
      </w:r>
      <w:r w:rsidR="00031F1B">
        <w:t>6 - 4.7</w:t>
      </w:r>
      <w:r w:rsidR="00940E2F">
        <w:t>.</w:t>
      </w:r>
    </w:p>
    <w:p w:rsidR="00EF4E0C" w:rsidRDefault="00EF4E0C" w:rsidP="00EF4E0C">
      <w:pPr>
        <w:keepNext/>
      </w:pPr>
      <w:r>
        <w:rPr>
          <w:noProof/>
        </w:rPr>
        <w:lastRenderedPageBreak/>
        <w:drawing>
          <wp:inline distT="0" distB="0" distL="0" distR="0">
            <wp:extent cx="4902200" cy="3920433"/>
            <wp:effectExtent l="19050" t="0" r="0" b="0"/>
            <wp:docPr id="873" name="Рисунок 873" descr="C:\Users\user\Desktop\Диплом\Scrins\Выделение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Users\user\Desktop\Диплом\Scrins\Выделение_009.png"/>
                    <pic:cNvPicPr>
                      <a:picLocks noChangeAspect="1" noChangeArrowheads="1"/>
                    </pic:cNvPicPr>
                  </pic:nvPicPr>
                  <pic:blipFill>
                    <a:blip r:embed="rId22" cstate="print"/>
                    <a:srcRect/>
                    <a:stretch>
                      <a:fillRect/>
                    </a:stretch>
                  </pic:blipFill>
                  <pic:spPr bwMode="auto">
                    <a:xfrm>
                      <a:off x="0" y="0"/>
                      <a:ext cx="4902200" cy="3920433"/>
                    </a:xfrm>
                    <a:prstGeom prst="rect">
                      <a:avLst/>
                    </a:prstGeom>
                    <a:noFill/>
                    <a:ln w="9525">
                      <a:noFill/>
                      <a:miter lim="800000"/>
                      <a:headEnd/>
                      <a:tailEnd/>
                    </a:ln>
                  </pic:spPr>
                </pic:pic>
              </a:graphicData>
            </a:graphic>
          </wp:inline>
        </w:drawing>
      </w:r>
    </w:p>
    <w:p w:rsidR="009F2CF2" w:rsidRDefault="00EF4E0C" w:rsidP="004F09DD">
      <w:pPr>
        <w:pStyle w:val="-3"/>
      </w:pPr>
      <w:r w:rsidRPr="00EF4E0C">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6</w:t>
      </w:r>
      <w:r w:rsidR="00CF144F">
        <w:fldChar w:fldCharType="end"/>
      </w:r>
      <w:r w:rsidRPr="00EF4E0C">
        <w:t xml:space="preserve"> - </w:t>
      </w:r>
      <w:r w:rsidR="004F09DD">
        <w:t>Проверка</w:t>
      </w:r>
      <w:r w:rsidRPr="00EF4E0C">
        <w:t>: неправильно введен СНИЛС</w:t>
      </w:r>
    </w:p>
    <w:p w:rsidR="00EF4E0C" w:rsidRDefault="00EF4E0C" w:rsidP="00EF4E0C">
      <w:pPr>
        <w:keepNext/>
      </w:pPr>
      <w:r>
        <w:rPr>
          <w:noProof/>
        </w:rPr>
        <w:drawing>
          <wp:inline distT="0" distB="0" distL="0" distR="0">
            <wp:extent cx="4927257" cy="3771900"/>
            <wp:effectExtent l="19050" t="0" r="6693" b="0"/>
            <wp:docPr id="1600" name="Рисунок 1600" descr="C:\Users\user\Desktop\Диплом\Scrins\Выделение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C:\Users\user\Desktop\Диплом\Scrins\Выделение_010.png"/>
                    <pic:cNvPicPr>
                      <a:picLocks noChangeAspect="1" noChangeArrowheads="1"/>
                    </pic:cNvPicPr>
                  </pic:nvPicPr>
                  <pic:blipFill>
                    <a:blip r:embed="rId23" cstate="print"/>
                    <a:srcRect/>
                    <a:stretch>
                      <a:fillRect/>
                    </a:stretch>
                  </pic:blipFill>
                  <pic:spPr bwMode="auto">
                    <a:xfrm>
                      <a:off x="0" y="0"/>
                      <a:ext cx="4937174" cy="3779492"/>
                    </a:xfrm>
                    <a:prstGeom prst="rect">
                      <a:avLst/>
                    </a:prstGeom>
                    <a:noFill/>
                    <a:ln w="9525">
                      <a:noFill/>
                      <a:miter lim="800000"/>
                      <a:headEnd/>
                      <a:tailEnd/>
                    </a:ln>
                  </pic:spPr>
                </pic:pic>
              </a:graphicData>
            </a:graphic>
          </wp:inline>
        </w:drawing>
      </w:r>
    </w:p>
    <w:p w:rsidR="00EF4E0C" w:rsidRDefault="00EF4E0C" w:rsidP="004F09DD">
      <w:pPr>
        <w:pStyle w:val="-3"/>
      </w:pPr>
      <w:r w:rsidRPr="00EF4E0C">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7</w:t>
      </w:r>
      <w:r w:rsidR="00CF144F">
        <w:fldChar w:fldCharType="end"/>
      </w:r>
      <w:r w:rsidRPr="00EF4E0C">
        <w:t xml:space="preserve"> - </w:t>
      </w:r>
      <w:r w:rsidR="004F09DD">
        <w:t>Проверка</w:t>
      </w:r>
      <w:r w:rsidRPr="00EF4E0C">
        <w:t>: поле пустое</w:t>
      </w:r>
    </w:p>
    <w:p w:rsidR="00861553" w:rsidRDefault="00861553" w:rsidP="00861553">
      <w:pPr>
        <w:pStyle w:val="3"/>
      </w:pPr>
      <w:r>
        <w:t>Отправка данных на сервер</w:t>
      </w:r>
    </w:p>
    <w:p w:rsidR="00861553" w:rsidRDefault="00861553" w:rsidP="00861553">
      <w:r>
        <w:t xml:space="preserve">Отправка данных с формы на сервер происходит посредством </w:t>
      </w:r>
      <w:r>
        <w:rPr>
          <w:lang w:val="en-US"/>
        </w:rPr>
        <w:t>AJAX</w:t>
      </w:r>
      <w:r w:rsidRPr="00861553">
        <w:t>-</w:t>
      </w:r>
      <w:r>
        <w:t xml:space="preserve">запроса. Поля формы собираются в </w:t>
      </w:r>
      <w:proofErr w:type="spellStart"/>
      <w:r>
        <w:t>сериализованную</w:t>
      </w:r>
      <w:proofErr w:type="spellEnd"/>
      <w:r>
        <w:t xml:space="preserve"> строку формата: </w:t>
      </w:r>
      <w:proofErr w:type="spellStart"/>
      <w:r>
        <w:t>ИмяПоля=значение</w:t>
      </w:r>
      <w:r w:rsidRPr="00B70E32">
        <w:t>&amp;</w:t>
      </w:r>
      <w:proofErr w:type="spellEnd"/>
      <w:r>
        <w:t>.</w:t>
      </w:r>
    </w:p>
    <w:p w:rsidR="00861553" w:rsidRDefault="00861553" w:rsidP="00861553">
      <w:r>
        <w:lastRenderedPageBreak/>
        <w:t>Пример обработчика отправки формы представлен на листинге 4.3.</w:t>
      </w:r>
    </w:p>
    <w:p w:rsidR="00861553" w:rsidRDefault="00861553" w:rsidP="00DE0D35">
      <w:pPr>
        <w:pStyle w:val="-"/>
      </w:pPr>
      <w:r>
        <w:t xml:space="preserve">Листинг </w:t>
      </w:r>
      <w:fldSimple w:instr=" STYLEREF 1 \s ">
        <w:r w:rsidR="00DE0D35">
          <w:rPr>
            <w:noProof/>
          </w:rPr>
          <w:t>4</w:t>
        </w:r>
      </w:fldSimple>
      <w:r w:rsidR="00DE0D35">
        <w:t>.</w:t>
      </w:r>
      <w:fldSimple w:instr=" SEQ Листинг \* ARABIC \s 1 ">
        <w:r w:rsidR="00DE0D35">
          <w:rPr>
            <w:noProof/>
          </w:rPr>
          <w:t>3</w:t>
        </w:r>
      </w:fldSimple>
      <w:r>
        <w:t xml:space="preserve"> - Обработчик отправки формы</w:t>
      </w:r>
    </w:p>
    <w:tbl>
      <w:tblPr>
        <w:tblStyle w:val="-4"/>
        <w:tblW w:w="0" w:type="auto"/>
        <w:tblLook w:val="04A0"/>
      </w:tblPr>
      <w:tblGrid>
        <w:gridCol w:w="9571"/>
      </w:tblGrid>
      <w:tr w:rsidR="00861553" w:rsidTr="00861553">
        <w:tc>
          <w:tcPr>
            <w:tcW w:w="9571" w:type="dxa"/>
          </w:tcPr>
          <w:p w:rsidR="00861553" w:rsidRPr="00861553" w:rsidRDefault="00861553" w:rsidP="00861553">
            <w:pPr>
              <w:pStyle w:val="af5"/>
              <w:framePr w:wrap="notBeside"/>
              <w:rPr>
                <w:lang w:val="en-US"/>
              </w:rPr>
            </w:pPr>
            <w:r w:rsidRPr="00861553">
              <w:rPr>
                <w:lang w:val="en-US"/>
              </w:rPr>
              <w:t>$('</w:t>
            </w:r>
            <w:proofErr w:type="spellStart"/>
            <w:r w:rsidRPr="00861553">
              <w:rPr>
                <w:lang w:val="en-US"/>
              </w:rPr>
              <w:t>form.request</w:t>
            </w:r>
            <w:proofErr w:type="spellEnd"/>
            <w:r w:rsidRPr="00861553">
              <w:rPr>
                <w:lang w:val="en-US"/>
              </w:rPr>
              <w:t>-form').on('submit', function() {</w:t>
            </w:r>
          </w:p>
          <w:p w:rsidR="00861553" w:rsidRPr="00861553" w:rsidRDefault="00861553" w:rsidP="00861553">
            <w:pPr>
              <w:pStyle w:val="af5"/>
              <w:framePr w:wrap="notBeside"/>
              <w:rPr>
                <w:lang w:val="en-US"/>
              </w:rPr>
            </w:pPr>
            <w:r w:rsidRPr="00861553">
              <w:rPr>
                <w:lang w:val="en-US"/>
              </w:rPr>
              <w:t xml:space="preserve">        $(this).find('</w:t>
            </w:r>
            <w:proofErr w:type="spellStart"/>
            <w:r w:rsidRPr="00861553">
              <w:rPr>
                <w:lang w:val="en-US"/>
              </w:rPr>
              <w:t>textarea</w:t>
            </w:r>
            <w:proofErr w:type="spellEnd"/>
            <w:r w:rsidRPr="00861553">
              <w:rPr>
                <w:lang w:val="en-US"/>
              </w:rPr>
              <w:t>, input').</w:t>
            </w:r>
            <w:proofErr w:type="spellStart"/>
            <w:r w:rsidRPr="00861553">
              <w:rPr>
                <w:lang w:val="en-US"/>
              </w:rPr>
              <w:t>focusout</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ajax</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type: "GET",</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url</w:t>
            </w:r>
            <w:proofErr w:type="spellEnd"/>
            <w:r w:rsidRPr="00861553">
              <w:rPr>
                <w:lang w:val="en-US"/>
              </w:rPr>
              <w:t>: "/</w:t>
            </w:r>
            <w:proofErr w:type="spellStart"/>
            <w:r w:rsidRPr="00861553">
              <w:rPr>
                <w:lang w:val="en-US"/>
              </w:rPr>
              <w:t>asd</w:t>
            </w:r>
            <w:proofErr w:type="spellEnd"/>
            <w:r w:rsidRPr="00861553">
              <w:rPr>
                <w:lang w:val="en-US"/>
              </w:rPr>
              <w:t>/</w:t>
            </w:r>
            <w:proofErr w:type="spellStart"/>
            <w:r w:rsidRPr="00861553">
              <w:rPr>
                <w:lang w:val="en-US"/>
              </w:rPr>
              <w:t>RequestID</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data: $(this).serialize(),</w:t>
            </w:r>
          </w:p>
          <w:p w:rsidR="00861553" w:rsidRPr="00861553" w:rsidRDefault="00861553" w:rsidP="00861553">
            <w:pPr>
              <w:pStyle w:val="af5"/>
              <w:framePr w:wrap="notBeside"/>
              <w:rPr>
                <w:lang w:val="en-US"/>
              </w:rPr>
            </w:pPr>
            <w:r w:rsidRPr="00861553">
              <w:rPr>
                <w:lang w:val="en-US"/>
              </w:rPr>
              <w:t xml:space="preserve">           success: function(data) {</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sendSoapRequest</w:t>
            </w:r>
            <w:proofErr w:type="spellEnd"/>
            <w:r w:rsidRPr="00861553">
              <w:rPr>
                <w:lang w:val="en-US"/>
              </w:rPr>
              <w:t>(data);</w:t>
            </w:r>
          </w:p>
          <w:p w:rsidR="00861553" w:rsidRPr="00861553" w:rsidRDefault="00861553" w:rsidP="00861553">
            <w:pPr>
              <w:pStyle w:val="af5"/>
              <w:framePr w:wrap="notBeside"/>
              <w:rPr>
                <w:lang w:val="en-US"/>
              </w:rPr>
            </w:pPr>
            <w:r w:rsidRPr="00861553">
              <w:rPr>
                <w:lang w:val="en-US"/>
              </w:rPr>
              <w:t xml:space="preserve">           },</w:t>
            </w:r>
          </w:p>
          <w:p w:rsidR="00861553" w:rsidRPr="00861553" w:rsidRDefault="00861553" w:rsidP="00861553">
            <w:pPr>
              <w:pStyle w:val="af5"/>
              <w:framePr w:wrap="notBeside"/>
              <w:rPr>
                <w:lang w:val="en-US"/>
              </w:rPr>
            </w:pPr>
            <w:r w:rsidRPr="00861553">
              <w:rPr>
                <w:lang w:val="en-US"/>
              </w:rPr>
              <w:t xml:space="preserve">           error: function(</w:t>
            </w:r>
            <w:proofErr w:type="spellStart"/>
            <w:r w:rsidRPr="00861553">
              <w:rPr>
                <w:lang w:val="en-US"/>
              </w:rPr>
              <w:t>jqXHR,error</w:t>
            </w:r>
            <w:proofErr w:type="spellEnd"/>
            <w:r w:rsidRPr="00861553">
              <w:rPr>
                <w:lang w:val="en-US"/>
              </w:rPr>
              <w:t xml:space="preserve">, </w:t>
            </w:r>
            <w:proofErr w:type="spellStart"/>
            <w:r w:rsidRPr="00861553">
              <w:rPr>
                <w:lang w:val="en-US"/>
              </w:rPr>
              <w:t>errorThrown</w:t>
            </w:r>
            <w:proofErr w:type="spellEnd"/>
            <w:r w:rsidRPr="00861553">
              <w:rPr>
                <w:lang w:val="en-US"/>
              </w:rPr>
              <w:t>) {</w:t>
            </w:r>
          </w:p>
          <w:p w:rsidR="00861553" w:rsidRPr="00861553" w:rsidRDefault="00861553" w:rsidP="00861553">
            <w:pPr>
              <w:pStyle w:val="af5"/>
              <w:framePr w:wrap="notBeside"/>
              <w:rPr>
                <w:lang w:val="en-US"/>
              </w:rPr>
            </w:pPr>
            <w:r w:rsidRPr="00861553">
              <w:rPr>
                <w:lang w:val="en-US"/>
              </w:rPr>
              <w:t xml:space="preserve">               console.log(</w:t>
            </w:r>
            <w:proofErr w:type="spellStart"/>
            <w:r w:rsidRPr="00861553">
              <w:rPr>
                <w:lang w:val="en-US"/>
              </w:rPr>
              <w:t>jqXHR.responseText</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console.log(error);</w:t>
            </w:r>
          </w:p>
          <w:p w:rsidR="00861553" w:rsidRDefault="00861553" w:rsidP="00861553">
            <w:pPr>
              <w:pStyle w:val="af5"/>
              <w:framePr w:wrap="notBeside"/>
            </w:pPr>
            <w:r w:rsidRPr="00861553">
              <w:rPr>
                <w:lang w:val="en-US"/>
              </w:rPr>
              <w:t xml:space="preserve">           </w:t>
            </w:r>
            <w:r>
              <w:t>}</w:t>
            </w:r>
          </w:p>
          <w:p w:rsidR="00861553" w:rsidRDefault="00861553" w:rsidP="00861553">
            <w:pPr>
              <w:pStyle w:val="af5"/>
              <w:framePr w:wrap="notBeside"/>
            </w:pPr>
            <w:r>
              <w:t xml:space="preserve">         });</w:t>
            </w:r>
          </w:p>
          <w:p w:rsidR="00861553" w:rsidRDefault="00861553" w:rsidP="00861553">
            <w:pPr>
              <w:pStyle w:val="af5"/>
              <w:framePr w:wrap="notBeside"/>
            </w:pPr>
          </w:p>
          <w:p w:rsidR="00861553" w:rsidRDefault="00861553" w:rsidP="00861553">
            <w:pPr>
              <w:pStyle w:val="af5"/>
              <w:framePr w:wrap="notBeside"/>
            </w:pPr>
            <w:r>
              <w:t xml:space="preserve">        </w:t>
            </w:r>
            <w:proofErr w:type="spellStart"/>
            <w:r>
              <w:t>return</w:t>
            </w:r>
            <w:proofErr w:type="spellEnd"/>
            <w:r>
              <w:t xml:space="preserve"> </w:t>
            </w:r>
            <w:proofErr w:type="spellStart"/>
            <w:r>
              <w:t>false</w:t>
            </w:r>
            <w:proofErr w:type="spellEnd"/>
            <w:r>
              <w:t>;</w:t>
            </w:r>
          </w:p>
          <w:p w:rsidR="00861553" w:rsidRDefault="00861553" w:rsidP="00861553">
            <w:pPr>
              <w:pStyle w:val="af5"/>
              <w:framePr w:wrap="notBeside"/>
            </w:pPr>
            <w:r>
              <w:t xml:space="preserve">    });</w:t>
            </w:r>
          </w:p>
        </w:tc>
      </w:tr>
    </w:tbl>
    <w:p w:rsidR="00861553" w:rsidRDefault="00861553" w:rsidP="00861553">
      <w:pPr>
        <w:rPr>
          <w:szCs w:val="28"/>
          <w:shd w:val="clear" w:color="auto" w:fill="FFFFFF"/>
        </w:rPr>
      </w:pPr>
      <w:r>
        <w:t>В данном примере</w:t>
      </w:r>
      <w:r w:rsidR="0093352D">
        <w:t xml:space="preserve"> данные формируются в строку с помощью метода </w:t>
      </w:r>
      <w:r w:rsidR="0093352D" w:rsidRPr="0093352D">
        <w:t>$(</w:t>
      </w:r>
      <w:r w:rsidR="0093352D" w:rsidRPr="00861553">
        <w:rPr>
          <w:lang w:val="en-US"/>
        </w:rPr>
        <w:t>this</w:t>
      </w:r>
      <w:r w:rsidR="0093352D" w:rsidRPr="0093352D">
        <w:t>).</w:t>
      </w:r>
      <w:r w:rsidR="0093352D" w:rsidRPr="00861553">
        <w:rPr>
          <w:lang w:val="en-US"/>
        </w:rPr>
        <w:t>serialize</w:t>
      </w:r>
      <w:r w:rsidR="0093352D" w:rsidRPr="0093352D">
        <w:t>()</w:t>
      </w:r>
      <w:r w:rsidR="0093352D">
        <w:t xml:space="preserve">. В документации </w:t>
      </w:r>
      <w:proofErr w:type="spellStart"/>
      <w:r w:rsidR="0093352D">
        <w:rPr>
          <w:lang w:val="en-US"/>
        </w:rPr>
        <w:t>jQuery</w:t>
      </w:r>
      <w:proofErr w:type="spellEnd"/>
      <w:r w:rsidR="0093352D" w:rsidRPr="0093352D">
        <w:t xml:space="preserve"> </w:t>
      </w:r>
      <w:r w:rsidR="0093352D">
        <w:t xml:space="preserve">указано, что данный метод </w:t>
      </w:r>
      <w:r w:rsidR="0093352D" w:rsidRPr="0093352D">
        <w:rPr>
          <w:szCs w:val="28"/>
          <w:shd w:val="clear" w:color="auto" w:fill="FFFFFF"/>
        </w:rPr>
        <w:t xml:space="preserve">используется для подготовки пользовательских данных в полях ввода </w:t>
      </w:r>
      <w:proofErr w:type="spellStart"/>
      <w:r w:rsidR="0093352D" w:rsidRPr="0093352D">
        <w:rPr>
          <w:szCs w:val="28"/>
          <w:shd w:val="clear" w:color="auto" w:fill="FFFFFF"/>
        </w:rPr>
        <w:t>input</w:t>
      </w:r>
      <w:proofErr w:type="spellEnd"/>
      <w:r w:rsidR="0093352D" w:rsidRPr="0093352D">
        <w:rPr>
          <w:szCs w:val="28"/>
          <w:shd w:val="clear" w:color="auto" w:fill="FFFFFF"/>
        </w:rPr>
        <w:t xml:space="preserve"> к отправке на сервер. Упорядоченные этим методом данные находятся в стандартном формате, который совместим с большинством серверных языков программирования и </w:t>
      </w:r>
      <w:proofErr w:type="spellStart"/>
      <w:r w:rsidR="0093352D" w:rsidRPr="0093352D">
        <w:rPr>
          <w:szCs w:val="28"/>
          <w:shd w:val="clear" w:color="auto" w:fill="FFFFFF"/>
        </w:rPr>
        <w:t>фреймворков</w:t>
      </w:r>
      <w:proofErr w:type="spellEnd"/>
      <w:r w:rsidR="0093352D">
        <w:rPr>
          <w:szCs w:val="28"/>
          <w:shd w:val="clear" w:color="auto" w:fill="FFFFFF"/>
        </w:rPr>
        <w:t>.</w:t>
      </w:r>
    </w:p>
    <w:p w:rsidR="0093352D" w:rsidRDefault="0093352D" w:rsidP="00861553">
      <w:pPr>
        <w:rPr>
          <w:szCs w:val="28"/>
          <w:shd w:val="clear" w:color="auto" w:fill="FFFFFF"/>
        </w:rPr>
      </w:pPr>
      <w:r>
        <w:rPr>
          <w:szCs w:val="28"/>
          <w:shd w:val="clear" w:color="auto" w:fill="FFFFFF"/>
        </w:rPr>
        <w:t xml:space="preserve">Также, в данном примере присутствует обработка ошибок. В случае ошибки сервера отработает свойство </w:t>
      </w:r>
      <w:r>
        <w:rPr>
          <w:szCs w:val="28"/>
          <w:shd w:val="clear" w:color="auto" w:fill="FFFFFF"/>
          <w:lang w:val="en-US"/>
        </w:rPr>
        <w:t>error</w:t>
      </w:r>
      <w:r>
        <w:rPr>
          <w:szCs w:val="28"/>
          <w:shd w:val="clear" w:color="auto" w:fill="FFFFFF"/>
        </w:rPr>
        <w:t>, которое вызовет анонимную функцию</w:t>
      </w:r>
      <w:r w:rsidRPr="0093352D">
        <w:rPr>
          <w:szCs w:val="28"/>
          <w:shd w:val="clear" w:color="auto" w:fill="FFFFFF"/>
        </w:rPr>
        <w:t xml:space="preserve"> </w:t>
      </w:r>
      <w:r>
        <w:rPr>
          <w:szCs w:val="28"/>
          <w:shd w:val="clear" w:color="auto" w:fill="FFFFFF"/>
        </w:rPr>
        <w:t>обработки ошибок.</w:t>
      </w:r>
    </w:p>
    <w:p w:rsidR="0093352D" w:rsidRPr="0093352D" w:rsidRDefault="0093352D" w:rsidP="00861553">
      <w:r>
        <w:rPr>
          <w:szCs w:val="28"/>
          <w:shd w:val="clear" w:color="auto" w:fill="FFFFFF"/>
        </w:rPr>
        <w:t xml:space="preserve">Синтаксическая конструкция </w:t>
      </w:r>
      <w:r>
        <w:rPr>
          <w:szCs w:val="28"/>
          <w:shd w:val="clear" w:color="auto" w:fill="FFFFFF"/>
          <w:lang w:val="en-US"/>
        </w:rPr>
        <w:t>return</w:t>
      </w:r>
      <w:r w:rsidRPr="0093352D">
        <w:rPr>
          <w:szCs w:val="28"/>
          <w:shd w:val="clear" w:color="auto" w:fill="FFFFFF"/>
        </w:rPr>
        <w:t xml:space="preserve"> </w:t>
      </w:r>
      <w:r>
        <w:rPr>
          <w:szCs w:val="28"/>
          <w:shd w:val="clear" w:color="auto" w:fill="FFFFFF"/>
          <w:lang w:val="en-US"/>
        </w:rPr>
        <w:t>false</w:t>
      </w:r>
      <w:r>
        <w:rPr>
          <w:szCs w:val="28"/>
          <w:shd w:val="clear" w:color="auto" w:fill="FFFFFF"/>
        </w:rPr>
        <w:t xml:space="preserve"> необходима в данном обработчике, так как она препятствует обновлению страницы. Нужно отметить, что при создании обработчика, он помещается в стек команд перед выполнением стандартных функций браузера(например, обновления страниц). Таким образом, конструкция </w:t>
      </w:r>
      <w:r>
        <w:rPr>
          <w:szCs w:val="28"/>
          <w:shd w:val="clear" w:color="auto" w:fill="FFFFFF"/>
          <w:lang w:val="en-US"/>
        </w:rPr>
        <w:t>return</w:t>
      </w:r>
      <w:r w:rsidRPr="0093352D">
        <w:rPr>
          <w:szCs w:val="28"/>
          <w:shd w:val="clear" w:color="auto" w:fill="FFFFFF"/>
        </w:rPr>
        <w:t xml:space="preserve"> </w:t>
      </w:r>
      <w:r>
        <w:rPr>
          <w:szCs w:val="28"/>
          <w:shd w:val="clear" w:color="auto" w:fill="FFFFFF"/>
          <w:lang w:val="en-US"/>
        </w:rPr>
        <w:t>false</w:t>
      </w:r>
      <w:r>
        <w:rPr>
          <w:szCs w:val="28"/>
          <w:shd w:val="clear" w:color="auto" w:fill="FFFFFF"/>
        </w:rPr>
        <w:t xml:space="preserve"> прерывает выполнение команд на обработчике, не давая браузеру обновить страницу.</w:t>
      </w:r>
    </w:p>
    <w:p w:rsidR="0075687B" w:rsidRPr="0075687B" w:rsidRDefault="0075687B" w:rsidP="0075687B">
      <w:pPr>
        <w:pStyle w:val="3"/>
      </w:pPr>
      <w:r>
        <w:t>Получение ответа от сервера</w:t>
      </w:r>
    </w:p>
    <w:p w:rsidR="00EF4E0C" w:rsidRDefault="00EF4E0C" w:rsidP="00EF4E0C">
      <w:r>
        <w:t>При удачном ответе сервера СМЭВ будет выведено сообщение о принятой заявке, выведен уникальный идентификатор в СМЭВ, а также срок исполнения заявки в соответствии с регламентом. При этом, идентификатор и дата поступления сохранятся в базе данных разработанного адаптера.</w:t>
      </w:r>
    </w:p>
    <w:p w:rsidR="00EF4E0C" w:rsidRDefault="00EF4E0C" w:rsidP="00EF4E0C">
      <w:pPr>
        <w:keepNext/>
      </w:pPr>
      <w:r>
        <w:rPr>
          <w:noProof/>
        </w:rPr>
        <w:lastRenderedPageBreak/>
        <w:drawing>
          <wp:inline distT="0" distB="0" distL="0" distR="0">
            <wp:extent cx="4905375" cy="2949638"/>
            <wp:effectExtent l="19050" t="0" r="0" b="0"/>
            <wp:docPr id="1601" name="Рисунок 1601" descr="C:\Users\user\Desktop\Диплом\Scrins\Выделение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C:\Users\user\Desktop\Диплом\Scrins\Выделение_011.png"/>
                    <pic:cNvPicPr>
                      <a:picLocks noChangeAspect="1" noChangeArrowheads="1"/>
                    </pic:cNvPicPr>
                  </pic:nvPicPr>
                  <pic:blipFill>
                    <a:blip r:embed="rId24" cstate="print"/>
                    <a:srcRect/>
                    <a:stretch>
                      <a:fillRect/>
                    </a:stretch>
                  </pic:blipFill>
                  <pic:spPr bwMode="auto">
                    <a:xfrm>
                      <a:off x="0" y="0"/>
                      <a:ext cx="4908998" cy="2951817"/>
                    </a:xfrm>
                    <a:prstGeom prst="rect">
                      <a:avLst/>
                    </a:prstGeom>
                    <a:noFill/>
                    <a:ln w="9525">
                      <a:noFill/>
                      <a:miter lim="800000"/>
                      <a:headEnd/>
                      <a:tailEnd/>
                    </a:ln>
                  </pic:spPr>
                </pic:pic>
              </a:graphicData>
            </a:graphic>
          </wp:inline>
        </w:drawing>
      </w:r>
    </w:p>
    <w:p w:rsidR="00EF4E0C" w:rsidRPr="00EF4E0C" w:rsidRDefault="00EF4E0C" w:rsidP="004F09DD">
      <w:pPr>
        <w:pStyle w:val="-3"/>
      </w:pPr>
      <w:r w:rsidRPr="00EF4E0C">
        <w:t xml:space="preserve">Рисунок </w:t>
      </w:r>
      <w:r w:rsidR="00CF144F">
        <w:fldChar w:fldCharType="begin"/>
      </w:r>
      <w:r w:rsidR="00083D81">
        <w:instrText xml:space="preserve"> STYLEREF 1 \s </w:instrText>
      </w:r>
      <w:r w:rsidR="00CF144F">
        <w:fldChar w:fldCharType="separate"/>
      </w:r>
      <w:r w:rsidR="00083D81">
        <w:rPr>
          <w:noProof/>
        </w:rPr>
        <w:t>4</w:t>
      </w:r>
      <w:r w:rsidR="00CF144F">
        <w:fldChar w:fldCharType="end"/>
      </w:r>
      <w:r w:rsidR="00083D81">
        <w:t>.</w:t>
      </w:r>
      <w:r w:rsidR="00CF144F">
        <w:fldChar w:fldCharType="begin"/>
      </w:r>
      <w:r w:rsidR="00083D81">
        <w:instrText xml:space="preserve"> SEQ Рисунок \* ARABIC \s 1 </w:instrText>
      </w:r>
      <w:r w:rsidR="00CF144F">
        <w:fldChar w:fldCharType="separate"/>
      </w:r>
      <w:r w:rsidR="00031F1B">
        <w:rPr>
          <w:noProof/>
        </w:rPr>
        <w:t>8</w:t>
      </w:r>
      <w:r w:rsidR="00CF144F">
        <w:fldChar w:fldCharType="end"/>
      </w:r>
      <w:r w:rsidRPr="00EF4E0C">
        <w:t xml:space="preserve"> - Сообщение о принятии СМЭВ запроса на обработку</w:t>
      </w:r>
    </w:p>
    <w:p w:rsidR="00EF4E0C" w:rsidRPr="00083D81" w:rsidRDefault="00EF4E0C" w:rsidP="00EF4E0C">
      <w:r>
        <w:t>Также, можно просмотреть список отправленных запросов из реализованного адаптера. Для получения сведений из БД</w:t>
      </w:r>
      <w:r w:rsidR="00083D81">
        <w:t xml:space="preserve"> в системе присутствует отдельный </w:t>
      </w:r>
      <w:proofErr w:type="spellStart"/>
      <w:r w:rsidR="00083D81">
        <w:rPr>
          <w:lang w:val="en-US"/>
        </w:rPr>
        <w:t>ajax</w:t>
      </w:r>
      <w:proofErr w:type="spellEnd"/>
      <w:r w:rsidR="00083D81" w:rsidRPr="00083D81">
        <w:t>-</w:t>
      </w:r>
      <w:r w:rsidR="00083D81">
        <w:t xml:space="preserve">запрос, который обращается к </w:t>
      </w:r>
      <w:proofErr w:type="spellStart"/>
      <w:r w:rsidR="00083D81">
        <w:t>сервлету</w:t>
      </w:r>
      <w:proofErr w:type="spellEnd"/>
      <w:r w:rsidR="00083D81">
        <w:t xml:space="preserve"> за получением части </w:t>
      </w:r>
      <w:r w:rsidR="00083D81">
        <w:rPr>
          <w:lang w:val="en-US"/>
        </w:rPr>
        <w:t>HTML</w:t>
      </w:r>
      <w:r w:rsidR="00083D81">
        <w:t xml:space="preserve"> - разметки. </w:t>
      </w:r>
      <w:proofErr w:type="spellStart"/>
      <w:r w:rsidR="00083D81">
        <w:t>Сервлет</w:t>
      </w:r>
      <w:proofErr w:type="spellEnd"/>
      <w:r w:rsidR="00083D81">
        <w:t xml:space="preserve">, в свою очередь обращается в базу данных и генерирует </w:t>
      </w:r>
      <w:r w:rsidR="00083D81">
        <w:rPr>
          <w:lang w:val="en-US"/>
        </w:rPr>
        <w:t>html</w:t>
      </w:r>
      <w:r w:rsidR="00083D81" w:rsidRPr="00083D81">
        <w:t>-</w:t>
      </w:r>
      <w:r w:rsidR="00083D81">
        <w:t>разметку. Пример выборки представлен в листинге 4.</w:t>
      </w:r>
      <w:r w:rsidR="0093352D">
        <w:t>4</w:t>
      </w:r>
      <w:r w:rsidR="00083D81">
        <w:t>, вывод этих данных на страницу представлен на рисунке 4.8</w:t>
      </w:r>
    </w:p>
    <w:p w:rsidR="00083D81" w:rsidRPr="00083D81" w:rsidRDefault="00083D81" w:rsidP="00DE0D35">
      <w:pPr>
        <w:pStyle w:val="-"/>
      </w:pPr>
      <w:r w:rsidRPr="00083D81">
        <w:t xml:space="preserve">Листинг </w:t>
      </w:r>
      <w:fldSimple w:instr=" STYLEREF 1 \s ">
        <w:r w:rsidR="00DE0D35">
          <w:rPr>
            <w:noProof/>
          </w:rPr>
          <w:t>4</w:t>
        </w:r>
      </w:fldSimple>
      <w:r w:rsidR="00DE0D35">
        <w:t>.</w:t>
      </w:r>
      <w:fldSimple w:instr=" SEQ Листинг \* ARABIC \s 1 ">
        <w:r w:rsidR="00DE0D35">
          <w:rPr>
            <w:noProof/>
          </w:rPr>
          <w:t>4</w:t>
        </w:r>
      </w:fldSimple>
      <w:r w:rsidRPr="00083D81">
        <w:t xml:space="preserve"> - Выборка идентификаторов и времени отправки</w:t>
      </w:r>
    </w:p>
    <w:tbl>
      <w:tblPr>
        <w:tblStyle w:val="-4"/>
        <w:tblW w:w="0" w:type="auto"/>
        <w:tblLook w:val="04A0"/>
      </w:tblPr>
      <w:tblGrid>
        <w:gridCol w:w="9571"/>
      </w:tblGrid>
      <w:tr w:rsidR="00083D81" w:rsidRPr="0049063E" w:rsidTr="00083D81">
        <w:tc>
          <w:tcPr>
            <w:tcW w:w="9571" w:type="dxa"/>
          </w:tcPr>
          <w:p w:rsidR="00083D81" w:rsidRDefault="00083D81" w:rsidP="00083D81">
            <w:pPr>
              <w:pStyle w:val="af5"/>
              <w:framePr w:wrap="notBeside"/>
              <w:rPr>
                <w:lang w:val="en-US"/>
              </w:rPr>
            </w:pPr>
            <w:r w:rsidRPr="00083D81">
              <w:rPr>
                <w:lang w:val="en-US"/>
              </w:rPr>
              <w:t xml:space="preserve">SELECT </w:t>
            </w:r>
            <w:proofErr w:type="spellStart"/>
            <w:r w:rsidRPr="00083D81">
              <w:rPr>
                <w:lang w:val="en-US"/>
              </w:rPr>
              <w:t>responseId</w:t>
            </w:r>
            <w:proofErr w:type="spellEnd"/>
            <w:r w:rsidRPr="00083D81">
              <w:rPr>
                <w:lang w:val="en-US"/>
              </w:rPr>
              <w:t xml:space="preserve">, date FROM </w:t>
            </w:r>
            <w:proofErr w:type="spellStart"/>
            <w:r w:rsidRPr="00083D81">
              <w:rPr>
                <w:lang w:val="en-US"/>
              </w:rPr>
              <w:t>servletRequests</w:t>
            </w:r>
            <w:proofErr w:type="spellEnd"/>
            <w:r w:rsidRPr="00083D81">
              <w:rPr>
                <w:lang w:val="en-US"/>
              </w:rPr>
              <w:t xml:space="preserve"> ORDER BY id DESC LIMIT 10</w:t>
            </w:r>
          </w:p>
        </w:tc>
      </w:tr>
    </w:tbl>
    <w:p w:rsidR="00083D81" w:rsidRDefault="00083D81" w:rsidP="00083D81">
      <w:pPr>
        <w:keepNext/>
      </w:pPr>
      <w:r>
        <w:rPr>
          <w:noProof/>
        </w:rPr>
        <w:drawing>
          <wp:inline distT="0" distB="0" distL="0" distR="0">
            <wp:extent cx="4975049" cy="2843820"/>
            <wp:effectExtent l="19050" t="0" r="0" b="0"/>
            <wp:docPr id="1735" name="Рисунок 1735" descr="C:\Users\user\Desktop\Диплом\Scrins\Выделение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C:\Users\user\Desktop\Диплом\Scrins\Выделение_012.png"/>
                    <pic:cNvPicPr>
                      <a:picLocks noChangeAspect="1" noChangeArrowheads="1"/>
                    </pic:cNvPicPr>
                  </pic:nvPicPr>
                  <pic:blipFill>
                    <a:blip r:embed="rId25" cstate="print"/>
                    <a:srcRect/>
                    <a:stretch>
                      <a:fillRect/>
                    </a:stretch>
                  </pic:blipFill>
                  <pic:spPr bwMode="auto">
                    <a:xfrm>
                      <a:off x="0" y="0"/>
                      <a:ext cx="4986259" cy="2850228"/>
                    </a:xfrm>
                    <a:prstGeom prst="rect">
                      <a:avLst/>
                    </a:prstGeom>
                    <a:noFill/>
                    <a:ln w="9525">
                      <a:noFill/>
                      <a:miter lim="800000"/>
                      <a:headEnd/>
                      <a:tailEnd/>
                    </a:ln>
                  </pic:spPr>
                </pic:pic>
              </a:graphicData>
            </a:graphic>
          </wp:inline>
        </w:drawing>
      </w:r>
    </w:p>
    <w:p w:rsidR="00083D81" w:rsidRDefault="00083D81" w:rsidP="004F09DD">
      <w:pPr>
        <w:pStyle w:val="-3"/>
      </w:pPr>
      <w:r w:rsidRPr="00083D81">
        <w:t xml:space="preserve">Рисунок </w:t>
      </w:r>
      <w:r w:rsidR="00CF144F">
        <w:fldChar w:fldCharType="begin"/>
      </w:r>
      <w:r>
        <w:instrText xml:space="preserve"> STYLEREF 1 \s </w:instrText>
      </w:r>
      <w:r w:rsidR="00CF144F">
        <w:fldChar w:fldCharType="separate"/>
      </w:r>
      <w:r>
        <w:rPr>
          <w:noProof/>
        </w:rPr>
        <w:t>4</w:t>
      </w:r>
      <w:r w:rsidR="00CF144F">
        <w:fldChar w:fldCharType="end"/>
      </w:r>
      <w:r>
        <w:t>.</w:t>
      </w:r>
      <w:r w:rsidR="00CF144F">
        <w:fldChar w:fldCharType="begin"/>
      </w:r>
      <w:r>
        <w:instrText xml:space="preserve"> SEQ Рисунок \* ARABIC \s 1 </w:instrText>
      </w:r>
      <w:r w:rsidR="00CF144F">
        <w:fldChar w:fldCharType="separate"/>
      </w:r>
      <w:r w:rsidR="00031F1B">
        <w:rPr>
          <w:noProof/>
        </w:rPr>
        <w:t>9</w:t>
      </w:r>
      <w:r w:rsidR="00CF144F">
        <w:fldChar w:fldCharType="end"/>
      </w:r>
      <w:r w:rsidRPr="00083D81">
        <w:t xml:space="preserve"> - Вывод списка отправленных запросов</w:t>
      </w:r>
    </w:p>
    <w:p w:rsidR="00083D81" w:rsidRDefault="00083D81" w:rsidP="00083D81">
      <w:r>
        <w:t xml:space="preserve">По клику на ссылку с датой происходит обращение к </w:t>
      </w:r>
      <w:proofErr w:type="spellStart"/>
      <w:r>
        <w:t>сервлету</w:t>
      </w:r>
      <w:proofErr w:type="spellEnd"/>
      <w:r>
        <w:t xml:space="preserve">, формирование запроса на получение ответа от СМЭВ и отправка на сервер. </w:t>
      </w:r>
      <w:r>
        <w:lastRenderedPageBreak/>
        <w:t xml:space="preserve">Полученный результат выводится во всплывающее окно. </w:t>
      </w:r>
      <w:r w:rsidR="00031F1B">
        <w:t>Вывод представлен на рисунке 4.10</w:t>
      </w:r>
    </w:p>
    <w:p w:rsidR="00083D81" w:rsidRDefault="00083D81" w:rsidP="00083D81">
      <w:pPr>
        <w:keepNext/>
      </w:pPr>
      <w:r>
        <w:rPr>
          <w:noProof/>
        </w:rPr>
        <w:drawing>
          <wp:inline distT="0" distB="0" distL="0" distR="0">
            <wp:extent cx="4854575" cy="4288865"/>
            <wp:effectExtent l="19050" t="0" r="3175" b="0"/>
            <wp:docPr id="2396" name="Рисунок 2396" descr="C:\Users\user\Desktop\Диплом\Scrins\Выделение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C:\Users\user\Desktop\Диплом\Scrins\Выделение_013.png"/>
                    <pic:cNvPicPr>
                      <a:picLocks noChangeAspect="1" noChangeArrowheads="1"/>
                    </pic:cNvPicPr>
                  </pic:nvPicPr>
                  <pic:blipFill>
                    <a:blip r:embed="rId26" cstate="print"/>
                    <a:srcRect/>
                    <a:stretch>
                      <a:fillRect/>
                    </a:stretch>
                  </pic:blipFill>
                  <pic:spPr bwMode="auto">
                    <a:xfrm>
                      <a:off x="0" y="0"/>
                      <a:ext cx="4854575" cy="4288865"/>
                    </a:xfrm>
                    <a:prstGeom prst="rect">
                      <a:avLst/>
                    </a:prstGeom>
                    <a:noFill/>
                    <a:ln w="9525">
                      <a:noFill/>
                      <a:miter lim="800000"/>
                      <a:headEnd/>
                      <a:tailEnd/>
                    </a:ln>
                  </pic:spPr>
                </pic:pic>
              </a:graphicData>
            </a:graphic>
          </wp:inline>
        </w:drawing>
      </w:r>
    </w:p>
    <w:p w:rsidR="00083D81" w:rsidRDefault="00083D81" w:rsidP="004F09DD">
      <w:pPr>
        <w:pStyle w:val="-3"/>
      </w:pPr>
      <w:r w:rsidRPr="00083D81">
        <w:t xml:space="preserve">Рисунок </w:t>
      </w:r>
      <w:r w:rsidR="00CF144F" w:rsidRPr="00083D81">
        <w:fldChar w:fldCharType="begin"/>
      </w:r>
      <w:r w:rsidRPr="00083D81">
        <w:instrText xml:space="preserve"> STYLEREF 1 \s </w:instrText>
      </w:r>
      <w:r w:rsidR="00CF144F" w:rsidRPr="00083D81">
        <w:fldChar w:fldCharType="separate"/>
      </w:r>
      <w:r w:rsidRPr="00083D81">
        <w:rPr>
          <w:noProof/>
        </w:rPr>
        <w:t>4</w:t>
      </w:r>
      <w:r w:rsidR="00CF144F" w:rsidRPr="00083D81">
        <w:fldChar w:fldCharType="end"/>
      </w:r>
      <w:r w:rsidRPr="00083D81">
        <w:t>.</w:t>
      </w:r>
      <w:r w:rsidR="00CF144F" w:rsidRPr="00083D81">
        <w:fldChar w:fldCharType="begin"/>
      </w:r>
      <w:r w:rsidRPr="00083D81">
        <w:instrText xml:space="preserve"> SEQ Рисунок \* ARABIC \s 1 </w:instrText>
      </w:r>
      <w:r w:rsidR="00CF144F" w:rsidRPr="00083D81">
        <w:fldChar w:fldCharType="separate"/>
      </w:r>
      <w:r w:rsidR="00031F1B">
        <w:rPr>
          <w:noProof/>
        </w:rPr>
        <w:t>10</w:t>
      </w:r>
      <w:r w:rsidR="00CF144F" w:rsidRPr="00083D81">
        <w:fldChar w:fldCharType="end"/>
      </w:r>
      <w:r w:rsidRPr="00083D81">
        <w:t xml:space="preserve"> - Вывод полученных сведений о проверяемом лице</w:t>
      </w:r>
    </w:p>
    <w:p w:rsidR="00940E2F" w:rsidRDefault="00940E2F" w:rsidP="00940E2F">
      <w:pPr>
        <w:pStyle w:val="2"/>
      </w:pPr>
      <w:bookmarkStart w:id="74" w:name="_Toc421829245"/>
      <w:r>
        <w:t>Разработка серверной части адаптера</w:t>
      </w:r>
      <w:bookmarkEnd w:id="74"/>
    </w:p>
    <w:p w:rsidR="00940E2F" w:rsidRDefault="00940E2F" w:rsidP="00940E2F">
      <w:r>
        <w:t xml:space="preserve">Серверная часть адаптера состоит из двух модулей: модуль формирования </w:t>
      </w:r>
      <w:r>
        <w:rPr>
          <w:lang w:val="en-US"/>
        </w:rPr>
        <w:t>XML</w:t>
      </w:r>
      <w:r>
        <w:t>, модуль обработки данных.</w:t>
      </w:r>
    </w:p>
    <w:p w:rsidR="00861553" w:rsidRDefault="00861553" w:rsidP="00861553">
      <w:pPr>
        <w:pStyle w:val="3"/>
      </w:pPr>
      <w:r>
        <w:t>Модуль обработки данных</w:t>
      </w:r>
    </w:p>
    <w:p w:rsidR="00861553" w:rsidRPr="00DE0D35" w:rsidRDefault="00861553" w:rsidP="00861553">
      <w:r>
        <w:t xml:space="preserve">Данный модуль принимает данные с формы, посланные с помощью </w:t>
      </w:r>
      <w:r>
        <w:rPr>
          <w:lang w:val="en-US"/>
        </w:rPr>
        <w:t>AJAX</w:t>
      </w:r>
      <w:r>
        <w:t xml:space="preserve"> и отправляет их модулю формирования </w:t>
      </w:r>
      <w:r>
        <w:rPr>
          <w:lang w:val="en-US"/>
        </w:rPr>
        <w:t>XML</w:t>
      </w:r>
      <w:r>
        <w:t xml:space="preserve">. Модуль реализован с помощью технологии </w:t>
      </w:r>
      <w:proofErr w:type="spellStart"/>
      <w:r>
        <w:rPr>
          <w:lang w:val="en-US"/>
        </w:rPr>
        <w:t>JavaServlets</w:t>
      </w:r>
      <w:proofErr w:type="spellEnd"/>
      <w:r w:rsidRPr="00861553">
        <w:t xml:space="preserve"> </w:t>
      </w:r>
      <w:r>
        <w:t xml:space="preserve">языка программирования </w:t>
      </w:r>
      <w:r>
        <w:rPr>
          <w:lang w:val="en-US"/>
        </w:rPr>
        <w:t>Java</w:t>
      </w:r>
      <w:r>
        <w:t>.</w:t>
      </w:r>
      <w:r w:rsidR="00DE0D35">
        <w:t xml:space="preserve"> Для реализации был создан свой класс, который наследует класс </w:t>
      </w:r>
      <w:proofErr w:type="spellStart"/>
      <w:r w:rsidR="00DE0D35" w:rsidRPr="00DE0D35">
        <w:t>HttpServlet</w:t>
      </w:r>
      <w:proofErr w:type="spellEnd"/>
      <w:r w:rsidR="00DE0D35">
        <w:t xml:space="preserve"> библиотеки </w:t>
      </w:r>
      <w:proofErr w:type="spellStart"/>
      <w:r w:rsidR="00DE0D35" w:rsidRPr="00DE0D35">
        <w:t>javax.servlet.http</w:t>
      </w:r>
      <w:proofErr w:type="spellEnd"/>
      <w:r w:rsidR="00DE0D35">
        <w:t xml:space="preserve">. При реализации методов на вход подается объект </w:t>
      </w:r>
      <w:proofErr w:type="spellStart"/>
      <w:r w:rsidR="00DE0D35" w:rsidRPr="00DE0D35">
        <w:t>HttpServletRequest</w:t>
      </w:r>
      <w:proofErr w:type="spellEnd"/>
      <w:r w:rsidR="00DE0D35">
        <w:t xml:space="preserve">, из которого необходимо получить параметры, а возвращается объект класса </w:t>
      </w:r>
      <w:proofErr w:type="spellStart"/>
      <w:r w:rsidR="00DE0D35" w:rsidRPr="00DE0D35">
        <w:t>HttpServletResponse</w:t>
      </w:r>
      <w:proofErr w:type="spellEnd"/>
      <w:r w:rsidR="00DE0D35">
        <w:t>.</w:t>
      </w:r>
      <w:r>
        <w:t xml:space="preserve"> Пример получения данных и передачи их в модуль формирования </w:t>
      </w:r>
      <w:r>
        <w:rPr>
          <w:lang w:val="en-US"/>
        </w:rPr>
        <w:t>XML</w:t>
      </w:r>
      <w:r>
        <w:t xml:space="preserve"> представлен на листинге</w:t>
      </w:r>
      <w:r w:rsidR="0093352D">
        <w:t xml:space="preserve"> 4.5</w:t>
      </w:r>
      <w:r>
        <w:t>.</w:t>
      </w:r>
    </w:p>
    <w:p w:rsidR="00DE0D35" w:rsidRPr="00B70E32" w:rsidRDefault="00DE0D35" w:rsidP="00861553"/>
    <w:p w:rsidR="00DE0D35" w:rsidRPr="00B70E32" w:rsidRDefault="00DE0D35" w:rsidP="00861553"/>
    <w:p w:rsidR="00DE0D35" w:rsidRPr="00B70E32" w:rsidRDefault="00DE0D35" w:rsidP="00861553"/>
    <w:p w:rsidR="00DE0D35" w:rsidRPr="00B70E32" w:rsidRDefault="00DE0D35" w:rsidP="00861553"/>
    <w:p w:rsidR="00DE0D35" w:rsidRPr="00B70E32" w:rsidRDefault="00DE0D35" w:rsidP="00861553"/>
    <w:p w:rsidR="00DE0D35" w:rsidRPr="00B70E32" w:rsidRDefault="00DE0D35" w:rsidP="00861553"/>
    <w:p w:rsidR="00DE0D35" w:rsidRDefault="00DE0D35" w:rsidP="00DE0D35">
      <w:pPr>
        <w:pStyle w:val="-"/>
      </w:pPr>
      <w:r>
        <w:lastRenderedPageBreak/>
        <w:t xml:space="preserve">Листинг </w:t>
      </w:r>
      <w:fldSimple w:instr=" STYLEREF 1 \s ">
        <w:r>
          <w:rPr>
            <w:noProof/>
          </w:rPr>
          <w:t>4</w:t>
        </w:r>
      </w:fldSimple>
      <w:r>
        <w:t>.</w:t>
      </w:r>
      <w:fldSimple w:instr=" SEQ Листинг \* ARABIC \s 1 ">
        <w:r>
          <w:rPr>
            <w:noProof/>
          </w:rPr>
          <w:t>5</w:t>
        </w:r>
      </w:fldSimple>
      <w:r>
        <w:t xml:space="preserve"> - получение данных формы, передача их в модуль формирования </w:t>
      </w:r>
      <w:r>
        <w:rPr>
          <w:lang w:val="en-US"/>
        </w:rPr>
        <w:t>XML</w:t>
      </w:r>
      <w:r w:rsidRPr="00DE0D35">
        <w:t xml:space="preserve"> </w:t>
      </w:r>
      <w:r>
        <w:t xml:space="preserve">и вывод </w:t>
      </w:r>
      <w:r>
        <w:rPr>
          <w:lang w:val="en-US"/>
        </w:rPr>
        <w:t>xml</w:t>
      </w:r>
    </w:p>
    <w:tbl>
      <w:tblPr>
        <w:tblStyle w:val="-4"/>
        <w:tblW w:w="0" w:type="auto"/>
        <w:tblLook w:val="04A0"/>
      </w:tblPr>
      <w:tblGrid>
        <w:gridCol w:w="9571"/>
      </w:tblGrid>
      <w:tr w:rsidR="0093352D" w:rsidTr="0093352D">
        <w:tc>
          <w:tcPr>
            <w:tcW w:w="9571" w:type="dxa"/>
          </w:tcPr>
          <w:p w:rsidR="0093352D" w:rsidRPr="0093352D" w:rsidRDefault="0093352D" w:rsidP="0093352D">
            <w:pPr>
              <w:pStyle w:val="af5"/>
              <w:framePr w:wrap="notBeside"/>
              <w:rPr>
                <w:lang w:val="en-US"/>
              </w:rPr>
            </w:pPr>
            <w:r w:rsidRPr="0093352D">
              <w:rPr>
                <w:lang w:val="en-US"/>
              </w:rPr>
              <w:t xml:space="preserve">protected void </w:t>
            </w:r>
            <w:proofErr w:type="spellStart"/>
            <w:r w:rsidRPr="0093352D">
              <w:rPr>
                <w:lang w:val="en-US"/>
              </w:rPr>
              <w:t>doGet</w:t>
            </w:r>
            <w:proofErr w:type="spellEnd"/>
            <w:r w:rsidRPr="0093352D">
              <w:rPr>
                <w:lang w:val="en-US"/>
              </w:rPr>
              <w:t>(</w:t>
            </w:r>
            <w:proofErr w:type="spellStart"/>
            <w:r w:rsidRPr="0093352D">
              <w:rPr>
                <w:lang w:val="en-US"/>
              </w:rPr>
              <w:t>HttpServletRequest</w:t>
            </w:r>
            <w:proofErr w:type="spellEnd"/>
            <w:r w:rsidRPr="0093352D">
              <w:rPr>
                <w:lang w:val="en-US"/>
              </w:rPr>
              <w:t xml:space="preserve"> </w:t>
            </w:r>
            <w:proofErr w:type="spellStart"/>
            <w:r w:rsidRPr="0093352D">
              <w:rPr>
                <w:lang w:val="en-US"/>
              </w:rPr>
              <w:t>req</w:t>
            </w:r>
            <w:proofErr w:type="spellEnd"/>
            <w:r w:rsidRPr="0093352D">
              <w:rPr>
                <w:lang w:val="en-US"/>
              </w:rPr>
              <w:t xml:space="preserve">, </w:t>
            </w:r>
            <w:proofErr w:type="spellStart"/>
            <w:r w:rsidRPr="0093352D">
              <w:rPr>
                <w:lang w:val="en-US"/>
              </w:rPr>
              <w:t>HttpServletResponse</w:t>
            </w:r>
            <w:proofErr w:type="spellEnd"/>
            <w:r w:rsidRPr="0093352D">
              <w:rPr>
                <w:lang w:val="en-US"/>
              </w:rPr>
              <w:t xml:space="preserve"> </w:t>
            </w:r>
            <w:proofErr w:type="spellStart"/>
            <w:r w:rsidRPr="0093352D">
              <w:rPr>
                <w:lang w:val="en-US"/>
              </w:rPr>
              <w:t>resp</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throws </w:t>
            </w:r>
            <w:proofErr w:type="spellStart"/>
            <w:r w:rsidRPr="0093352D">
              <w:rPr>
                <w:lang w:val="en-US"/>
              </w:rPr>
              <w:t>ServletException</w:t>
            </w:r>
            <w:proofErr w:type="spellEnd"/>
            <w:r w:rsidRPr="0093352D">
              <w:rPr>
                <w:lang w:val="en-US"/>
              </w:rPr>
              <w:t xml:space="preserve">, </w:t>
            </w:r>
            <w:proofErr w:type="spellStart"/>
            <w:r w:rsidRPr="0093352D">
              <w:rPr>
                <w:lang w:val="en-US"/>
              </w:rPr>
              <w:t>IOException</w:t>
            </w:r>
            <w:proofErr w:type="spellEnd"/>
            <w:r w:rsidRPr="0093352D">
              <w:rPr>
                <w:lang w:val="en-US"/>
              </w:rPr>
              <w:t xml:space="preserve"> {</w:t>
            </w:r>
          </w:p>
          <w:p w:rsidR="00DE0D35" w:rsidRPr="00B70E32" w:rsidRDefault="00DE0D35"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resp.setContentType</w:t>
            </w:r>
            <w:proofErr w:type="spellEnd"/>
            <w:r w:rsidRPr="0093352D">
              <w:rPr>
                <w:lang w:val="en-US"/>
              </w:rPr>
              <w:t>("text/plain");</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resp.setCharacterEncoding</w:t>
            </w:r>
            <w:proofErr w:type="spellEnd"/>
            <w:r w:rsidRPr="0093352D">
              <w:rPr>
                <w:lang w:val="en-US"/>
              </w:rPr>
              <w:t>("UTF-8");</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PrintWriter</w:t>
            </w:r>
            <w:proofErr w:type="spellEnd"/>
            <w:r w:rsidRPr="0093352D">
              <w:rPr>
                <w:lang w:val="en-US"/>
              </w:rPr>
              <w:t xml:space="preserve"> out = </w:t>
            </w:r>
            <w:proofErr w:type="spellStart"/>
            <w:r w:rsidRPr="0093352D">
              <w:rPr>
                <w:lang w:val="en-US"/>
              </w:rPr>
              <w:t>resp.getWriter</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ArrayList</w:t>
            </w:r>
            <w:proofErr w:type="spellEnd"/>
            <w:r w:rsidRPr="0093352D">
              <w:rPr>
                <w:lang w:val="en-US"/>
              </w:rPr>
              <w:t xml:space="preserve">&lt;String&gt; </w:t>
            </w:r>
            <w:proofErr w:type="spellStart"/>
            <w:r w:rsidRPr="0093352D">
              <w:rPr>
                <w:lang w:val="en-US"/>
              </w:rPr>
              <w:t>params</w:t>
            </w:r>
            <w:proofErr w:type="spellEnd"/>
            <w:r w:rsidRPr="0093352D">
              <w:rPr>
                <w:lang w:val="en-US"/>
              </w:rPr>
              <w:t xml:space="preserve"> = new </w:t>
            </w:r>
            <w:proofErr w:type="spellStart"/>
            <w:r w:rsidRPr="0093352D">
              <w:rPr>
                <w:lang w:val="en-US"/>
              </w:rPr>
              <w:t>ArrayList</w:t>
            </w:r>
            <w:proofErr w:type="spellEnd"/>
            <w:r w:rsidRPr="0093352D">
              <w:rPr>
                <w:lang w:val="en-US"/>
              </w:rPr>
              <w:t>&lt;String&gt;(13);</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fio</w:t>
            </w:r>
            <w:proofErr w:type="spellEnd"/>
            <w:r w:rsidRPr="0093352D">
              <w:rPr>
                <w:lang w:val="en-US"/>
              </w:rPr>
              <w:t>-init"));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("second-name"));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("last-name"));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("girl-name"));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snils</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("date-birth"));</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("place-of-birth"));</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("region-code"));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ovd</w:t>
            </w:r>
            <w:proofErr w:type="spellEnd"/>
            <w:r w:rsidRPr="0093352D">
              <w:rPr>
                <w:lang w:val="en-US"/>
              </w:rPr>
              <w:t>-number"));</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("last-</w:t>
            </w:r>
            <w:proofErr w:type="spellStart"/>
            <w:r w:rsidRPr="0093352D">
              <w:rPr>
                <w:lang w:val="en-US"/>
              </w:rPr>
              <w:t>ovd</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("region-code-</w:t>
            </w:r>
            <w:proofErr w:type="spellStart"/>
            <w:r w:rsidRPr="0093352D">
              <w:rPr>
                <w:lang w:val="en-US"/>
              </w:rPr>
              <w:t>ovd</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("rang"));</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MySoap</w:t>
            </w:r>
            <w:proofErr w:type="spellEnd"/>
            <w:r w:rsidRPr="0093352D">
              <w:rPr>
                <w:lang w:val="en-US"/>
              </w:rPr>
              <w:t xml:space="preserve"> soap = new </w:t>
            </w:r>
            <w:proofErr w:type="spellStart"/>
            <w:r w:rsidRPr="0093352D">
              <w:rPr>
                <w:lang w:val="en-US"/>
              </w:rPr>
              <w:t>MySoap</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SOAPConnection</w:t>
            </w:r>
            <w:proofErr w:type="spellEnd"/>
            <w:r w:rsidRPr="0093352D">
              <w:rPr>
                <w:lang w:val="en-US"/>
              </w:rPr>
              <w:t xml:space="preserve"> </w:t>
            </w:r>
            <w:proofErr w:type="spellStart"/>
            <w:r w:rsidRPr="0093352D">
              <w:rPr>
                <w:lang w:val="en-US"/>
              </w:rPr>
              <w:t>conn</w:t>
            </w:r>
            <w:proofErr w:type="spellEnd"/>
            <w:r w:rsidRPr="0093352D">
              <w:rPr>
                <w:lang w:val="en-US"/>
              </w:rPr>
              <w:t xml:space="preserve"> = </w:t>
            </w:r>
            <w:proofErr w:type="spellStart"/>
            <w:r w:rsidRPr="0093352D">
              <w:rPr>
                <w:lang w:val="en-US"/>
              </w:rPr>
              <w:t>soap.getConnection</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try {</w:t>
            </w:r>
          </w:p>
          <w:p w:rsidR="0093352D" w:rsidRPr="0093352D" w:rsidRDefault="0093352D" w:rsidP="0093352D">
            <w:pPr>
              <w:pStyle w:val="af5"/>
              <w:framePr w:wrap="notBeside"/>
              <w:rPr>
                <w:lang w:val="en-US"/>
              </w:rPr>
            </w:pPr>
            <w:r w:rsidRPr="0093352D">
              <w:rPr>
                <w:lang w:val="en-US"/>
              </w:rPr>
              <w:t xml:space="preserve">            String </w:t>
            </w:r>
            <w:proofErr w:type="spellStart"/>
            <w:r w:rsidRPr="0093352D">
              <w:rPr>
                <w:lang w:val="en-US"/>
              </w:rPr>
              <w:t>soapData</w:t>
            </w:r>
            <w:proofErr w:type="spellEnd"/>
            <w:r w:rsidRPr="0093352D">
              <w:rPr>
                <w:lang w:val="en-US"/>
              </w:rPr>
              <w:t xml:space="preserve"> = new String();</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soapData</w:t>
            </w:r>
            <w:proofErr w:type="spellEnd"/>
            <w:r w:rsidRPr="0093352D">
              <w:rPr>
                <w:lang w:val="en-US"/>
              </w:rPr>
              <w:t xml:space="preserve"> = </w:t>
            </w:r>
            <w:proofErr w:type="spellStart"/>
            <w:r w:rsidRPr="0093352D">
              <w:rPr>
                <w:lang w:val="en-US"/>
              </w:rPr>
              <w:t>soap.setSoapData</w:t>
            </w:r>
            <w:proofErr w:type="spellEnd"/>
            <w:r w:rsidRPr="0093352D">
              <w:rPr>
                <w:lang w:val="en-US"/>
              </w:rPr>
              <w:t>(</w:t>
            </w:r>
            <w:proofErr w:type="spellStart"/>
            <w:r w:rsidRPr="0093352D">
              <w:rPr>
                <w:lang w:val="en-US"/>
              </w:rPr>
              <w:t>params</w:t>
            </w:r>
            <w:proofErr w:type="spellEnd"/>
            <w:r w:rsidRPr="0093352D">
              <w:rPr>
                <w:lang w:val="en-US"/>
              </w:rPr>
              <w:t>);</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out.print</w:t>
            </w:r>
            <w:proofErr w:type="spellEnd"/>
            <w:r w:rsidRPr="0093352D">
              <w:rPr>
                <w:lang w:val="en-US"/>
              </w:rPr>
              <w:t>(</w:t>
            </w:r>
            <w:proofErr w:type="spellStart"/>
            <w:r w:rsidRPr="0093352D">
              <w:rPr>
                <w:lang w:val="en-US"/>
              </w:rPr>
              <w:t>soapData</w:t>
            </w:r>
            <w:proofErr w:type="spellEnd"/>
            <w:r w:rsidRPr="0093352D">
              <w:rPr>
                <w:lang w:val="en-US"/>
              </w:rPr>
              <w:t>);</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 catch (Exception e) {</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e.printStackTrace</w:t>
            </w:r>
            <w:proofErr w:type="spellEnd"/>
            <w:r w:rsidRPr="0093352D">
              <w:rPr>
                <w:lang w:val="en-US"/>
              </w:rPr>
              <w:t>();</w:t>
            </w:r>
          </w:p>
          <w:p w:rsidR="0093352D" w:rsidRDefault="0093352D" w:rsidP="0093352D">
            <w:pPr>
              <w:pStyle w:val="af5"/>
              <w:framePr w:wrap="notBeside"/>
            </w:pPr>
            <w:r w:rsidRPr="0093352D">
              <w:rPr>
                <w:lang w:val="en-US"/>
              </w:rPr>
              <w:t xml:space="preserve">        </w:t>
            </w:r>
            <w:r>
              <w:t>}</w:t>
            </w:r>
          </w:p>
          <w:p w:rsidR="0093352D" w:rsidRDefault="0093352D" w:rsidP="0093352D">
            <w:pPr>
              <w:pStyle w:val="af5"/>
              <w:framePr w:wrap="notBeside"/>
            </w:pPr>
          </w:p>
          <w:p w:rsidR="0093352D" w:rsidRDefault="0093352D" w:rsidP="0093352D">
            <w:pPr>
              <w:pStyle w:val="af5"/>
              <w:framePr w:wrap="notBeside"/>
            </w:pPr>
            <w:r>
              <w:t xml:space="preserve">    }</w:t>
            </w:r>
          </w:p>
        </w:tc>
      </w:tr>
    </w:tbl>
    <w:p w:rsidR="0093352D" w:rsidRPr="00DE0D35" w:rsidRDefault="00DE0D35" w:rsidP="00861553">
      <w:r>
        <w:t xml:space="preserve">В примере реализации присутствует обработка исключений </w:t>
      </w:r>
      <w:r>
        <w:rPr>
          <w:lang w:val="en-US"/>
        </w:rPr>
        <w:t>try</w:t>
      </w:r>
      <w:r w:rsidRPr="00DE0D35">
        <w:t xml:space="preserve"> - </w:t>
      </w:r>
      <w:r>
        <w:rPr>
          <w:lang w:val="en-US"/>
        </w:rPr>
        <w:t>catch</w:t>
      </w:r>
      <w:r>
        <w:t>.</w:t>
      </w:r>
    </w:p>
    <w:p w:rsidR="00940E2F" w:rsidRDefault="00940E2F" w:rsidP="00940E2F">
      <w:pPr>
        <w:pStyle w:val="3"/>
        <w:rPr>
          <w:lang w:val="en-US"/>
        </w:rPr>
      </w:pPr>
      <w:r>
        <w:t xml:space="preserve">Модуль формирования </w:t>
      </w:r>
      <w:r>
        <w:rPr>
          <w:lang w:val="en-US"/>
        </w:rPr>
        <w:t>XML</w:t>
      </w:r>
    </w:p>
    <w:p w:rsidR="00861553" w:rsidRDefault="00861553" w:rsidP="00861553">
      <w:r>
        <w:t xml:space="preserve">Структура модуля формирования </w:t>
      </w:r>
      <w:r>
        <w:rPr>
          <w:lang w:val="en-US"/>
        </w:rPr>
        <w:t>XML</w:t>
      </w:r>
      <w:r w:rsidRPr="00861553">
        <w:t xml:space="preserve"> </w:t>
      </w:r>
      <w:r>
        <w:t>достаточно проста: необходимо лишь сформировать данные по определенному образцу.</w:t>
      </w:r>
    </w:p>
    <w:p w:rsidR="00276795" w:rsidRDefault="00276795" w:rsidP="00861553">
      <w:r>
        <w:t xml:space="preserve">Примеры необходимых структур данных находятся в </w:t>
      </w:r>
      <w:commentRangeStart w:id="75"/>
      <w:r>
        <w:t>приложениях</w:t>
      </w:r>
      <w:commentRangeEnd w:id="75"/>
      <w:r w:rsidR="00CA00CC">
        <w:rPr>
          <w:rStyle w:val="afb"/>
        </w:rPr>
        <w:commentReference w:id="75"/>
      </w:r>
      <w:r w:rsidR="00D31BAE">
        <w:t xml:space="preserve"> В.1 и В.2</w:t>
      </w:r>
      <w:r>
        <w:t xml:space="preserve"> "Пример отправки запроса на получение сведений" и "Пример запроса сведений по уникальному номеру".</w:t>
      </w:r>
    </w:p>
    <w:p w:rsidR="00276795" w:rsidRPr="00861553" w:rsidRDefault="00276795" w:rsidP="00861553"/>
    <w:p w:rsidR="00736BDE" w:rsidRDefault="00736BDE" w:rsidP="00736BDE">
      <w:pPr>
        <w:pStyle w:val="1"/>
      </w:pPr>
      <w:bookmarkStart w:id="76" w:name="_Toc421829246"/>
      <w:bookmarkStart w:id="77" w:name="_Toc225400690"/>
      <w:bookmarkEnd w:id="64"/>
      <w:r>
        <w:lastRenderedPageBreak/>
        <w:t>Безопасность жизнедеятельности</w:t>
      </w:r>
      <w:bookmarkEnd w:id="76"/>
    </w:p>
    <w:p w:rsidR="006D0F8A" w:rsidRPr="006D0F8A" w:rsidRDefault="006D0F8A" w:rsidP="00186DF0">
      <w:pPr>
        <w:pStyle w:val="af2"/>
        <w:keepNext/>
        <w:numPr>
          <w:ilvl w:val="0"/>
          <w:numId w:val="5"/>
        </w:numPr>
        <w:spacing w:before="120" w:after="120"/>
        <w:contextualSpacing w:val="0"/>
        <w:outlineLvl w:val="1"/>
        <w:rPr>
          <w:rFonts w:cs="Arial"/>
          <w:bCs/>
          <w:iCs/>
          <w:vanish/>
          <w:sz w:val="32"/>
          <w:szCs w:val="28"/>
        </w:rPr>
      </w:pPr>
      <w:bookmarkStart w:id="78" w:name="_Toc326840133"/>
      <w:bookmarkStart w:id="79" w:name="_Toc326847696"/>
      <w:bookmarkStart w:id="80" w:name="_Toc326847755"/>
      <w:bookmarkStart w:id="81" w:name="_Toc326847882"/>
      <w:bookmarkStart w:id="82" w:name="_Toc326847907"/>
      <w:bookmarkStart w:id="83" w:name="_Toc326852476"/>
      <w:bookmarkStart w:id="84" w:name="_Toc326884820"/>
      <w:bookmarkStart w:id="85" w:name="_Toc326919510"/>
      <w:bookmarkStart w:id="86" w:name="_Toc326919535"/>
      <w:bookmarkStart w:id="87" w:name="_Toc326925059"/>
      <w:bookmarkStart w:id="88" w:name="_Toc326933049"/>
      <w:bookmarkStart w:id="89" w:name="_Toc326933113"/>
      <w:bookmarkStart w:id="90" w:name="_Toc326933149"/>
      <w:bookmarkStart w:id="91" w:name="_Toc326933253"/>
      <w:bookmarkStart w:id="92" w:name="_Toc326959211"/>
      <w:bookmarkStart w:id="93" w:name="_Toc420302029"/>
      <w:bookmarkStart w:id="94" w:name="_Toc420302405"/>
      <w:bookmarkStart w:id="95" w:name="_Toc421110123"/>
      <w:bookmarkStart w:id="96" w:name="_Toc421511585"/>
      <w:bookmarkStart w:id="97" w:name="_Toc421511679"/>
      <w:bookmarkStart w:id="98" w:name="_Toc421512583"/>
      <w:bookmarkStart w:id="99" w:name="_Toc421629174"/>
      <w:bookmarkStart w:id="100" w:name="_Toc421655612"/>
      <w:bookmarkStart w:id="101" w:name="_Toc421829247"/>
      <w:bookmarkStart w:id="102" w:name="_Toc262587548"/>
      <w:bookmarkStart w:id="103" w:name="_Toc264021853"/>
      <w:bookmarkStart w:id="104" w:name="_Toc264289072"/>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736BDE" w:rsidRDefault="00736BDE" w:rsidP="006D0F8A">
      <w:pPr>
        <w:pStyle w:val="2"/>
      </w:pPr>
      <w:r>
        <w:t xml:space="preserve"> </w:t>
      </w:r>
      <w:bookmarkStart w:id="105" w:name="_Toc326959212"/>
      <w:bookmarkStart w:id="106" w:name="_Toc421829248"/>
      <w:r>
        <w:t>Характеристика вредоносных факторов при работе с ПК</w:t>
      </w:r>
      <w:bookmarkEnd w:id="102"/>
      <w:bookmarkEnd w:id="103"/>
      <w:bookmarkEnd w:id="104"/>
      <w:bookmarkEnd w:id="105"/>
      <w:bookmarkEnd w:id="106"/>
    </w:p>
    <w:p w:rsidR="00736BDE" w:rsidRDefault="00736BDE" w:rsidP="00736BDE">
      <w:pPr>
        <w:rPr>
          <w:szCs w:val="28"/>
        </w:rPr>
      </w:pPr>
      <w:r>
        <w:rPr>
          <w:szCs w:val="28"/>
        </w:rPr>
        <w:t>Отрицательные факторы, воздействующие на пользователя ПК, можно разделить на две группы. Первые связаны с психологическими и физиологическими особенностями человека. Это монотонность работы операторов при вводе текстов, эмоциональные перегрузки, стрессы из-за вероятности как сбоев в системах, так и появления собственных ошибок, перегрузки ряда систем организма (глаз, мышц кисти, предплечья, шеи и спины). Немаловажен также и недостаток физической нагрузки на другие части организма.</w:t>
      </w:r>
    </w:p>
    <w:p w:rsidR="00736BDE" w:rsidRDefault="00736BDE" w:rsidP="00736BDE">
      <w:pPr>
        <w:rPr>
          <w:szCs w:val="28"/>
        </w:rPr>
      </w:pPr>
      <w:r>
        <w:rPr>
          <w:szCs w:val="28"/>
        </w:rPr>
        <w:t xml:space="preserve">Факторы второй группы связаны с внешними условиями, в которых находится во время работы пользователь: нарушение эргономических требований на рабочем месте, дискомфортный микроклимат, электромагнитные излучения, недостаточная освещенность рабочей поверхности и т.п. Сюда же относятся факторы, связанные с особенностями конструкции устройств отображения информации — ВДТ. Очевидно, что все факторы взаимосвязаны, поэтому необходим комплексный подход к рассмотрению их влияния на пользователя ПК с учетом их взаимной корреляции. Существуют также и социальные аспекты массового распространения ПК и компьютерных сетей. </w:t>
      </w:r>
    </w:p>
    <w:p w:rsidR="00736BDE" w:rsidRDefault="00736BDE" w:rsidP="006D0F8A">
      <w:pPr>
        <w:pStyle w:val="2"/>
      </w:pPr>
      <w:bookmarkStart w:id="107" w:name="_Toc421829249"/>
      <w:r>
        <w:t>Характеристика опасных и вредных факторов, возникающих при работе ПЭВМ и меры защиты от них</w:t>
      </w:r>
      <w:bookmarkEnd w:id="107"/>
    </w:p>
    <w:p w:rsidR="00736BDE" w:rsidRDefault="00736BDE" w:rsidP="00736BDE">
      <w:pPr>
        <w:pStyle w:val="3"/>
        <w:spacing w:line="360" w:lineRule="auto"/>
      </w:pPr>
      <w:r>
        <w:t xml:space="preserve">Характеристика шума </w:t>
      </w:r>
    </w:p>
    <w:p w:rsidR="00736BDE" w:rsidRDefault="00736BDE" w:rsidP="00736BDE">
      <w:r>
        <w:t xml:space="preserve">Повышенный уровень шума, возникающий при работе персональной ЭВМ и периферийных устройств вредно воздействует на нервную систему человека, снижая производительность труда, способствуя возникновению травм. </w:t>
      </w:r>
    </w:p>
    <w:p w:rsidR="00736BDE" w:rsidRDefault="00736BDE" w:rsidP="00736BDE">
      <w:r>
        <w:t xml:space="preserve">При длительном воздействии шума на организм человека происходят нежелательные явления: снижается острота слуха, повышается кровяное давление. Кроме того, наблюдается влияние шума на общее состояние человека, такое, как возникновение чувства неуверенности, стесненности, плохого самочувствия. </w:t>
      </w:r>
    </w:p>
    <w:p w:rsidR="00736BDE" w:rsidRDefault="00736BDE" w:rsidP="00736BDE">
      <w:r>
        <w:t xml:space="preserve">Для снижения уровня шума в помещении, где эксплуатируется вычислительная техника, необходимо провести: </w:t>
      </w:r>
    </w:p>
    <w:p w:rsidR="00736BDE" w:rsidRDefault="00736BDE" w:rsidP="00736BDE">
      <w:r>
        <w:t xml:space="preserve">Акустическую обработку помещения (звукоизоляция стен, окон, дверей, потолка) мероприятия по уменьшению уровня шума в источнике размещение более тихих помещений вдали от более шумных мероприятия по борьбе с шумом на пути его распространения (звукоизолирующие ограждения, кожухи и экраны). </w:t>
      </w:r>
    </w:p>
    <w:p w:rsidR="00736BDE" w:rsidRDefault="00736BDE" w:rsidP="00736BDE">
      <w:pPr>
        <w:ind w:firstLine="0"/>
        <w:rPr>
          <w:i/>
        </w:rPr>
      </w:pPr>
      <w:r>
        <w:rPr>
          <w:i/>
        </w:rPr>
        <w:tab/>
        <w:t>Нормативы уровня шума:</w:t>
      </w:r>
    </w:p>
    <w:p w:rsidR="00736BDE" w:rsidRDefault="00736BDE" w:rsidP="00736BDE">
      <w:pPr>
        <w:ind w:firstLine="0"/>
      </w:pPr>
      <w:r>
        <w:tab/>
        <w:t xml:space="preserve">В помещениях, где работают инженерно-технические работники, осуществляющие лабораторный, аналитический или измерительный </w:t>
      </w:r>
      <w:r>
        <w:lastRenderedPageBreak/>
        <w:t xml:space="preserve">контроль, уровень шума не должен превышать 60 </w:t>
      </w:r>
      <w:proofErr w:type="spellStart"/>
      <w:r>
        <w:t>дБА</w:t>
      </w:r>
      <w:proofErr w:type="spellEnd"/>
      <w:r>
        <w:t xml:space="preserve">. Уровень шума на рабочем месте программиста по нормам меняется от 50 до 75 </w:t>
      </w:r>
      <w:proofErr w:type="spellStart"/>
      <w:r>
        <w:t>дб</w:t>
      </w:r>
      <w:proofErr w:type="spellEnd"/>
      <w:r>
        <w:t xml:space="preserve">. </w:t>
      </w:r>
    </w:p>
    <w:p w:rsidR="00736BDE" w:rsidRDefault="00736BDE" w:rsidP="00736BDE">
      <w:pPr>
        <w:pStyle w:val="a0"/>
      </w:pPr>
      <w:r>
        <w:t xml:space="preserve">При выполнении основной работы на ВДТ и ПЭВМ (диспетчерские, операторские, расчетные кабины и посты управления, залы вычислительной техники и др.), во всех учебных помещениях с ВДТ и ПЭВМ уровень шума на рабочем месте не должен превышать 50 </w:t>
      </w:r>
      <w:proofErr w:type="spellStart"/>
      <w:r>
        <w:t>дБА</w:t>
      </w:r>
      <w:proofErr w:type="spellEnd"/>
      <w:r>
        <w:t xml:space="preserve"> .</w:t>
      </w:r>
    </w:p>
    <w:p w:rsidR="00736BDE" w:rsidRDefault="00736BDE" w:rsidP="00736BDE">
      <w:pPr>
        <w:pStyle w:val="a0"/>
      </w:pPr>
      <w:r>
        <w:t xml:space="preserve">В помещениях, где работают инженерно-технические работники уровень шума не должен превышать 60 </w:t>
      </w:r>
      <w:proofErr w:type="spellStart"/>
      <w:r>
        <w:t>дБА</w:t>
      </w:r>
      <w:proofErr w:type="spellEnd"/>
      <w:r>
        <w:t>.</w:t>
      </w:r>
    </w:p>
    <w:p w:rsidR="00736BDE" w:rsidRDefault="00736BDE" w:rsidP="00736BDE">
      <w:pPr>
        <w:pStyle w:val="a0"/>
      </w:pPr>
      <w:r>
        <w:t xml:space="preserve">В помещениях операторов ЭВМ (без дисплеев) уровень шума не должен превышать 65 </w:t>
      </w:r>
      <w:proofErr w:type="spellStart"/>
      <w:r>
        <w:t>дБА</w:t>
      </w:r>
      <w:proofErr w:type="spellEnd"/>
      <w:r>
        <w:t>.</w:t>
      </w:r>
    </w:p>
    <w:p w:rsidR="00736BDE" w:rsidRDefault="00736BDE" w:rsidP="00736BDE">
      <w:pPr>
        <w:pStyle w:val="a0"/>
      </w:pPr>
      <w:r>
        <w:t xml:space="preserve">На рабочих местах в помещениях для размещения шумных агрегатов вычислительных машин (АЦПУ, принтеры и т.п.) уровень шума не должен превышать 75 </w:t>
      </w:r>
      <w:proofErr w:type="spellStart"/>
      <w:r>
        <w:t>дБА</w:t>
      </w:r>
      <w:proofErr w:type="spellEnd"/>
      <w:r>
        <w:t>, уровни шума которого превышают нормированные, должно находится вне помещения с ВДТ и ПЭВМ.</w:t>
      </w:r>
    </w:p>
    <w:p w:rsidR="00736BDE" w:rsidRDefault="00736BDE" w:rsidP="00736BDE">
      <w:pPr>
        <w:pStyle w:val="3"/>
        <w:spacing w:line="360" w:lineRule="auto"/>
      </w:pPr>
      <w:r>
        <w:t xml:space="preserve">Характеристика электромагнитных полей </w:t>
      </w:r>
    </w:p>
    <w:p w:rsidR="00736BDE" w:rsidRDefault="00736BDE" w:rsidP="00736BDE">
      <w:r>
        <w:t xml:space="preserve">В процессе эксплуатации вычислительных машин в результате работы различных частей и устройств ЭВМ (блок питания, монитор, радиодетали, находящиеся на платах в системном блоке) возникают электромагнитные поля, которые оказывают вредное воздействие на работающего. Электромагнитное воздействие зависит от ряда факторов: </w:t>
      </w:r>
    </w:p>
    <w:p w:rsidR="00736BDE" w:rsidRDefault="00736BDE" w:rsidP="00736BDE">
      <w:pPr>
        <w:pStyle w:val="a0"/>
      </w:pPr>
      <w:r>
        <w:t>напряженности электрического поля</w:t>
      </w:r>
    </w:p>
    <w:p w:rsidR="00736BDE" w:rsidRDefault="00736BDE" w:rsidP="00736BDE">
      <w:pPr>
        <w:pStyle w:val="a0"/>
      </w:pPr>
      <w:r>
        <w:t xml:space="preserve">напряженности магнитного поля </w:t>
      </w:r>
    </w:p>
    <w:p w:rsidR="00736BDE" w:rsidRDefault="00736BDE" w:rsidP="00736BDE">
      <w:pPr>
        <w:pStyle w:val="a0"/>
      </w:pPr>
      <w:r>
        <w:t xml:space="preserve">частоты электромагнитных колебаний. </w:t>
      </w:r>
    </w:p>
    <w:p w:rsidR="00736BDE" w:rsidRDefault="00736BDE" w:rsidP="00736BDE">
      <w:pPr>
        <w:rPr>
          <w:szCs w:val="28"/>
        </w:rPr>
      </w:pPr>
      <w:r>
        <w:rPr>
          <w:szCs w:val="28"/>
        </w:rPr>
        <w:t xml:space="preserve">Электромагнитные поля вызывают поляризацию молекул, из которых состоит тело человека, нарушение циркуляции жидкости, нагрев тканей. При воздействии полей, имеющих напряженность выше предельно допустимого уровня. Нарушается циркуляция жидкости, работа нервной системы, органов дыхания и пищеварения, изменяются некоторые биохимические показатели крови и структура электрических потенциалов. </w:t>
      </w:r>
    </w:p>
    <w:p w:rsidR="00736BDE" w:rsidRDefault="00736BDE" w:rsidP="00736BDE">
      <w:pPr>
        <w:rPr>
          <w:szCs w:val="28"/>
        </w:rPr>
      </w:pPr>
      <w:r>
        <w:rPr>
          <w:szCs w:val="28"/>
        </w:rPr>
        <w:t xml:space="preserve">Для ослабления мощности электромагнитного поля необходимо применять специальные защитные экраны, а также соблюдать режим работы. </w:t>
      </w:r>
    </w:p>
    <w:p w:rsidR="00736BDE" w:rsidRDefault="00736BDE" w:rsidP="00736BDE">
      <w:r>
        <w:t>Нормативы электромагнитного излучения:</w:t>
      </w:r>
    </w:p>
    <w:p w:rsidR="00736BDE" w:rsidRDefault="00736BDE" w:rsidP="00736BDE">
      <w:r>
        <w:t xml:space="preserve">В целях обеспечения защиты от электромагнитных и электростатических полей допускается применение </w:t>
      </w:r>
      <w:proofErr w:type="spellStart"/>
      <w:r>
        <w:t>приэкранных</w:t>
      </w:r>
      <w:proofErr w:type="spellEnd"/>
      <w:r>
        <w:t xml:space="preserve"> фильтров, специальных экранов и других средств индивидуальной защиты, прошедших испытания в аккредитованных лабораториях и имеющих соответствующий гигиенический сертификат.</w:t>
      </w:r>
    </w:p>
    <w:p w:rsidR="00736BDE" w:rsidRDefault="00736BDE" w:rsidP="00736BDE">
      <w:r>
        <w:t xml:space="preserve"> Конструкция ВДТ и ПЭВМ должна обеспечивать мощность экспозиционной дозы рентгеновского излучения в любой точке на расстоянии </w:t>
      </w:r>
      <w:smartTag w:uri="urn:schemas-microsoft-com:office:smarttags" w:element="metricconverter">
        <w:smartTagPr>
          <w:attr w:name="ProductID" w:val="0,05 м"/>
        </w:smartTagPr>
        <w:r>
          <w:t>0,05 м</w:t>
        </w:r>
      </w:smartTag>
      <w:r>
        <w:t xml:space="preserve">. от экрана и корпуса ВДТ при любых положениях регулировочных устройств не должна превышать 7.74х10 А/кг, что соответствует эквивалентной дозе, равной 0,1 </w:t>
      </w:r>
      <w:proofErr w:type="spellStart"/>
      <w:r>
        <w:t>мбэр</w:t>
      </w:r>
      <w:proofErr w:type="spellEnd"/>
      <w:r>
        <w:t xml:space="preserve">/час (100 </w:t>
      </w:r>
      <w:proofErr w:type="spellStart"/>
      <w:r>
        <w:t>мкР</w:t>
      </w:r>
      <w:proofErr w:type="spellEnd"/>
      <w:r>
        <w:t>/час).</w:t>
      </w:r>
    </w:p>
    <w:p w:rsidR="00736BDE" w:rsidRPr="007B111E" w:rsidRDefault="00736BDE" w:rsidP="00736BDE">
      <w:r>
        <w:t>Допустимые значения параметров неионизирующих электромагнитных из</w:t>
      </w:r>
      <w:r w:rsidR="007B111E">
        <w:t xml:space="preserve">лучений представлены в таблице </w:t>
      </w:r>
      <w:r w:rsidR="007B111E" w:rsidRPr="007B111E">
        <w:t>5</w:t>
      </w:r>
      <w:r w:rsidR="007B111E">
        <w:t>.</w:t>
      </w:r>
      <w:r w:rsidR="007B111E" w:rsidRPr="007B111E">
        <w:t>1.</w:t>
      </w:r>
    </w:p>
    <w:p w:rsidR="00736BDE" w:rsidRDefault="004F09DD" w:rsidP="00DE0D35">
      <w:pPr>
        <w:pStyle w:val="-"/>
      </w:pPr>
      <w:r>
        <w:lastRenderedPageBreak/>
        <w:t>Таблица 5.1</w:t>
      </w:r>
      <w:r w:rsidR="00736BDE">
        <w:t xml:space="preserve"> – Допустимые </w:t>
      </w:r>
      <w:r w:rsidR="00736BDE" w:rsidRPr="004F09DD">
        <w:t>параметры</w:t>
      </w:r>
      <w:r w:rsidR="00736BDE">
        <w:t xml:space="preserve"> электромагнитных излучений.</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6001"/>
        <w:gridCol w:w="3719"/>
      </w:tblGrid>
      <w:tr w:rsidR="00736BDE" w:rsidTr="00736BDE">
        <w:trPr>
          <w:cantSplit/>
          <w:jc w:val="center"/>
        </w:trPr>
        <w:tc>
          <w:tcPr>
            <w:tcW w:w="6001"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Наименование параметров </w:t>
            </w:r>
          </w:p>
        </w:tc>
        <w:tc>
          <w:tcPr>
            <w:tcW w:w="3719"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Допустимое значение</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Напряженность электромагнитного поля на расстоянии </w:t>
            </w:r>
            <w:smartTag w:uri="urn:schemas-microsoft-com:office:smarttags" w:element="metricconverter">
              <w:smartTagPr>
                <w:attr w:name="ProductID" w:val="50 см"/>
              </w:smartTagPr>
              <w:r>
                <w:t>50 см</w:t>
              </w:r>
            </w:smartTag>
            <w:r>
              <w:t xml:space="preserve">. вокруг ВДТ по электрической составляющей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 В/м</w:t>
            </w:r>
          </w:p>
          <w:p w:rsidR="00736BDE" w:rsidRDefault="00736BDE" w:rsidP="00736BDE">
            <w:pPr>
              <w:pStyle w:val="-2"/>
              <w:spacing w:line="360" w:lineRule="auto"/>
              <w:jc w:val="center"/>
            </w:pPr>
            <w:r>
              <w:t>2,5 В/м</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Плотность магнитного потока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250 нТл</w:t>
            </w:r>
          </w:p>
          <w:p w:rsidR="00736BDE" w:rsidRDefault="00736BDE" w:rsidP="00736BDE">
            <w:pPr>
              <w:pStyle w:val="-2"/>
              <w:spacing w:line="360" w:lineRule="auto"/>
              <w:jc w:val="center"/>
            </w:pPr>
            <w:r>
              <w:t>25нТл</w:t>
            </w:r>
          </w:p>
        </w:tc>
      </w:tr>
      <w:tr w:rsidR="00736BDE" w:rsidTr="00736BDE">
        <w:trPr>
          <w:cantSplit/>
          <w:jc w:val="center"/>
        </w:trPr>
        <w:tc>
          <w:tcPr>
            <w:tcW w:w="6001"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Поверхностный электростатический потенциал не должен превышать</w:t>
            </w:r>
          </w:p>
        </w:tc>
        <w:tc>
          <w:tcPr>
            <w:tcW w:w="3719"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jc w:val="center"/>
            </w:pPr>
            <w:r>
              <w:t>500B</w:t>
            </w:r>
          </w:p>
        </w:tc>
      </w:tr>
    </w:tbl>
    <w:p w:rsidR="00736BDE" w:rsidRDefault="00736BDE" w:rsidP="00736BDE">
      <w:pPr>
        <w:pStyle w:val="3"/>
        <w:spacing w:line="360" w:lineRule="auto"/>
      </w:pPr>
      <w:r>
        <w:t xml:space="preserve">Характеристика запыленности </w:t>
      </w:r>
    </w:p>
    <w:p w:rsidR="00736BDE" w:rsidRDefault="00736BDE" w:rsidP="00736BDE">
      <w:pPr>
        <w:rPr>
          <w:szCs w:val="28"/>
        </w:rPr>
      </w:pPr>
      <w:r>
        <w:rPr>
          <w:szCs w:val="28"/>
        </w:rPr>
        <w:t xml:space="preserve">Повышенная запыленность рабочей зоны приводит к оседанию пыли на экране дисплея и на коже человека из-за электростатического поля, возникающего при облучении экрана потоком заряженных частиц. Электризованная пыль вызывает раздражение кожи и слизистой оболочки глаз. При длительной работе с компьютером может начаться кожное воспаление. </w:t>
      </w:r>
    </w:p>
    <w:p w:rsidR="00736BDE" w:rsidRDefault="00736BDE" w:rsidP="00736BDE">
      <w:pPr>
        <w:rPr>
          <w:szCs w:val="28"/>
        </w:rPr>
      </w:pPr>
      <w:r>
        <w:rPr>
          <w:szCs w:val="28"/>
        </w:rPr>
        <w:t xml:space="preserve">Требуемое состояние воздуха рабочей зоны обеспечивается выполнением следующих мероприятий: </w:t>
      </w:r>
    </w:p>
    <w:p w:rsidR="00736BDE" w:rsidRDefault="00736BDE" w:rsidP="00736BDE">
      <w:pPr>
        <w:pStyle w:val="a0"/>
      </w:pPr>
      <w:r>
        <w:t xml:space="preserve">применение вентиляции (в данном случае приточная вентиляция); </w:t>
      </w:r>
    </w:p>
    <w:p w:rsidR="00736BDE" w:rsidRDefault="00736BDE" w:rsidP="00736BDE">
      <w:pPr>
        <w:pStyle w:val="a0"/>
      </w:pPr>
      <w:r>
        <w:t xml:space="preserve">кондиционирование воздуха; </w:t>
      </w:r>
    </w:p>
    <w:p w:rsidR="00736BDE" w:rsidRDefault="00736BDE" w:rsidP="00736BDE">
      <w:pPr>
        <w:pStyle w:val="a0"/>
      </w:pPr>
      <w:r>
        <w:t xml:space="preserve">проведение влажной уборки в помещении, где эксплуатируется </w:t>
      </w:r>
    </w:p>
    <w:p w:rsidR="00736BDE" w:rsidRDefault="00736BDE" w:rsidP="00736BDE">
      <w:pPr>
        <w:pStyle w:val="a0"/>
      </w:pPr>
      <w:r>
        <w:t xml:space="preserve">вычислительная техника. </w:t>
      </w:r>
    </w:p>
    <w:p w:rsidR="00736BDE" w:rsidRDefault="00736BDE" w:rsidP="00736BDE">
      <w:pPr>
        <w:pStyle w:val="3"/>
        <w:spacing w:line="360" w:lineRule="auto"/>
      </w:pPr>
      <w:r>
        <w:t xml:space="preserve">Характеристика </w:t>
      </w:r>
      <w:proofErr w:type="spellStart"/>
      <w:r>
        <w:t>электробезопасности</w:t>
      </w:r>
      <w:proofErr w:type="spellEnd"/>
      <w:r>
        <w:t xml:space="preserve"> </w:t>
      </w:r>
    </w:p>
    <w:p w:rsidR="00736BDE" w:rsidRDefault="00736BDE" w:rsidP="00736BDE">
      <w:pPr>
        <w:rPr>
          <w:szCs w:val="28"/>
        </w:rPr>
      </w:pPr>
      <w:r>
        <w:rPr>
          <w:szCs w:val="28"/>
        </w:rPr>
        <w:t xml:space="preserve">В качестве источника питания для эксплуатации ПЭВМ типа IBM PC / AT используется переменное напряжение сети 220 В с частотой 50 Гц. При наличии открытых токоведущих частей вычислительной техники, находящихся под напряжением, появляется опасность поражения работающих электрическим током. </w:t>
      </w:r>
    </w:p>
    <w:p w:rsidR="00736BDE" w:rsidRDefault="00736BDE" w:rsidP="00736BDE">
      <w:pPr>
        <w:ind w:left="851" w:firstLine="0"/>
        <w:rPr>
          <w:szCs w:val="28"/>
        </w:rPr>
      </w:pPr>
      <w:r>
        <w:rPr>
          <w:szCs w:val="28"/>
        </w:rPr>
        <w:t xml:space="preserve">Для исключения поражения человека током необходимо обеспечить: </w:t>
      </w:r>
    </w:p>
    <w:p w:rsidR="00736BDE" w:rsidRDefault="00736BDE" w:rsidP="00736BDE">
      <w:pPr>
        <w:pStyle w:val="a0"/>
      </w:pPr>
      <w:r>
        <w:t xml:space="preserve">недоступность </w:t>
      </w:r>
      <w:proofErr w:type="spellStart"/>
      <w:r>
        <w:t>токоведущх</w:t>
      </w:r>
      <w:proofErr w:type="spellEnd"/>
      <w:r>
        <w:t xml:space="preserve"> частей, находящихся под напряжением; </w:t>
      </w:r>
    </w:p>
    <w:p w:rsidR="00736BDE" w:rsidRDefault="00736BDE" w:rsidP="00736BDE">
      <w:pPr>
        <w:pStyle w:val="a0"/>
      </w:pPr>
      <w:r>
        <w:t xml:space="preserve">защитное разделение сети; </w:t>
      </w:r>
    </w:p>
    <w:p w:rsidR="00736BDE" w:rsidRDefault="00736BDE" w:rsidP="00736BDE">
      <w:pPr>
        <w:pStyle w:val="a0"/>
      </w:pPr>
      <w:r>
        <w:t xml:space="preserve">устранение опасности поражения при появлении на частях оборудования напряжения (заземление, </w:t>
      </w:r>
      <w:proofErr w:type="spellStart"/>
      <w:r>
        <w:t>зануление</w:t>
      </w:r>
      <w:proofErr w:type="spellEnd"/>
      <w:r>
        <w:t xml:space="preserve">, защитное отключение). </w:t>
      </w:r>
    </w:p>
    <w:p w:rsidR="00736BDE" w:rsidRDefault="00736BDE" w:rsidP="00736BDE">
      <w:pPr>
        <w:pStyle w:val="3"/>
        <w:spacing w:line="360" w:lineRule="auto"/>
      </w:pPr>
      <w:r>
        <w:lastRenderedPageBreak/>
        <w:t xml:space="preserve">Характеристика тепловыделения и параметров микроклимата </w:t>
      </w:r>
    </w:p>
    <w:p w:rsidR="00736BDE" w:rsidRDefault="00736BDE" w:rsidP="00736BDE">
      <w:pPr>
        <w:rPr>
          <w:szCs w:val="28"/>
        </w:rPr>
      </w:pPr>
      <w:r>
        <w:rPr>
          <w:szCs w:val="28"/>
        </w:rPr>
        <w:t xml:space="preserve">При работе вычислительных машин выделяется теплота, которая приводит к общему перегревы организма человека, изменению микроклимата в помещении. </w:t>
      </w:r>
    </w:p>
    <w:p w:rsidR="00736BDE" w:rsidRDefault="00736BDE" w:rsidP="00736BDE">
      <w:pPr>
        <w:rPr>
          <w:szCs w:val="28"/>
        </w:rPr>
      </w:pPr>
      <w:r>
        <w:rPr>
          <w:szCs w:val="28"/>
        </w:rPr>
        <w:t xml:space="preserve">В общем случае вредными факторами, воздействующими на организм человека при эксплуатации ЭВМ, являются: </w:t>
      </w:r>
    </w:p>
    <w:p w:rsidR="00736BDE" w:rsidRDefault="00736BDE" w:rsidP="00736BDE">
      <w:pPr>
        <w:pStyle w:val="a0"/>
      </w:pPr>
      <w:r>
        <w:t xml:space="preserve">повышенная температура (выше 25°С); </w:t>
      </w:r>
    </w:p>
    <w:p w:rsidR="00736BDE" w:rsidRDefault="00736BDE" w:rsidP="00736BDE">
      <w:pPr>
        <w:pStyle w:val="a0"/>
      </w:pPr>
      <w:r>
        <w:t xml:space="preserve">пониженная температура в сочетании с высокой влажностью; </w:t>
      </w:r>
    </w:p>
    <w:p w:rsidR="00736BDE" w:rsidRDefault="00736BDE" w:rsidP="00736BDE">
      <w:pPr>
        <w:pStyle w:val="a0"/>
      </w:pPr>
      <w:r>
        <w:t xml:space="preserve">пониженная влажность воздуха. </w:t>
      </w:r>
    </w:p>
    <w:p w:rsidR="00736BDE" w:rsidRDefault="00736BDE" w:rsidP="00736BDE">
      <w:pPr>
        <w:rPr>
          <w:szCs w:val="28"/>
        </w:rPr>
      </w:pPr>
      <w:r>
        <w:rPr>
          <w:szCs w:val="28"/>
        </w:rPr>
        <w:t xml:space="preserve">Повышенная температура может вызвать не только перегрев организма, но и тепловой удар. Пониженная температура может привести к простудным заболеваниям. Пониженная влажность воздуха в помещении вызывает высыхание слизистых оболочек, что снижает сопротивляемость организма. </w:t>
      </w:r>
    </w:p>
    <w:p w:rsidR="00736BDE" w:rsidRDefault="00736BDE" w:rsidP="00736BDE">
      <w:pPr>
        <w:rPr>
          <w:szCs w:val="28"/>
        </w:rPr>
      </w:pPr>
      <w:r>
        <w:rPr>
          <w:szCs w:val="28"/>
        </w:rPr>
        <w:t xml:space="preserve">С целью вывода избыточного тепла из помещений небольших размеров применяются кондиционеры, вентиляционные установки, дефлекторы. Для обеспечения нормальной температуры в зимнее время используются отопительные приборы. </w:t>
      </w:r>
    </w:p>
    <w:p w:rsidR="00736BDE" w:rsidRPr="0092155C" w:rsidRDefault="00736BDE" w:rsidP="00736BDE">
      <w:bookmarkStart w:id="108" w:name="_Toc100918996"/>
      <w:r w:rsidRPr="0092155C">
        <w:t>Нормативы микроклимата помещения</w:t>
      </w:r>
      <w:bookmarkEnd w:id="108"/>
      <w:r w:rsidRPr="0092155C">
        <w:t>:</w:t>
      </w:r>
    </w:p>
    <w:p w:rsidR="00736BDE" w:rsidRDefault="00736BDE" w:rsidP="00736BDE">
      <w:pPr>
        <w:rPr>
          <w:szCs w:val="28"/>
        </w:rPr>
      </w:pPr>
      <w:r>
        <w:rPr>
          <w:szCs w:val="28"/>
        </w:rPr>
        <w:t>Содержание вредных химических веществ в производственных помещениях, работа на ВДТ и ПЭВМ в которых является основной не должно превышать "Предельно допустимых концентраций загрязняющих веществ в атмосферном воздухе населенных мест"(</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w:t>
      </w:r>
    </w:p>
    <w:p w:rsidR="00736BDE" w:rsidRDefault="007B111E" w:rsidP="00736BDE">
      <w:pPr>
        <w:rPr>
          <w:szCs w:val="28"/>
        </w:rPr>
      </w:pPr>
      <w:r>
        <w:rPr>
          <w:szCs w:val="28"/>
        </w:rPr>
        <w:t>В таблицах 5.2 и 5.3</w:t>
      </w:r>
      <w:r w:rsidR="00736BDE">
        <w:rPr>
          <w:szCs w:val="28"/>
        </w:rPr>
        <w:t xml:space="preserve"> представлены нормы микроклимата для производственных помещений.</w:t>
      </w:r>
    </w:p>
    <w:p w:rsidR="00736BDE" w:rsidRDefault="004F09DD" w:rsidP="00DE0D35">
      <w:pPr>
        <w:pStyle w:val="-"/>
      </w:pPr>
      <w:r>
        <w:t>Таблица 5.2</w:t>
      </w:r>
      <w:r w:rsidR="00736BDE">
        <w:t xml:space="preserve"> – Нормы </w:t>
      </w:r>
      <w:r w:rsidR="00736BDE" w:rsidRPr="00B83380">
        <w:t>микроклимата</w:t>
      </w:r>
      <w:r w:rsidR="00736BDE">
        <w:t xml:space="preserve"> производственных помещений</w:t>
      </w:r>
    </w:p>
    <w:tbl>
      <w:tblPr>
        <w:tblW w:w="96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581"/>
        <w:gridCol w:w="1581"/>
        <w:gridCol w:w="2108"/>
        <w:gridCol w:w="2458"/>
        <w:gridCol w:w="1932"/>
      </w:tblGrid>
      <w:tr w:rsidR="00736BDE" w:rsidTr="00736BDE">
        <w:trPr>
          <w:cantSplit/>
          <w:trHeight w:val="1035"/>
          <w:jc w:val="center"/>
        </w:trPr>
        <w:tc>
          <w:tcPr>
            <w:tcW w:w="1582"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Период года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Категория работ</w:t>
            </w:r>
          </w:p>
        </w:tc>
        <w:tc>
          <w:tcPr>
            <w:tcW w:w="2109"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Температура воздуха, не </w:t>
            </w:r>
            <w:proofErr w:type="spellStart"/>
            <w:r>
              <w:t>более,°С</w:t>
            </w:r>
            <w:proofErr w:type="spellEnd"/>
          </w:p>
        </w:tc>
        <w:tc>
          <w:tcPr>
            <w:tcW w:w="2460"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Относительная влажность воздуха</w:t>
            </w:r>
            <w:r>
              <w:rPr>
                <w:rStyle w:val="-1"/>
              </w:rPr>
              <w:t>, %</w:t>
            </w:r>
          </w:p>
        </w:tc>
        <w:tc>
          <w:tcPr>
            <w:tcW w:w="1933"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Скорость движения воздуха</w:t>
            </w:r>
            <w:r>
              <w:rPr>
                <w:rStyle w:val="-1"/>
              </w:rPr>
              <w:t>, м/с</w:t>
            </w:r>
          </w:p>
        </w:tc>
      </w:tr>
      <w:tr w:rsidR="00736BDE" w:rsidTr="00736BDE">
        <w:trPr>
          <w:cantSplit/>
          <w:trHeight w:val="340"/>
          <w:jc w:val="center"/>
        </w:trPr>
        <w:tc>
          <w:tcPr>
            <w:tcW w:w="1582" w:type="dxa"/>
            <w:vMerge w:val="restart"/>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Холодный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21-23</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val="restart"/>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Теплый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23-25</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56"/>
          <w:jc w:val="center"/>
        </w:trPr>
        <w:tc>
          <w:tcPr>
            <w:tcW w:w="1582" w:type="dxa"/>
            <w:vMerge/>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0,2</w:t>
            </w:r>
          </w:p>
        </w:tc>
      </w:tr>
    </w:tbl>
    <w:p w:rsidR="00736BDE" w:rsidRDefault="004F09DD" w:rsidP="00DE0D35">
      <w:pPr>
        <w:pStyle w:val="-"/>
      </w:pPr>
      <w:r>
        <w:t>Таблица 5.3</w:t>
      </w:r>
      <w:r w:rsidR="00736BDE">
        <w:t xml:space="preserve"> – Нормы ионизации воздуха производственных помещений</w:t>
      </w:r>
    </w:p>
    <w:tbl>
      <w:tblPr>
        <w:tblpPr w:leftFromText="180" w:rightFromText="180" w:vertAnchor="text" w:horzAnchor="margin" w:tblpXSpec="center" w:tblpY="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28"/>
        <w:gridCol w:w="3258"/>
        <w:gridCol w:w="2862"/>
      </w:tblGrid>
      <w:tr w:rsidR="00736BDE" w:rsidTr="00736BDE">
        <w:trPr>
          <w:cantSplit/>
        </w:trPr>
        <w:tc>
          <w:tcPr>
            <w:tcW w:w="3528"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Уровни</w:t>
            </w:r>
          </w:p>
        </w:tc>
        <w:tc>
          <w:tcPr>
            <w:tcW w:w="6120"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Число ионов в </w:t>
            </w:r>
            <w:smartTag w:uri="urn:schemas-microsoft-com:office:smarttags" w:element="metricconverter">
              <w:smartTagPr>
                <w:attr w:name="ProductID" w:val="1 см"/>
              </w:smartTagPr>
              <w:r>
                <w:t>1 см</w:t>
              </w:r>
            </w:smartTag>
            <w:r>
              <w:t xml:space="preserve"> куб. воздуха</w:t>
            </w:r>
          </w:p>
        </w:tc>
      </w:tr>
      <w:tr w:rsidR="00736BDE" w:rsidTr="00736BDE">
        <w:trPr>
          <w:cantSplit/>
        </w:trPr>
        <w:tc>
          <w:tcPr>
            <w:tcW w:w="3528"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proofErr w:type="spellStart"/>
            <w:r>
              <w:t>n+</w:t>
            </w:r>
            <w:proofErr w:type="spellEnd"/>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n</w:t>
            </w:r>
            <w:proofErr w:type="spellEnd"/>
            <w:r>
              <w:t>-</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Минимально необходимые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500</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Оптимальные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1500-3000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3000-5000</w:t>
            </w:r>
          </w:p>
        </w:tc>
      </w:tr>
      <w:tr w:rsidR="00736BDE" w:rsidTr="00736BDE">
        <w:trPr>
          <w:cantSplit/>
        </w:trPr>
        <w:tc>
          <w:tcPr>
            <w:tcW w:w="3528"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lastRenderedPageBreak/>
              <w:t>Максимально допустимые</w:t>
            </w:r>
          </w:p>
        </w:tc>
        <w:tc>
          <w:tcPr>
            <w:tcW w:w="325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50000</w:t>
            </w:r>
          </w:p>
        </w:tc>
        <w:tc>
          <w:tcPr>
            <w:tcW w:w="2862"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50000</w:t>
            </w:r>
          </w:p>
        </w:tc>
      </w:tr>
    </w:tbl>
    <w:p w:rsidR="00736BDE" w:rsidRDefault="00736BDE" w:rsidP="00736BDE">
      <w:pPr>
        <w:pStyle w:val="3"/>
        <w:spacing w:line="360" w:lineRule="auto"/>
      </w:pPr>
      <w:r w:rsidRPr="0092155C">
        <w:t>Характеристика условий зрительной работы</w:t>
      </w:r>
      <w:r>
        <w:t xml:space="preserve">. </w:t>
      </w:r>
    </w:p>
    <w:p w:rsidR="00736BDE" w:rsidRDefault="00736BDE" w:rsidP="00736BDE">
      <w:pPr>
        <w:ind w:firstLine="0"/>
        <w:rPr>
          <w:szCs w:val="28"/>
        </w:rPr>
      </w:pPr>
      <w:r>
        <w:rPr>
          <w:szCs w:val="28"/>
        </w:rPr>
        <w:t xml:space="preserve">Общая характеристика условий зрительной работы </w:t>
      </w:r>
    </w:p>
    <w:p w:rsidR="00736BDE" w:rsidRDefault="00736BDE" w:rsidP="00736BDE">
      <w:pPr>
        <w:rPr>
          <w:szCs w:val="28"/>
        </w:rPr>
      </w:pPr>
      <w:r>
        <w:rPr>
          <w:szCs w:val="28"/>
        </w:rPr>
        <w:t xml:space="preserve">Работа пользователя персональной ЭВМ приводит к быстрому перенапряжению зрительных анализаторов и повышенной утомляемости. Это связано, во-первых, с недостаточной освещенностью рабочего места пользователя, и , во-вторых, с повышенной или недостаточной яркостью и контрастностью изображения на экране. </w:t>
      </w:r>
    </w:p>
    <w:p w:rsidR="00736BDE" w:rsidRDefault="00736BDE" w:rsidP="00736BDE">
      <w:pPr>
        <w:rPr>
          <w:szCs w:val="28"/>
        </w:rPr>
      </w:pPr>
      <w:r>
        <w:rPr>
          <w:szCs w:val="28"/>
        </w:rPr>
        <w:t xml:space="preserve">При работе с электронно-вычислительной машиной основную нагрузку несут зрительные органы человека. Поэтому большое внимание при организации рабочего места должно уделяться освещению. </w:t>
      </w:r>
    </w:p>
    <w:p w:rsidR="00736BDE" w:rsidRDefault="00736BDE" w:rsidP="00736BDE">
      <w:pPr>
        <w:rPr>
          <w:szCs w:val="28"/>
        </w:rPr>
      </w:pPr>
      <w:r>
        <w:rPr>
          <w:szCs w:val="28"/>
        </w:rPr>
        <w:t xml:space="preserve">В зависимости от источника света производственное освещение делится на искусственное и естественное. </w:t>
      </w:r>
    </w:p>
    <w:p w:rsidR="00982773" w:rsidRDefault="00736BDE" w:rsidP="00736BDE">
      <w:pPr>
        <w:rPr>
          <w:szCs w:val="28"/>
        </w:rPr>
      </w:pPr>
      <w:r>
        <w:rPr>
          <w:szCs w:val="28"/>
        </w:rPr>
        <w:t>Естественное освещение желательно не использовать, так как оно оставляет блики на поверхности экрана (в случае, когда экран не имеет антибликового покрытия). Целесообразно использовать в таких случаях искусственное равномерное освещение. Действующими нормами предусмотрены количественные (величина минимальной освещенности, допустимая яркость в поле зрения) и качественные характеристики (показатель освещенности, глубина пульсации освещенности), которые важны для создания нормальных условий труда и сохранения здоровья.</w:t>
      </w:r>
    </w:p>
    <w:p w:rsidR="00736BDE" w:rsidRDefault="00736BDE" w:rsidP="006D0F8A">
      <w:pPr>
        <w:pStyle w:val="2"/>
      </w:pPr>
      <w:bookmarkStart w:id="109" w:name="_Toc262587549"/>
      <w:bookmarkStart w:id="110" w:name="_Toc326959213"/>
      <w:bookmarkStart w:id="111" w:name="_Toc264289073"/>
      <w:bookmarkStart w:id="112" w:name="_Toc264021854"/>
      <w:bookmarkStart w:id="113" w:name="_Toc421829250"/>
      <w:r>
        <w:t>Организация рабочего места с ПК</w:t>
      </w:r>
      <w:bookmarkEnd w:id="109"/>
      <w:r>
        <w:t>.</w:t>
      </w:r>
      <w:bookmarkEnd w:id="110"/>
      <w:bookmarkEnd w:id="111"/>
      <w:bookmarkEnd w:id="112"/>
      <w:bookmarkEnd w:id="113"/>
    </w:p>
    <w:p w:rsidR="00736BDE" w:rsidRDefault="00736BDE" w:rsidP="00736BDE">
      <w:pPr>
        <w:pStyle w:val="3"/>
        <w:spacing w:line="360" w:lineRule="auto"/>
      </w:pPr>
      <w:bookmarkStart w:id="114" w:name="_Toc262587550"/>
      <w:bookmarkStart w:id="115" w:name="_Toc264289074"/>
      <w:bookmarkStart w:id="116" w:name="_Toc264021855"/>
      <w:r>
        <w:t>Требования к размещению и оборудованию рабочих мест</w:t>
      </w:r>
      <w:bookmarkEnd w:id="114"/>
      <w:r>
        <w:t>.</w:t>
      </w:r>
      <w:bookmarkEnd w:id="115"/>
      <w:bookmarkEnd w:id="116"/>
    </w:p>
    <w:p w:rsidR="00736BDE" w:rsidRDefault="00736BDE" w:rsidP="00736BDE">
      <w:r>
        <w:t xml:space="preserve">Требования к организации рабочего места с ПК определенны в </w:t>
      </w:r>
      <w:proofErr w:type="spellStart"/>
      <w:r>
        <w:t>СанПиН</w:t>
      </w:r>
      <w:proofErr w:type="spellEnd"/>
      <w:r>
        <w:t xml:space="preserve"> 2.2.2/2.4.1340-03  от 30 июня </w:t>
      </w:r>
      <w:smartTag w:uri="urn:schemas-microsoft-com:office:smarttags" w:element="metricconverter">
        <w:smartTagPr>
          <w:attr w:name="ProductID" w:val="2003 г"/>
        </w:smartTagPr>
        <w:r>
          <w:t>2003 г</w:t>
        </w:r>
      </w:smartTag>
      <w:r>
        <w:t>.</w:t>
      </w:r>
    </w:p>
    <w:p w:rsidR="00736BDE" w:rsidRDefault="00736BDE" w:rsidP="00B83380">
      <w:pPr>
        <w:rPr>
          <w:szCs w:val="28"/>
        </w:rPr>
      </w:pPr>
      <w:r>
        <w:rPr>
          <w:szCs w:val="28"/>
        </w:rPr>
        <w:t xml:space="preserve">Площадь на одно рабочее место пользователей ПЭВМ должна составлять не менее </w:t>
      </w:r>
      <w:smartTag w:uri="urn:schemas-microsoft-com:office:smarttags" w:element="metricconverter">
        <w:smartTagPr>
          <w:attr w:name="ProductID" w:val="4.5 м2"/>
        </w:smartTagPr>
        <w:r>
          <w:rPr>
            <w:szCs w:val="28"/>
          </w:rPr>
          <w:t>4.5 м</w:t>
        </w:r>
        <w:r>
          <w:rPr>
            <w:szCs w:val="28"/>
            <w:vertAlign w:val="superscript"/>
          </w:rPr>
          <w:t>2</w:t>
        </w:r>
      </w:smartTag>
      <w:r>
        <w:rPr>
          <w:szCs w:val="28"/>
        </w:rPr>
        <w:t xml:space="preserve"> (ЭВМ с ЖК – монитором), </w:t>
      </w:r>
      <w:smartTag w:uri="urn:schemas-microsoft-com:office:smarttags" w:element="metricconverter">
        <w:smartTagPr>
          <w:attr w:name="ProductID" w:val="6 м2"/>
        </w:smartTagPr>
        <w:r>
          <w:rPr>
            <w:szCs w:val="28"/>
          </w:rPr>
          <w:t>6 м</w:t>
        </w:r>
        <w:r>
          <w:rPr>
            <w:szCs w:val="28"/>
            <w:vertAlign w:val="superscript"/>
          </w:rPr>
          <w:t>2</w:t>
        </w:r>
      </w:smartTag>
      <w:r>
        <w:rPr>
          <w:szCs w:val="28"/>
          <w:vertAlign w:val="superscript"/>
        </w:rPr>
        <w:t xml:space="preserve"> </w:t>
      </w:r>
      <w:r>
        <w:rPr>
          <w:szCs w:val="28"/>
        </w:rPr>
        <w:t xml:space="preserve"> (ЭВМ с ЭЛТ - монитором), а объем не менее </w:t>
      </w:r>
      <w:smartTag w:uri="urn:schemas-microsoft-com:office:smarttags" w:element="metricconverter">
        <w:smartTagPr>
          <w:attr w:name="ProductID" w:val="20,0 м3"/>
        </w:smartTagPr>
        <w:r>
          <w:rPr>
            <w:szCs w:val="28"/>
          </w:rPr>
          <w:t>20,0 м</w:t>
        </w:r>
        <w:r>
          <w:rPr>
            <w:szCs w:val="28"/>
            <w:vertAlign w:val="superscript"/>
          </w:rPr>
          <w:t>3</w:t>
        </w:r>
      </w:smartTag>
      <w:r>
        <w:rPr>
          <w:szCs w:val="28"/>
        </w:rPr>
        <w:t>.</w:t>
      </w:r>
    </w:p>
    <w:p w:rsidR="00736BDE" w:rsidRDefault="00736BDE" w:rsidP="00B83380">
      <w:pPr>
        <w:rPr>
          <w:szCs w:val="28"/>
        </w:rPr>
      </w:pPr>
      <w:r>
        <w:rPr>
          <w:szCs w:val="28"/>
        </w:rPr>
        <w:t>Естественный свет должен падать слева от монитора</w:t>
      </w:r>
    </w:p>
    <w:p w:rsidR="00736BDE" w:rsidRDefault="00736BDE" w:rsidP="00B83380">
      <w:pPr>
        <w:rPr>
          <w:szCs w:val="28"/>
        </w:rPr>
      </w:pPr>
      <w:r>
        <w:rPr>
          <w:szCs w:val="28"/>
        </w:rPr>
        <w:t>Общее освещение выполнено в виде прерывистых линий светильников, расположенных сбоку от рабочих мест, параллельно линии зрения пользователя</w:t>
      </w:r>
    </w:p>
    <w:p w:rsidR="00736BDE" w:rsidRDefault="00736BDE" w:rsidP="00B83380">
      <w:pPr>
        <w:rPr>
          <w:szCs w:val="28"/>
        </w:rPr>
      </w:pPr>
      <w:r>
        <w:rPr>
          <w:szCs w:val="28"/>
        </w:rPr>
        <w:t xml:space="preserve">Клавиатура находится на расстоянии от 10 до </w:t>
      </w:r>
      <w:smartTag w:uri="urn:schemas-microsoft-com:office:smarttags" w:element="metricconverter">
        <w:smartTagPr>
          <w:attr w:name="ProductID" w:val="30 см"/>
        </w:smartTagPr>
        <w:r>
          <w:rPr>
            <w:szCs w:val="28"/>
          </w:rPr>
          <w:t>30 см</w:t>
        </w:r>
      </w:smartTag>
      <w:r>
        <w:rPr>
          <w:szCs w:val="28"/>
        </w:rPr>
        <w:t>. от края стола, обращенного к пользователю</w:t>
      </w:r>
    </w:p>
    <w:p w:rsidR="00736BDE" w:rsidRDefault="00736BDE" w:rsidP="00B83380">
      <w:pPr>
        <w:rPr>
          <w:szCs w:val="28"/>
        </w:rPr>
      </w:pPr>
      <w:r>
        <w:rPr>
          <w:szCs w:val="28"/>
        </w:rPr>
        <w:t>Коэффициент пульсации не превышает 5% , т.к. применяются газоразрядные лампы с высокочастотными пускорегулирующими аппаратами (ВЧ ПРА)</w:t>
      </w:r>
    </w:p>
    <w:p w:rsidR="00736BDE" w:rsidRDefault="00736BDE" w:rsidP="00B83380">
      <w:pPr>
        <w:rPr>
          <w:szCs w:val="28"/>
        </w:rPr>
      </w:pPr>
      <w:r>
        <w:rPr>
          <w:szCs w:val="28"/>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Pr>
          <w:szCs w:val="28"/>
        </w:rPr>
        <w:t>металлогалогенных</w:t>
      </w:r>
      <w:proofErr w:type="spellEnd"/>
      <w:r>
        <w:rPr>
          <w:szCs w:val="28"/>
        </w:rPr>
        <w:t xml:space="preserve"> </w:t>
      </w:r>
      <w:r>
        <w:rPr>
          <w:szCs w:val="28"/>
        </w:rPr>
        <w:lastRenderedPageBreak/>
        <w:t>ламп мощностью до 250 Вт. Допускается применение ламп накаливания в светильниках местного освещения</w:t>
      </w:r>
    </w:p>
    <w:p w:rsidR="00736BDE" w:rsidRDefault="00736BDE" w:rsidP="00B83380">
      <w:pPr>
        <w:rPr>
          <w:szCs w:val="28"/>
        </w:rPr>
      </w:pPr>
      <w:r>
        <w:rPr>
          <w:szCs w:val="28"/>
        </w:rPr>
        <w:t>Коэффициент запаса (</w:t>
      </w:r>
      <w:proofErr w:type="spellStart"/>
      <w:r>
        <w:rPr>
          <w:szCs w:val="28"/>
        </w:rPr>
        <w:t>Кз</w:t>
      </w:r>
      <w:proofErr w:type="spellEnd"/>
      <w:r>
        <w:rPr>
          <w:szCs w:val="28"/>
        </w:rPr>
        <w:t>) для осветительных установок общего освещения должен приниматься равным 1,4.</w:t>
      </w:r>
    </w:p>
    <w:p w:rsidR="00736BDE" w:rsidRDefault="00736BDE" w:rsidP="00B83380">
      <w:pPr>
        <w:rPr>
          <w:szCs w:val="28"/>
        </w:rPr>
      </w:pPr>
      <w:r>
        <w:rPr>
          <w:szCs w:val="28"/>
        </w:rPr>
        <w:t xml:space="preserve">Схемы размещения рабочих мест с ПЭВМ должны учитывать расстояния между рабочими столами с видеомониторами (в направлении тыла поверхности    одного видеомонитора и экрана другого видеомонитора), которое должно быть не менее </w:t>
      </w:r>
      <w:smartTag w:uri="urn:schemas-microsoft-com:office:smarttags" w:element="metricconverter">
        <w:smartTagPr>
          <w:attr w:name="ProductID" w:val="2,0 м"/>
        </w:smartTagPr>
        <w:r>
          <w:rPr>
            <w:szCs w:val="28"/>
          </w:rPr>
          <w:t>2,0 м</w:t>
        </w:r>
      </w:smartTag>
      <w:r>
        <w:rPr>
          <w:szCs w:val="28"/>
        </w:rPr>
        <w:t xml:space="preserve">, а расстояние между боковыми поверхностями видеомониторов - не менее </w:t>
      </w:r>
      <w:smartTag w:uri="urn:schemas-microsoft-com:office:smarttags" w:element="metricconverter">
        <w:smartTagPr>
          <w:attr w:name="ProductID" w:val="1,2 м"/>
        </w:smartTagPr>
        <w:r>
          <w:rPr>
            <w:szCs w:val="28"/>
          </w:rPr>
          <w:t>1,2 м</w:t>
        </w:r>
      </w:smartTag>
      <w:r>
        <w:rPr>
          <w:szCs w:val="28"/>
        </w:rPr>
        <w:t>.</w:t>
      </w:r>
    </w:p>
    <w:p w:rsidR="00736BDE" w:rsidRDefault="00736BDE" w:rsidP="00B83380">
      <w:pPr>
        <w:rPr>
          <w:szCs w:val="28"/>
        </w:rPr>
      </w:pPr>
      <w:r>
        <w:rPr>
          <w:szCs w:val="28"/>
        </w:rPr>
        <w:t xml:space="preserve">Экран видеомонитора должен находиться от глаз пользователя на оптимальном расстоянии 600 - </w:t>
      </w:r>
      <w:smartTag w:uri="urn:schemas-microsoft-com:office:smarttags" w:element="metricconverter">
        <w:smartTagPr>
          <w:attr w:name="ProductID" w:val="700 мм"/>
        </w:smartTagPr>
        <w:r>
          <w:rPr>
            <w:szCs w:val="28"/>
          </w:rPr>
          <w:t>700 мм</w:t>
        </w:r>
      </w:smartTag>
      <w:r>
        <w:rPr>
          <w:szCs w:val="28"/>
        </w:rPr>
        <w:t xml:space="preserve">, но не ближе </w:t>
      </w:r>
      <w:smartTag w:uri="urn:schemas-microsoft-com:office:smarttags" w:element="metricconverter">
        <w:smartTagPr>
          <w:attr w:name="ProductID" w:val="500 мм"/>
        </w:smartTagPr>
        <w:r>
          <w:rPr>
            <w:szCs w:val="28"/>
          </w:rPr>
          <w:t>500 мм</w:t>
        </w:r>
      </w:smartTag>
      <w:r>
        <w:rPr>
          <w:szCs w:val="28"/>
        </w:rPr>
        <w:t xml:space="preserve"> с учетом размеров алфавитно-цифровых знаков и символов.</w:t>
      </w:r>
    </w:p>
    <w:p w:rsidR="00736BDE" w:rsidRDefault="00736BDE" w:rsidP="00736BDE">
      <w:pPr>
        <w:pStyle w:val="3"/>
        <w:spacing w:line="360" w:lineRule="auto"/>
      </w:pPr>
      <w:r>
        <w:t>Нормативы освещенности рабоч</w:t>
      </w:r>
      <w:r w:rsidR="007B111E">
        <w:t>их мест и типы применяемых ламп.</w:t>
      </w:r>
    </w:p>
    <w:p w:rsidR="00736BDE" w:rsidRDefault="00736BDE" w:rsidP="00736BDE">
      <w:pPr>
        <w:rPr>
          <w:szCs w:val="28"/>
        </w:rPr>
      </w:pPr>
      <w:r>
        <w:rPr>
          <w:szCs w:val="28"/>
        </w:rPr>
        <w:t xml:space="preserve">Искусственное освещение в помещениях должно осуществляться системой общего равномерного освещения,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 </w:t>
      </w:r>
    </w:p>
    <w:p w:rsidR="00736BDE" w:rsidRDefault="00736BDE" w:rsidP="00736BDE">
      <w:pPr>
        <w:rPr>
          <w:szCs w:val="28"/>
        </w:rPr>
      </w:pPr>
      <w:r>
        <w:rPr>
          <w:szCs w:val="28"/>
        </w:rPr>
        <w:t xml:space="preserve">Освещенность на поверхности стола в зоне размещения рабочего документа должна быть не менее 300 лк. Местное освещение не должно создавать бликов на поверхности экрана и увеличивать освещенность экрана более 300 лк. Рекомендуется, чтобы окно располагалось слева, но допускается и справа. Размещение компьютеров в подвалах не допускается, а также без естественного освещения – не допускается. При рядном расположении рабочих мест общее освещение выполняется в виде сплошных или прерывистых линий светильников, расположенных сбоку от рабочего места параллельно линиям зрения пользователя. Если расположение рабочих мест по периметру, то линии светильников должны располагаться локализовано над рабочим столом ближе к его переднему краю, обращенному к оператору. Следует ограничивать отраженную </w:t>
      </w:r>
      <w:proofErr w:type="spellStart"/>
      <w:r>
        <w:rPr>
          <w:szCs w:val="28"/>
        </w:rPr>
        <w:t>блесткость</w:t>
      </w:r>
      <w:proofErr w:type="spellEnd"/>
      <w:r>
        <w:rPr>
          <w:szCs w:val="28"/>
        </w:rPr>
        <w:t xml:space="preserve">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и ПЭВМ не должна превышать 40 кд/кв.м и яркость потолка, при применении системы отраженного освещения, не должна превышать 200 кд/кв.м. 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 xml:space="preserve">). </w:t>
      </w:r>
    </w:p>
    <w:p w:rsidR="00736BDE" w:rsidRDefault="00736BDE" w:rsidP="00736BDE">
      <w:pPr>
        <w:rPr>
          <w:szCs w:val="28"/>
        </w:rPr>
      </w:pPr>
      <w:r>
        <w:rPr>
          <w:szCs w:val="28"/>
        </w:rPr>
        <w:lastRenderedPageBreak/>
        <w:t xml:space="preserve">В качестве источников света при искусственном освещении должны применяться преимущественно люминесцентные лампы типа ЛБ. Большим достоинством люминесцентных ламп является более благоприятный для органов зрения спектральный состав света, более высокий КПД, больший номинальный срок службы, меньшая яркость светящийся поверхности трубки, меньшая температура лампы. Лампы ЛБ хоть и искажают немного цвета, но они имеют наивысший КПД. Если еще используются светильники местного освещения, применяются лампы накаливания. Для освещения помещений с ПЭВМ следует применять светильники серии ЛПОЗ6 с </w:t>
      </w:r>
      <w:proofErr w:type="spellStart"/>
      <w:r>
        <w:rPr>
          <w:szCs w:val="28"/>
        </w:rPr>
        <w:t>зеркализованными</w:t>
      </w:r>
      <w:proofErr w:type="spellEnd"/>
      <w:r>
        <w:rPr>
          <w:szCs w:val="28"/>
        </w:rPr>
        <w:t xml:space="preserve"> решетками, укомплектованные высокочастотными пускорегулирующими аппаратами (ВЧ ПРА). Допускается применять светильники серии ЛПОЗ6 без ВЧ ПРА только в модификации "Косо свет", а также светильники прямого света - П, преимущественно прямого света - Н, преимущественно отраженного света - В. Применение светильников без </w:t>
      </w:r>
      <w:proofErr w:type="spellStart"/>
      <w:r>
        <w:rPr>
          <w:szCs w:val="28"/>
        </w:rPr>
        <w:t>рассеивателей</w:t>
      </w:r>
      <w:proofErr w:type="spellEnd"/>
      <w:r>
        <w:rPr>
          <w:szCs w:val="28"/>
        </w:rPr>
        <w:t xml:space="preserve"> и экранирующих решеток не допускается. </w:t>
      </w:r>
    </w:p>
    <w:p w:rsidR="00736BDE" w:rsidRDefault="00736BDE" w:rsidP="00736BDE">
      <w:pPr>
        <w:rPr>
          <w:szCs w:val="28"/>
        </w:rPr>
      </w:pPr>
      <w:r>
        <w:rPr>
          <w:szCs w:val="28"/>
        </w:rPr>
        <w:t xml:space="preserve">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кд/кв.м, защитный угол светильников должен быть не менее 40 градусов. </w:t>
      </w:r>
    </w:p>
    <w:p w:rsidR="00736BDE" w:rsidRDefault="00736BDE" w:rsidP="00736BDE">
      <w:pPr>
        <w:rPr>
          <w:szCs w:val="28"/>
        </w:rPr>
      </w:pPr>
      <w:r>
        <w:rPr>
          <w:szCs w:val="28"/>
        </w:rPr>
        <w:t xml:space="preserve">Светильники местного освещения должны иметь не просвечивающий отражатель с защитным углом не менее 40 градусов. </w:t>
      </w:r>
    </w:p>
    <w:p w:rsidR="00736BDE" w:rsidRDefault="00736BDE" w:rsidP="00736BDE">
      <w:pPr>
        <w:rPr>
          <w:szCs w:val="28"/>
        </w:rPr>
      </w:pPr>
      <w:r>
        <w:rPr>
          <w:szCs w:val="28"/>
        </w:rPr>
        <w:t>Коэффициент запаса (</w:t>
      </w:r>
      <w:proofErr w:type="spellStart"/>
      <w:r>
        <w:rPr>
          <w:szCs w:val="28"/>
        </w:rPr>
        <w:t>Кз</w:t>
      </w:r>
      <w:proofErr w:type="spellEnd"/>
      <w:r>
        <w:rPr>
          <w:szCs w:val="28"/>
        </w:rPr>
        <w:t xml:space="preserve">) для осветительных установок общего освещения должен приниматься равным 1,4. </w:t>
      </w:r>
    </w:p>
    <w:p w:rsidR="00736BDE" w:rsidRPr="0092155C" w:rsidRDefault="00736BDE" w:rsidP="00736BDE">
      <w:pPr>
        <w:rPr>
          <w:szCs w:val="28"/>
        </w:rPr>
      </w:pPr>
      <w:r>
        <w:rPr>
          <w:szCs w:val="28"/>
        </w:rPr>
        <w:t xml:space="preserve">Коэффициент пульсации не должен превышать 5%, что должно обеспечиваться применением газоразрядных ламп в светильниках общего и местного освещения с высокочастотными пускорегулирующими аппаратами (ВЧ ПРА) для любых типов светильников. Для обеспечения нормируемых значений освещенности в помещениях использования ВДТ и ПЭВМ следует проводить чистку стекол оконных рам и светильников не реже двух раз в год и проводить своевременную замену перегоревших ламп. </w:t>
      </w:r>
    </w:p>
    <w:p w:rsidR="00736BDE" w:rsidRDefault="00736BDE" w:rsidP="006D0F8A">
      <w:pPr>
        <w:pStyle w:val="2"/>
      </w:pPr>
      <w:bookmarkStart w:id="117" w:name="_Toc262587551"/>
      <w:bookmarkStart w:id="118" w:name="_Toc264021856"/>
      <w:bookmarkStart w:id="119" w:name="_Toc264289075"/>
      <w:bookmarkStart w:id="120" w:name="_Toc326959214"/>
      <w:bookmarkStart w:id="121" w:name="_Toc421829251"/>
      <w:r>
        <w:t>Режим труда и отдыха</w:t>
      </w:r>
      <w:bookmarkEnd w:id="117"/>
      <w:bookmarkEnd w:id="118"/>
      <w:bookmarkEnd w:id="119"/>
      <w:bookmarkEnd w:id="120"/>
      <w:bookmarkEnd w:id="121"/>
      <w:r>
        <w:t xml:space="preserve"> </w:t>
      </w:r>
    </w:p>
    <w:p w:rsidR="00736BDE" w:rsidRDefault="00736BDE" w:rsidP="00736BDE">
      <w:r>
        <w:t>Режимы труда и отдыха при работе с ПЭВМ и ВДТ должны организовываться в зависимости от вида и категории трудовой деятельности.</w:t>
      </w:r>
    </w:p>
    <w:p w:rsidR="00736BDE" w:rsidRDefault="00736BDE" w:rsidP="00736BDE">
      <w:r>
        <w:t xml:space="preserve">Виды трудовой деятельности разделяются на 3 группы: группа А - работа по считыванию информации с экрана ВДТ или ПЭВМ с предварительным запросом; группа Б - работа по вводу информации; группа В - творческая работа в режиме диалога с ЭВМ. При выполнении в течение рабочей смены работ, относящихся к разным видам трудовой деятельности, за основную работу с ПЭВМ и ВДТ следует принимать такую, которая занимает не менее 50% времени в течение рабочей смены или рабочего дня. </w:t>
      </w:r>
    </w:p>
    <w:p w:rsidR="00736BDE" w:rsidRDefault="00736BDE" w:rsidP="00736BDE">
      <w:r>
        <w:t xml:space="preserve">Для видов трудовой деятельности устанавливается 3 категории тяжести и напряженности работы с ВДТ и ПЭВМ, которые определяются: для группы А - по суммарному числу считываемых знаков за рабочую смену, но не более 60000 знаков за смену; для группы Б - по суммарному числу считываемых или вводимых знаков за рабочую смену, но не более 40000 </w:t>
      </w:r>
      <w:r>
        <w:lastRenderedPageBreak/>
        <w:t xml:space="preserve">знаков за смену; для группы В - по суммарному времени непосредственной работы с ВДТ и ПЭВМ за рабочую смену, но не более 6 часов за смену. </w:t>
      </w:r>
    </w:p>
    <w:p w:rsidR="00736BDE" w:rsidRDefault="00736BDE" w:rsidP="00736BDE">
      <w:r>
        <w:t xml:space="preserve">Для преподавателей высших и средних специальных учебных заведений, учителей общеобразовательных школ устанавливается длительность работы в дисплейных классах и кабинетах информатики и вычислительной техники не более 4 часов в день. </w:t>
      </w:r>
    </w:p>
    <w:p w:rsidR="00736BDE" w:rsidRDefault="00736BDE" w:rsidP="00736BDE">
      <w:r>
        <w:t>Для инженеров, обслуживающих учебный процесс в кабинетах (аудиториях) с ВДТ и ПЭВМ, продолжительность работы не должна превышать 6 часов в день.</w:t>
      </w:r>
    </w:p>
    <w:p w:rsidR="00736BDE" w:rsidRDefault="00736BDE" w:rsidP="00736BDE">
      <w:r>
        <w:t xml:space="preserve">Продолжительность обеденного перерыва определяется действующим законодательством о труде и Правилами внутреннего трудового распорядка предприятия (организации, учреждения). </w:t>
      </w:r>
    </w:p>
    <w:p w:rsidR="00736BDE" w:rsidRDefault="00736BDE" w:rsidP="00736BDE">
      <w:r>
        <w:t>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w:t>
      </w:r>
    </w:p>
    <w:p w:rsidR="00736BDE" w:rsidRDefault="00736BDE" w:rsidP="006D0F8A">
      <w:r>
        <w:t>Время регламентированных перерывов в течение рабочей смены следует устанавливать в зависимости от ее продолжительности, вида и категории трудовой д</w:t>
      </w:r>
      <w:r w:rsidR="007B111E">
        <w:t>еятельности указанно в таблице 5</w:t>
      </w:r>
      <w:r>
        <w:t>.4.</w:t>
      </w:r>
    </w:p>
    <w:p w:rsidR="00736BDE" w:rsidRDefault="007B111E" w:rsidP="00DE0D35">
      <w:pPr>
        <w:pStyle w:val="-"/>
      </w:pPr>
      <w:r>
        <w:t>Таблица 5</w:t>
      </w:r>
      <w:r w:rsidR="00736BDE">
        <w:t xml:space="preserve">.4 – Продолжительность перерывов </w:t>
      </w:r>
    </w:p>
    <w:tbl>
      <w:tblPr>
        <w:tblW w:w="95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413"/>
        <w:gridCol w:w="1590"/>
        <w:gridCol w:w="1590"/>
        <w:gridCol w:w="1590"/>
        <w:gridCol w:w="1767"/>
        <w:gridCol w:w="1605"/>
      </w:tblGrid>
      <w:tr w:rsidR="00736BDE" w:rsidTr="00736BDE">
        <w:trPr>
          <w:cantSplit/>
          <w:trHeight w:val="483"/>
          <w:jc w:val="center"/>
        </w:trPr>
        <w:tc>
          <w:tcPr>
            <w:tcW w:w="1414"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Категория работы с ВДТ или ПЭВМ </w:t>
            </w:r>
          </w:p>
        </w:tc>
        <w:tc>
          <w:tcPr>
            <w:tcW w:w="4773" w:type="dxa"/>
            <w:gridSpan w:val="3"/>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Уровень нагрузки за рабочую смену при видах работ с ВДТ </w:t>
            </w:r>
          </w:p>
        </w:tc>
        <w:tc>
          <w:tcPr>
            <w:tcW w:w="3374"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Суммарное время регламентированных перерывов, мин </w:t>
            </w:r>
          </w:p>
        </w:tc>
      </w:tr>
      <w:tr w:rsidR="00736BDE" w:rsidTr="00736BDE">
        <w:trPr>
          <w:cantSplit/>
          <w:trHeight w:val="483"/>
          <w:jc w:val="center"/>
        </w:trPr>
        <w:tc>
          <w:tcPr>
            <w:tcW w:w="1414"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А,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Б,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В, час</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при 8-часовой смене</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при 12-часовой смене</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15000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30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70</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II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30000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50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90</w:t>
            </w:r>
          </w:p>
        </w:tc>
      </w:tr>
      <w:tr w:rsidR="00736BDE" w:rsidTr="00736BDE">
        <w:trPr>
          <w:cantSplit/>
          <w:trHeight w:val="241"/>
          <w:jc w:val="center"/>
        </w:trPr>
        <w:tc>
          <w:tcPr>
            <w:tcW w:w="1414"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III</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w:t>
            </w:r>
          </w:p>
        </w:tc>
        <w:tc>
          <w:tcPr>
            <w:tcW w:w="176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70</w:t>
            </w:r>
          </w:p>
        </w:tc>
        <w:tc>
          <w:tcPr>
            <w:tcW w:w="1606"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120</w:t>
            </w:r>
          </w:p>
        </w:tc>
      </w:tr>
    </w:tbl>
    <w:p w:rsidR="00736BDE" w:rsidRDefault="00736BDE" w:rsidP="00736BDE">
      <w:r>
        <w:t xml:space="preserve">Продолжительность непрерывной работы с ВДТ без регламентированного перерыва не должна превышать 2 часов. </w:t>
      </w:r>
    </w:p>
    <w:p w:rsidR="00736BDE" w:rsidRDefault="00736BDE" w:rsidP="00736BDE">
      <w:r>
        <w:t xml:space="preserve">При работе с ВДТ и ПЭВМ в ночную смену (с 22 до 6 часов), независимо от категории и вида трудовой деятельности, продолжительность регламентированных перерывов должна увеличиваться на 60 минут. </w:t>
      </w:r>
    </w:p>
    <w:p w:rsidR="00736BDE" w:rsidRDefault="00736BDE" w:rsidP="00736BDE">
      <w:r>
        <w:t>При 8-часовой рабочей смене и работе на ВДТ и ПЭВМ регламентированные перерывы следует устанавливать:</w:t>
      </w:r>
    </w:p>
    <w:p w:rsidR="00736BDE" w:rsidRDefault="00736BDE" w:rsidP="00736BDE">
      <w:pPr>
        <w:pStyle w:val="a0"/>
      </w:pPr>
      <w:r>
        <w:t xml:space="preserve">для I категории работ - через 2 часа от начала рабочей смены и через 2 часа после обеденного перерыва продолжительностью 15 минут каждый; </w:t>
      </w:r>
    </w:p>
    <w:p w:rsidR="00736BDE" w:rsidRDefault="00736BDE" w:rsidP="00736BDE">
      <w:pPr>
        <w:pStyle w:val="a0"/>
      </w:pPr>
      <w:r>
        <w:t>для II категории работ - через 2 часа от начала рабочей смены и через 1.5 - 2 часа после обеденного перерыва продолжительностью 15 минут каждый или продолжительностью 10 минут через каждый час работы;</w:t>
      </w:r>
    </w:p>
    <w:p w:rsidR="00736BDE" w:rsidRDefault="00736BDE" w:rsidP="00736BDE">
      <w:pPr>
        <w:pStyle w:val="a0"/>
      </w:pPr>
      <w:r>
        <w:t xml:space="preserve">для III категории работ - через 1.5 - 2 часа от начала рабочей смены и через 1.5 - 2 часа после обеденного перерыва продолжительностью </w:t>
      </w:r>
      <w:r>
        <w:lastRenderedPageBreak/>
        <w:t xml:space="preserve">20 минут каждый или продолжительностью 15 минут через каждый час работы. </w:t>
      </w:r>
    </w:p>
    <w:p w:rsidR="00736BDE" w:rsidRDefault="00736BDE" w:rsidP="00736BDE">
      <w:r>
        <w:t xml:space="preserve">При 12-часовой рабочей смене регламентированные перерывы должны устанавливаться в первые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 </w:t>
      </w:r>
    </w:p>
    <w:p w:rsidR="00736BDE" w:rsidRDefault="00736BDE" w:rsidP="00736BDE">
      <w:r>
        <w:t xml:space="preserve">Во время регламентированных перерывов с целью снижения нервно - эмоционального напряжения, утомления зрительного анализатора, устранения влияния гиподинамии и гипокинезии, предотвращения развития </w:t>
      </w:r>
      <w:proofErr w:type="spellStart"/>
      <w:r>
        <w:t>познотонического</w:t>
      </w:r>
      <w:proofErr w:type="spellEnd"/>
      <w:r>
        <w:t xml:space="preserve"> утомления целесообразно выполнять комплексы упражнений, изложенные в Приложениях 16 - 18 . </w:t>
      </w:r>
    </w:p>
    <w:p w:rsidR="00736BDE" w:rsidRDefault="00736BDE" w:rsidP="00736BDE">
      <w:r>
        <w:t xml:space="preserve">С целью уменьшения отрицательного влияния </w:t>
      </w:r>
      <w:proofErr w:type="spellStart"/>
      <w:r>
        <w:t>монотонии</w:t>
      </w:r>
      <w:proofErr w:type="spellEnd"/>
      <w:r>
        <w:t xml:space="preserve"> целесообразно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 </w:t>
      </w:r>
    </w:p>
    <w:p w:rsidR="00736BDE" w:rsidRDefault="00736BDE" w:rsidP="004F09DD">
      <w:r>
        <w:t xml:space="preserve">В случаях возникновения у работающих с ВДТ и ПЭВМ зрительного дискомфорта и других неблагоприятных субъективных ощущений, несмотря на соблюдение санитарно - гигиенических, эргономических требований, режимов труда и отдыха следует применять индивидуальный подход в ограничении времени работ с ВДТ и ПЭВМ, коррекцию длительности перерывов для отдыха или проводить смену деятельности на другую, не связанную с использованием ВДТ и ПЭВМ. </w:t>
      </w:r>
    </w:p>
    <w:p w:rsidR="00736BDE" w:rsidRDefault="00736BDE" w:rsidP="006D0F8A">
      <w:pPr>
        <w:pStyle w:val="2"/>
      </w:pPr>
      <w:bookmarkStart w:id="122" w:name="_Toc326959215"/>
      <w:bookmarkStart w:id="123" w:name="_Toc264289076"/>
      <w:bookmarkStart w:id="124" w:name="_Toc264021857"/>
      <w:bookmarkStart w:id="125" w:name="_Toc262587552"/>
      <w:bookmarkStart w:id="126" w:name="_Toc421829252"/>
      <w:r>
        <w:t>Пожарная безопасность</w:t>
      </w:r>
      <w:bookmarkEnd w:id="122"/>
      <w:bookmarkEnd w:id="123"/>
      <w:bookmarkEnd w:id="124"/>
      <w:bookmarkEnd w:id="125"/>
      <w:bookmarkEnd w:id="126"/>
    </w:p>
    <w:p w:rsidR="00736BDE" w:rsidRDefault="00736BDE" w:rsidP="00B83380">
      <w:r>
        <w:t>В процессе эксплуатации ПК в помещении не используются легковоспламеняющиеся и взрывоопасные вещества. Однако в качестве горючего компонента могут служить строительные материалы для акустической и эстетической отделки помещений, перегородки, двери, полы, мебель, магнитные ленты, диски, изоляция силовых кабелей, а также радиотехнические детали и соединитель</w:t>
      </w:r>
      <w:r w:rsidR="00D05356">
        <w:t xml:space="preserve">ные провода электронной схемы. </w:t>
      </w:r>
      <w:r>
        <w:t xml:space="preserve"> </w:t>
      </w:r>
      <w:r w:rsidR="00D05356">
        <w:tab/>
      </w:r>
      <w:r>
        <w:t>Окислитель в виде кислорода воздуха имеется в любой точке помещения. Источниками воспламенения могут быть электрические искры, дуги и перегретые участки. Источники воспламенения возникают в электронных схемах, кабельных линиях, вспомогательных электрических и электронных приборах, а также в устройствах, применяемых для технического обслуживания</w:t>
      </w:r>
      <w:r w:rsidR="00B83380">
        <w:t xml:space="preserve"> элементов ЭВМ. </w:t>
      </w:r>
      <w:r w:rsidR="00B83380">
        <w:br/>
      </w:r>
      <w:r w:rsidR="00B83380">
        <w:tab/>
        <w:t xml:space="preserve">  </w:t>
      </w:r>
      <w:r>
        <w:t>Для обеспечения своевременных мер по обнаружению и локализации пожара, эвакуации рабочего персонала, а также для уменьшения материальных потерь необходимо выполнять следующие условия: наличие системы автома</w:t>
      </w:r>
      <w:r w:rsidR="002B1688">
        <w:t xml:space="preserve">тической пожарной сигнализации; </w:t>
      </w:r>
      <w:r>
        <w:t>наличие эвакуационных путей и выходов; наличие первичных средств тушения пожаров: пожарные стволы, внутренние пожарные водопроводы, огнетушители.</w:t>
      </w:r>
    </w:p>
    <w:p w:rsidR="00D05356" w:rsidRDefault="00736BDE" w:rsidP="00B83380">
      <w:r>
        <w:t xml:space="preserve">Общие требования по </w:t>
      </w:r>
      <w:proofErr w:type="spellStart"/>
      <w:r>
        <w:t>пожаровзрывобезопасности</w:t>
      </w:r>
      <w:proofErr w:type="spellEnd"/>
      <w:r>
        <w:t xml:space="preserve"> определяются ГОСТ 12.1.004-91.</w:t>
      </w:r>
    </w:p>
    <w:p w:rsidR="00736BDE" w:rsidRDefault="00736BDE" w:rsidP="00B83380">
      <w:r>
        <w:t>Помещение, в котором осуществляется работа с ПЭВМ, относится к категории пожароопасных и должно быть оснащено:</w:t>
      </w:r>
    </w:p>
    <w:p w:rsidR="00736BDE" w:rsidRDefault="00736BDE" w:rsidP="00982773">
      <w:pPr>
        <w:pStyle w:val="a0"/>
      </w:pPr>
      <w:r>
        <w:lastRenderedPageBreak/>
        <w:t>оповестительной пожарной сигнализацией;</w:t>
      </w:r>
    </w:p>
    <w:p w:rsidR="00736BDE" w:rsidRDefault="00736BDE" w:rsidP="00982773">
      <w:pPr>
        <w:pStyle w:val="a0"/>
      </w:pPr>
      <w:r>
        <w:t>ручными средствами пожаротушения (огнетушители типа ОУ-3)</w:t>
      </w:r>
    </w:p>
    <w:p w:rsidR="00736BDE" w:rsidRDefault="00736BDE" w:rsidP="00736BDE">
      <w:pPr>
        <w:ind w:firstLine="0"/>
      </w:pPr>
      <w:r>
        <w:t>Во избежание пожаров и возгораний в помещении все работникам запрещается:</w:t>
      </w:r>
    </w:p>
    <w:p w:rsidR="00736BDE" w:rsidRDefault="00736BDE" w:rsidP="00982773">
      <w:pPr>
        <w:pStyle w:val="a0"/>
      </w:pPr>
      <w:r>
        <w:t>хранить в лаборатории на рабочих местах горючие и смазочные материалы;</w:t>
      </w:r>
    </w:p>
    <w:p w:rsidR="00736BDE" w:rsidRDefault="00736BDE" w:rsidP="00982773">
      <w:pPr>
        <w:pStyle w:val="a0"/>
      </w:pPr>
      <w:r>
        <w:t>пользоваться электронагревательными приборами (электроплитки, чайники, камины) в бытовых целях;</w:t>
      </w:r>
    </w:p>
    <w:p w:rsidR="00736BDE" w:rsidRDefault="00736BDE" w:rsidP="00982773">
      <w:pPr>
        <w:pStyle w:val="a0"/>
      </w:pPr>
      <w:r>
        <w:t>использовать кабели и провода с поврежденной изоляцией;</w:t>
      </w:r>
    </w:p>
    <w:p w:rsidR="00736BDE" w:rsidRDefault="00736BDE" w:rsidP="00982773">
      <w:pPr>
        <w:pStyle w:val="a0"/>
      </w:pPr>
      <w:r>
        <w:t>пользоваться электропаяльниками без огнеупорных подставок, а также оставлять их длительное время включенными в сеть без присмотра;</w:t>
      </w:r>
    </w:p>
    <w:p w:rsidR="00736BDE" w:rsidRDefault="00736BDE" w:rsidP="00982773">
      <w:pPr>
        <w:pStyle w:val="a0"/>
      </w:pPr>
      <w:r>
        <w:t>оставлять под напряжением электрические провода и кабели с неизолированными концами;</w:t>
      </w:r>
    </w:p>
    <w:p w:rsidR="00736BDE" w:rsidRDefault="00736BDE" w:rsidP="00982773">
      <w:pPr>
        <w:pStyle w:val="a0"/>
      </w:pPr>
      <w:r>
        <w:t xml:space="preserve">пользоваться поврежденными розетками, соединительными коробками, рубильниками и другими </w:t>
      </w:r>
      <w:proofErr w:type="spellStart"/>
      <w:r>
        <w:t>электроустановочными</w:t>
      </w:r>
      <w:proofErr w:type="spellEnd"/>
      <w:r>
        <w:t xml:space="preserve"> изделиями;</w:t>
      </w:r>
    </w:p>
    <w:p w:rsidR="00736BDE" w:rsidRDefault="00736BDE" w:rsidP="00982773">
      <w:pPr>
        <w:pStyle w:val="a0"/>
      </w:pPr>
      <w:r>
        <w:t>курить в лаборатории;</w:t>
      </w:r>
    </w:p>
    <w:p w:rsidR="00736BDE" w:rsidRDefault="00736BDE" w:rsidP="00736BDE">
      <w:pPr>
        <w:ind w:firstLine="0"/>
      </w:pPr>
      <w:r>
        <w:t>Работники обязаны:</w:t>
      </w:r>
    </w:p>
    <w:p w:rsidR="00736BDE" w:rsidRDefault="00736BDE" w:rsidP="00982773">
      <w:pPr>
        <w:pStyle w:val="a0"/>
      </w:pPr>
      <w:r>
        <w:t>не устанавливать на путях эвакуации производственное оборудование, мебель, шкафы, и другие предметы, не загромождать проходы к средствам пожаротушения;</w:t>
      </w:r>
    </w:p>
    <w:p w:rsidR="00736BDE" w:rsidRDefault="00736BDE" w:rsidP="00982773">
      <w:pPr>
        <w:pStyle w:val="a0"/>
      </w:pPr>
      <w:r>
        <w:t>не перегружать помещение излишней продукцией, материалами;</w:t>
      </w:r>
    </w:p>
    <w:p w:rsidR="00736BDE" w:rsidRDefault="00736BDE" w:rsidP="00982773">
      <w:pPr>
        <w:pStyle w:val="a0"/>
      </w:pPr>
      <w:r>
        <w:t>содержать в полной исправности электрооборудование и компьютерные стенды;</w:t>
      </w:r>
    </w:p>
    <w:p w:rsidR="00736BDE" w:rsidRDefault="00736BDE" w:rsidP="00982773">
      <w:pPr>
        <w:pStyle w:val="a0"/>
      </w:pPr>
      <w:r>
        <w:t xml:space="preserve">не оставлять без присмотра </w:t>
      </w:r>
      <w:proofErr w:type="spellStart"/>
      <w:r>
        <w:t>работаюшие</w:t>
      </w:r>
      <w:proofErr w:type="spellEnd"/>
      <w:r>
        <w:t xml:space="preserve"> агрегаты и приборы;</w:t>
      </w:r>
    </w:p>
    <w:p w:rsidR="00736BDE" w:rsidRDefault="00736BDE" w:rsidP="00982773">
      <w:pPr>
        <w:pStyle w:val="a0"/>
      </w:pPr>
      <w:r>
        <w:t>постоянно содержать в исправном состоянии средства пожаротушения;</w:t>
      </w:r>
    </w:p>
    <w:p w:rsidR="00736BDE" w:rsidRDefault="00736BDE" w:rsidP="00736BDE">
      <w:pPr>
        <w:ind w:firstLine="0"/>
      </w:pPr>
      <w:r>
        <w:t>При возникновении пожара работник обязан:</w:t>
      </w:r>
    </w:p>
    <w:p w:rsidR="00736BDE" w:rsidRDefault="00736BDE" w:rsidP="00982773">
      <w:pPr>
        <w:pStyle w:val="a0"/>
      </w:pPr>
      <w:r>
        <w:t>немедленно сообщить об этом в пожарную охрану по телефону 01(При этом необходимо назвать адрес объекта, место возникновения пожара, а также сообщить свою фамилию);</w:t>
      </w:r>
    </w:p>
    <w:p w:rsidR="00736BDE" w:rsidRDefault="00736BDE" w:rsidP="00982773">
      <w:pPr>
        <w:pStyle w:val="a0"/>
      </w:pPr>
      <w:r>
        <w:t xml:space="preserve">отключить электропитание лаборатории на </w:t>
      </w:r>
      <w:proofErr w:type="spellStart"/>
      <w:r>
        <w:t>электрошитах</w:t>
      </w:r>
      <w:proofErr w:type="spellEnd"/>
      <w:r>
        <w:t>, отключить приточную и вытяжную вентиляцию;</w:t>
      </w:r>
    </w:p>
    <w:p w:rsidR="00736BDE" w:rsidRDefault="00736BDE" w:rsidP="00982773">
      <w:pPr>
        <w:pStyle w:val="a0"/>
      </w:pPr>
      <w:r>
        <w:t>приступить к тушению пожара имеющимися средствами пожаротушения(огнетушитель, внутренний пожарный кран и т.д.);</w:t>
      </w:r>
    </w:p>
    <w:p w:rsidR="00736BDE" w:rsidRDefault="00736BDE" w:rsidP="00982773">
      <w:pPr>
        <w:pStyle w:val="a0"/>
      </w:pPr>
      <w:r>
        <w:t>принять меры по оповещению и вызову к месту пожара руководящего состава предприятия;</w:t>
      </w:r>
    </w:p>
    <w:p w:rsidR="00736BDE" w:rsidRDefault="00736BDE" w:rsidP="00982773">
      <w:r>
        <w:t>В помещениях с ПК наиболее вероятны пожары классов A и Е, то есть горение твердых веществ, сопровождаемое тлением (A) или самовозгоранием электроустановок (E).</w:t>
      </w:r>
    </w:p>
    <w:p w:rsidR="00736BDE" w:rsidRDefault="00736BDE" w:rsidP="00982773">
      <w:r>
        <w:t>В замкнутых помещениях объемом до 50 м</w:t>
      </w:r>
      <w:r w:rsidRPr="0092155C">
        <w:rPr>
          <w:vertAlign w:val="superscript"/>
        </w:rPr>
        <w:t>3</w:t>
      </w:r>
      <w:r>
        <w:t xml:space="preserve"> вместо переносных огнетушителей (или в дополнение к ним) можно использовать подвесные </w:t>
      </w:r>
      <w:proofErr w:type="spellStart"/>
      <w:r>
        <w:t>самосрабатывающие</w:t>
      </w:r>
      <w:proofErr w:type="spellEnd"/>
      <w:r>
        <w:t xml:space="preserve"> порошковые огнетушители ОСП. В помещениях большего объема огнетушителями ОСП рекомендуется </w:t>
      </w:r>
      <w:proofErr w:type="spellStart"/>
      <w:r>
        <w:t>зашишать</w:t>
      </w:r>
      <w:proofErr w:type="spellEnd"/>
      <w:r>
        <w:t xml:space="preserve"> самые важные объекты. </w:t>
      </w:r>
    </w:p>
    <w:p w:rsidR="00736BDE" w:rsidRDefault="00736BDE" w:rsidP="00982773">
      <w:r>
        <w:lastRenderedPageBreak/>
        <w:t xml:space="preserve">Рекомендуемые нормы оснащения огнетушителями помещений (на помещение </w:t>
      </w:r>
      <w:smartTag w:uri="urn:schemas-microsoft-com:office:smarttags" w:element="metricconverter">
        <w:smartTagPr>
          <w:attr w:name="ProductID" w:val="200 м2"/>
        </w:smartTagPr>
        <w:r>
          <w:t>200 м</w:t>
        </w:r>
        <w:r>
          <w:rPr>
            <w:vertAlign w:val="superscript"/>
          </w:rPr>
          <w:t>2</w:t>
        </w:r>
      </w:smartTag>
      <w:r>
        <w:t>).</w:t>
      </w:r>
    </w:p>
    <w:p w:rsidR="00736BDE" w:rsidRDefault="00736BDE" w:rsidP="00DE0D35">
      <w:pPr>
        <w:pStyle w:val="-"/>
      </w:pPr>
      <w:r>
        <w:t xml:space="preserve">Таблица </w:t>
      </w:r>
      <w:r w:rsidR="007B111E">
        <w:t>5</w:t>
      </w:r>
      <w:r>
        <w:t>.5 – Рекомендуемые нормы оснащения помещения огнетушителями</w:t>
      </w:r>
    </w:p>
    <w:tbl>
      <w:tblPr>
        <w:tblW w:w="938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896"/>
        <w:gridCol w:w="4488"/>
      </w:tblGrid>
      <w:tr w:rsidR="00736BDE" w:rsidTr="00736BDE">
        <w:trPr>
          <w:cantSplit/>
          <w:trHeight w:val="332"/>
          <w:jc w:val="center"/>
        </w:trPr>
        <w:tc>
          <w:tcPr>
            <w:tcW w:w="4896"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Класс пожара </w:t>
            </w:r>
          </w:p>
        </w:tc>
        <w:tc>
          <w:tcPr>
            <w:tcW w:w="4488"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Количесво</w:t>
            </w:r>
            <w:proofErr w:type="spellEnd"/>
            <w:r>
              <w:t xml:space="preserve"> и тип огнетушителей</w:t>
            </w:r>
          </w:p>
        </w:tc>
      </w:tr>
      <w:tr w:rsidR="00736BDE" w:rsidTr="00736BDE">
        <w:trPr>
          <w:cantSplit/>
          <w:trHeight w:val="917"/>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А</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2 воздушно-пенных ОВП-10</w:t>
            </w:r>
          </w:p>
          <w:p w:rsidR="00736BDE" w:rsidRDefault="00736BDE" w:rsidP="00736BDE">
            <w:pPr>
              <w:pStyle w:val="-2"/>
              <w:spacing w:line="360" w:lineRule="auto"/>
            </w:pPr>
            <w:r>
              <w:t>2 порошковых ОП-5</w:t>
            </w:r>
          </w:p>
        </w:tc>
      </w:tr>
      <w:tr w:rsidR="00736BDE" w:rsidTr="00736BDE">
        <w:trPr>
          <w:cantSplit/>
          <w:trHeight w:val="1310"/>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Е</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Надо: 2 углекислотных ОУ-5(8)</w:t>
            </w:r>
          </w:p>
          <w:p w:rsidR="00736BDE" w:rsidRDefault="00736BDE" w:rsidP="00736BDE">
            <w:pPr>
              <w:pStyle w:val="-2"/>
              <w:spacing w:line="360" w:lineRule="auto"/>
            </w:pPr>
            <w:r>
              <w:t>или 4 углекислотных ОУ-2</w:t>
            </w:r>
          </w:p>
          <w:p w:rsidR="00736BDE" w:rsidRDefault="00736BDE" w:rsidP="00736BDE">
            <w:pPr>
              <w:pStyle w:val="-2"/>
              <w:spacing w:line="360" w:lineRule="auto"/>
            </w:pPr>
            <w:r>
              <w:t>Допустимо: 2 порошковых ОП-5 или 4 порошковых ОП-2</w:t>
            </w:r>
          </w:p>
        </w:tc>
      </w:tr>
      <w:tr w:rsidR="00736BDE" w:rsidTr="00736BDE">
        <w:trPr>
          <w:cantSplit/>
          <w:trHeight w:val="427"/>
          <w:jc w:val="center"/>
        </w:trPr>
        <w:tc>
          <w:tcPr>
            <w:tcW w:w="4896"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А и Е</w:t>
            </w:r>
          </w:p>
        </w:tc>
        <w:tc>
          <w:tcPr>
            <w:tcW w:w="4488"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2 углекислотных ОУ-5 и 2 воздушно-пенных ОВП-10</w:t>
            </w:r>
          </w:p>
        </w:tc>
      </w:tr>
    </w:tbl>
    <w:p w:rsidR="00736BDE" w:rsidRDefault="00736BDE" w:rsidP="00982773">
      <w:r>
        <w:t>Если помещение защищено стационарными автоматическими установками пожаротушения, то количество огнетушителей может быть вдвое меньшим.</w:t>
      </w:r>
    </w:p>
    <w:p w:rsidR="00736BDE" w:rsidRDefault="00736BDE" w:rsidP="00982773">
      <w:r>
        <w:t xml:space="preserve">Небольшие помещения рекомендуется оснащать компактными настенными дымовыми противопожарными </w:t>
      </w:r>
      <w:proofErr w:type="spellStart"/>
      <w:r>
        <w:t>извещателями</w:t>
      </w:r>
      <w:proofErr w:type="spellEnd"/>
      <w:r>
        <w:t>.</w:t>
      </w:r>
    </w:p>
    <w:p w:rsidR="00736BDE" w:rsidRDefault="00736BDE" w:rsidP="00982773">
      <w:r>
        <w:t>Для безопасной эвакуации персонала рядом с дверными проемами, выключателями рубильниками следует размешать фотолюминесцентные эвакуационные знаки.</w:t>
      </w:r>
    </w:p>
    <w:p w:rsidR="00736BDE" w:rsidRDefault="00736BDE" w:rsidP="00982773">
      <w:r>
        <w:t>В заключение следует отметить, что соблюдение правил техники безопасности и охраны труда обеспечивает не только безопасное рабочее место, но и минимальное вредное воздействие на здоровье человека.</w:t>
      </w:r>
    </w:p>
    <w:p w:rsidR="00982773" w:rsidRPr="00603721" w:rsidRDefault="00982773" w:rsidP="00982773">
      <w:pPr>
        <w:pStyle w:val="1"/>
        <w:spacing w:line="360" w:lineRule="auto"/>
      </w:pPr>
      <w:bookmarkStart w:id="127" w:name="_Toc262587553"/>
      <w:bookmarkStart w:id="128" w:name="_Toc264021858"/>
      <w:bookmarkStart w:id="129" w:name="_Toc264289077"/>
      <w:bookmarkStart w:id="130" w:name="_Toc326959216"/>
      <w:bookmarkStart w:id="131" w:name="_Toc421829253"/>
      <w:r w:rsidRPr="00603721">
        <w:lastRenderedPageBreak/>
        <w:t>Расчет экономических показателей программного продукта</w:t>
      </w:r>
      <w:bookmarkEnd w:id="127"/>
      <w:bookmarkEnd w:id="128"/>
      <w:bookmarkEnd w:id="129"/>
      <w:bookmarkEnd w:id="130"/>
      <w:bookmarkEnd w:id="131"/>
    </w:p>
    <w:p w:rsidR="00982773" w:rsidRPr="00603721" w:rsidRDefault="00982773" w:rsidP="00186DF0">
      <w:pPr>
        <w:pStyle w:val="af2"/>
        <w:keepNext/>
        <w:numPr>
          <w:ilvl w:val="0"/>
          <w:numId w:val="5"/>
        </w:numPr>
        <w:spacing w:before="120" w:after="120" w:line="360" w:lineRule="auto"/>
        <w:contextualSpacing w:val="0"/>
        <w:outlineLvl w:val="1"/>
        <w:rPr>
          <w:rFonts w:cs="Arial"/>
          <w:bCs/>
          <w:iCs/>
          <w:vanish/>
          <w:sz w:val="32"/>
          <w:szCs w:val="28"/>
        </w:rPr>
      </w:pPr>
      <w:bookmarkStart w:id="132" w:name="_Toc326840139"/>
      <w:bookmarkStart w:id="133" w:name="_Toc326847702"/>
      <w:bookmarkStart w:id="134" w:name="_Toc326847761"/>
      <w:bookmarkStart w:id="135" w:name="_Toc326847888"/>
      <w:bookmarkStart w:id="136" w:name="_Toc326847913"/>
      <w:bookmarkStart w:id="137" w:name="_Toc326852482"/>
      <w:bookmarkStart w:id="138" w:name="_Toc326884826"/>
      <w:bookmarkStart w:id="139" w:name="_Toc326919516"/>
      <w:bookmarkStart w:id="140" w:name="_Toc326919541"/>
      <w:bookmarkStart w:id="141" w:name="_Toc326925065"/>
      <w:bookmarkStart w:id="142" w:name="_Toc326933055"/>
      <w:bookmarkStart w:id="143" w:name="_Toc326933119"/>
      <w:bookmarkStart w:id="144" w:name="_Toc326933155"/>
      <w:bookmarkStart w:id="145" w:name="_Toc326933259"/>
      <w:bookmarkStart w:id="146" w:name="_Toc326959217"/>
      <w:bookmarkStart w:id="147" w:name="_Toc420302037"/>
      <w:bookmarkStart w:id="148" w:name="_Toc420302413"/>
      <w:bookmarkStart w:id="149" w:name="_Toc421110131"/>
      <w:bookmarkStart w:id="150" w:name="_Toc421511592"/>
      <w:bookmarkStart w:id="151" w:name="_Toc421511686"/>
      <w:bookmarkStart w:id="152" w:name="_Toc421512590"/>
      <w:bookmarkStart w:id="153" w:name="_Toc421629181"/>
      <w:bookmarkStart w:id="154" w:name="_Toc421655619"/>
      <w:bookmarkStart w:id="155" w:name="_Toc421829254"/>
      <w:bookmarkStart w:id="156" w:name="_Toc228789084"/>
      <w:bookmarkStart w:id="157" w:name="_Toc228789706"/>
      <w:bookmarkStart w:id="158" w:name="_Toc228789937"/>
      <w:bookmarkStart w:id="159" w:name="_Toc230612347"/>
      <w:bookmarkStart w:id="160" w:name="_Toc231659511"/>
      <w:bookmarkStart w:id="161" w:name="_Toc262587554"/>
      <w:bookmarkStart w:id="162" w:name="_Toc264021859"/>
      <w:bookmarkStart w:id="163" w:name="_Toc26428907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982773" w:rsidRPr="00603721" w:rsidRDefault="00982773" w:rsidP="006D0F8A">
      <w:pPr>
        <w:pStyle w:val="2"/>
      </w:pPr>
      <w:bookmarkStart w:id="164" w:name="_Toc326959218"/>
      <w:bookmarkStart w:id="165" w:name="_Toc421829255"/>
      <w:r w:rsidRPr="00603721">
        <w:t>Расчет себестоимости программного продукта</w:t>
      </w:r>
      <w:bookmarkEnd w:id="156"/>
      <w:bookmarkEnd w:id="157"/>
      <w:bookmarkEnd w:id="158"/>
      <w:bookmarkEnd w:id="159"/>
      <w:bookmarkEnd w:id="160"/>
      <w:bookmarkEnd w:id="161"/>
      <w:bookmarkEnd w:id="162"/>
      <w:bookmarkEnd w:id="163"/>
      <w:bookmarkEnd w:id="164"/>
      <w:bookmarkEnd w:id="165"/>
    </w:p>
    <w:p w:rsidR="00982773" w:rsidRPr="00603721" w:rsidRDefault="00982773" w:rsidP="00B83380">
      <w:pPr>
        <w:rPr>
          <w:szCs w:val="28"/>
        </w:rPr>
      </w:pPr>
      <w:r w:rsidRPr="00603721">
        <w:rPr>
          <w:szCs w:val="28"/>
        </w:rPr>
        <w:t>Результатом дипломного проекта является программный продукт предназначенный для</w:t>
      </w:r>
      <w:r>
        <w:rPr>
          <w:szCs w:val="28"/>
        </w:rPr>
        <w:t xml:space="preserve"> получения данных из государственных информационных систем</w:t>
      </w:r>
      <w:r w:rsidRPr="00603721">
        <w:rPr>
          <w:szCs w:val="28"/>
        </w:rPr>
        <w:t>. Так как готовый программный продукт находит практическое применение, то можно рассчитать его себестоимость. При расчете себестоимости требуется определить затраты времени. Для этого можно использовать метод экспертных оценок, где в качестве экспертов будут выступать сам разработчик программного продукта и его руководитель.  Вс</w:t>
      </w:r>
      <w:r>
        <w:rPr>
          <w:szCs w:val="28"/>
        </w:rPr>
        <w:t>я разработка ПО разбивается на 3 этапа</w:t>
      </w:r>
      <w:r w:rsidRPr="00603721">
        <w:rPr>
          <w:szCs w:val="28"/>
        </w:rPr>
        <w:t>, для каждого из которых экспертами определяются:</w:t>
      </w:r>
    </w:p>
    <w:p w:rsidR="00982773" w:rsidRPr="00603721" w:rsidRDefault="00982773" w:rsidP="004F09DD">
      <w:pPr>
        <w:pStyle w:val="a0"/>
      </w:pPr>
      <w:r w:rsidRPr="00603721">
        <w:t>наименее возможная величина затрат времени (лучшие условия);</w:t>
      </w:r>
    </w:p>
    <w:p w:rsidR="00982773" w:rsidRPr="00603721" w:rsidRDefault="00982773" w:rsidP="004F09DD">
      <w:pPr>
        <w:pStyle w:val="a0"/>
      </w:pPr>
      <w:r w:rsidRPr="00603721">
        <w:t>наиболее вероятная величина затрат времени;</w:t>
      </w:r>
    </w:p>
    <w:p w:rsidR="00982773" w:rsidRPr="00603721" w:rsidRDefault="00982773" w:rsidP="004F09DD">
      <w:pPr>
        <w:pStyle w:val="a0"/>
      </w:pPr>
      <w:r w:rsidRPr="00603721">
        <w:t>наиболее возможная величина затрат времени (худшие условия).</w:t>
      </w:r>
    </w:p>
    <w:p w:rsidR="00982773" w:rsidRPr="00603721" w:rsidRDefault="00982773" w:rsidP="00B83380">
      <w:pPr>
        <w:rPr>
          <w:szCs w:val="28"/>
        </w:rPr>
      </w:pPr>
      <w:r w:rsidRPr="00603721">
        <w:rPr>
          <w:szCs w:val="28"/>
        </w:rPr>
        <w:t>В данном случае период разработки программного продукта можно разделить на следующие этапы:</w:t>
      </w:r>
    </w:p>
    <w:p w:rsidR="00982773" w:rsidRPr="00603721" w:rsidRDefault="00982773" w:rsidP="004F09DD">
      <w:pPr>
        <w:pStyle w:val="a0"/>
      </w:pPr>
      <w:r w:rsidRPr="00603721">
        <w:t>изучение аналогов на рынке;</w:t>
      </w:r>
    </w:p>
    <w:p w:rsidR="00982773" w:rsidRPr="00603721" w:rsidRDefault="00982773" w:rsidP="004F09DD">
      <w:pPr>
        <w:pStyle w:val="a0"/>
      </w:pPr>
      <w:r w:rsidRPr="00603721">
        <w:t>анализ требований, предъявляемых к программе;</w:t>
      </w:r>
    </w:p>
    <w:p w:rsidR="00982773" w:rsidRPr="00603721" w:rsidRDefault="00982773" w:rsidP="004F09DD">
      <w:pPr>
        <w:pStyle w:val="a0"/>
      </w:pPr>
      <w:r w:rsidRPr="00603721">
        <w:t>разработка программы.</w:t>
      </w:r>
    </w:p>
    <w:p w:rsidR="00982773" w:rsidRPr="00603721" w:rsidRDefault="00982773" w:rsidP="00B83380">
      <w:pPr>
        <w:rPr>
          <w:szCs w:val="28"/>
        </w:rPr>
      </w:pPr>
      <w:r w:rsidRPr="00603721">
        <w:rPr>
          <w:szCs w:val="28"/>
        </w:rPr>
        <w:t>При этом разработка включает в себя написание программы и ее попутную отладку (тестирование), поскольку эти два процесса не разделимы в данном контексте.</w:t>
      </w:r>
    </w:p>
    <w:p w:rsidR="00982773" w:rsidRPr="00603721" w:rsidRDefault="00982773" w:rsidP="00B83380">
      <w:pPr>
        <w:rPr>
          <w:szCs w:val="28"/>
        </w:rPr>
      </w:pPr>
      <w:r w:rsidRPr="00603721">
        <w:rPr>
          <w:szCs w:val="28"/>
        </w:rPr>
        <w:t>На основе экспертных оценок затрат времени определяется средняя величина для каждого из указанных выше этапов, которая рассчитывается по формуле</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pStyle w:val="af8"/>
              <w:keepNext/>
              <w:jc w:val="right"/>
            </w:pPr>
          </w:p>
          <w:p w:rsidR="00982773" w:rsidRPr="00603721" w:rsidRDefault="00982773" w:rsidP="00B72C62">
            <w:pPr>
              <w:spacing w:line="360" w:lineRule="auto"/>
              <w:ind w:firstLine="708"/>
              <w:jc w:val="right"/>
              <w:rPr>
                <w:szCs w:val="28"/>
              </w:rPr>
            </w:pPr>
            <w:r w:rsidRPr="00603721">
              <w:rPr>
                <w:position w:val="-28"/>
                <w:szCs w:val="28"/>
                <w:vertAlign w:val="subscript"/>
              </w:rPr>
              <w:object w:dxaOrig="1900" w:dyaOrig="760">
                <v:shape id="_x0000_i1026" type="#_x0000_t75" style="width:103.5pt;height:41.25pt" o:ole="">
                  <v:imagedata r:id="rId27" o:title=""/>
                </v:shape>
                <o:OLEObject Type="Embed" ProgID="Equation.3" ShapeID="_x0000_i1026" DrawAspect="Content" ObjectID="_1495816060" r:id="rId28"/>
              </w:object>
            </w:r>
            <w:r w:rsidRPr="00603721">
              <w:rPr>
                <w:szCs w:val="28"/>
              </w:rPr>
              <w:t>,</w:t>
            </w:r>
          </w:p>
        </w:tc>
        <w:tc>
          <w:tcPr>
            <w:tcW w:w="4786" w:type="dxa"/>
            <w:vAlign w:val="center"/>
          </w:tcPr>
          <w:p w:rsidR="00982773" w:rsidRPr="00603721" w:rsidRDefault="00982773" w:rsidP="00B72C62">
            <w:pPr>
              <w:spacing w:line="360" w:lineRule="auto"/>
              <w:ind w:firstLine="708"/>
              <w:jc w:val="right"/>
              <w:rPr>
                <w:szCs w:val="28"/>
              </w:rPr>
            </w:pPr>
            <w:r w:rsidRPr="00603721">
              <w:rPr>
                <w:szCs w:val="28"/>
              </w:rPr>
              <w:t>(</w:t>
            </w:r>
            <w:r w:rsidR="004F09DD">
              <w:rPr>
                <w:szCs w:val="28"/>
              </w:rPr>
              <w:t>6</w:t>
            </w:r>
            <w:r w:rsidRPr="00603721">
              <w:rPr>
                <w:szCs w:val="28"/>
              </w:rPr>
              <w:t>.</w:t>
            </w:r>
            <w:r w:rsidR="00CF144F" w:rsidRPr="00603721">
              <w:rPr>
                <w:szCs w:val="28"/>
              </w:rPr>
              <w:fldChar w:fldCharType="begin"/>
            </w:r>
            <w:r w:rsidRPr="00603721">
              <w:rPr>
                <w:szCs w:val="28"/>
              </w:rPr>
              <w:instrText xml:space="preserve"> SEQ Формула \* ARABIC \s 1 </w:instrText>
            </w:r>
            <w:r w:rsidR="00CF144F" w:rsidRPr="00603721">
              <w:rPr>
                <w:szCs w:val="28"/>
              </w:rPr>
              <w:fldChar w:fldCharType="separate"/>
            </w:r>
            <w:r>
              <w:rPr>
                <w:noProof/>
                <w:szCs w:val="28"/>
              </w:rPr>
              <w:t>1</w:t>
            </w:r>
            <w:r w:rsidR="00CF144F" w:rsidRPr="00603721">
              <w:rPr>
                <w:szCs w:val="28"/>
              </w:rPr>
              <w:fldChar w:fldCharType="end"/>
            </w:r>
            <w:r w:rsidRPr="00603721">
              <w:rPr>
                <w:szCs w:val="28"/>
              </w:rPr>
              <w:t>)</w:t>
            </w:r>
          </w:p>
        </w:tc>
      </w:tr>
    </w:tbl>
    <w:p w:rsidR="00982773" w:rsidRPr="00603721" w:rsidRDefault="00982773" w:rsidP="004F09DD">
      <w:r w:rsidRPr="00603721">
        <w:rPr>
          <w:szCs w:val="28"/>
        </w:rPr>
        <w:t xml:space="preserve">где  </w:t>
      </w:r>
      <w:r w:rsidRPr="00603721">
        <w:rPr>
          <w:position w:val="-6"/>
        </w:rPr>
        <w:object w:dxaOrig="160" w:dyaOrig="360">
          <v:shape id="_x0000_i1027" type="#_x0000_t75" style="width:9pt;height:18.75pt" o:ole="">
            <v:imagedata r:id="rId29" o:title=""/>
          </v:shape>
          <o:OLEObject Type="Embed" ProgID="Equation.3" ShapeID="_x0000_i1027" DrawAspect="Content" ObjectID="_1495816061" r:id="rId30"/>
        </w:object>
      </w:r>
      <w:r w:rsidRPr="00603721">
        <w:t xml:space="preserve"> - </w:t>
      </w:r>
      <w:r w:rsidRPr="00603721">
        <w:rPr>
          <w:szCs w:val="28"/>
        </w:rPr>
        <w:t>среднее время, полученное на основе экспертных оценок;</w:t>
      </w:r>
    </w:p>
    <w:p w:rsidR="00982773" w:rsidRPr="00603721" w:rsidRDefault="00982773" w:rsidP="004F09DD">
      <w:pPr>
        <w:rPr>
          <w:szCs w:val="28"/>
        </w:rPr>
      </w:pPr>
      <w:r>
        <w:tab/>
      </w:r>
      <w:r w:rsidRPr="00603721">
        <w:rPr>
          <w:position w:val="-16"/>
        </w:rPr>
        <w:object w:dxaOrig="260" w:dyaOrig="420">
          <v:shape id="_x0000_i1028" type="#_x0000_t75" style="width:12pt;height:21pt" o:ole="">
            <v:imagedata r:id="rId31" o:title=""/>
          </v:shape>
          <o:OLEObject Type="Embed" ProgID="Equation.3" ShapeID="_x0000_i1028" DrawAspect="Content" ObjectID="_1495816062" r:id="rId32"/>
        </w:object>
      </w:r>
      <w:r w:rsidRPr="00603721">
        <w:t xml:space="preserve"> - </w:t>
      </w:r>
      <w:r w:rsidRPr="00603721">
        <w:rPr>
          <w:szCs w:val="28"/>
        </w:rPr>
        <w:t>оценка времени, данная руководителем проекта;</w:t>
      </w:r>
    </w:p>
    <w:p w:rsidR="00982773" w:rsidRPr="00603721" w:rsidRDefault="00982773" w:rsidP="004F09DD">
      <w:pPr>
        <w:rPr>
          <w:szCs w:val="28"/>
        </w:rPr>
      </w:pPr>
      <w:r>
        <w:tab/>
      </w:r>
      <w:r w:rsidRPr="00603721">
        <w:rPr>
          <w:position w:val="-12"/>
        </w:rPr>
        <w:object w:dxaOrig="220" w:dyaOrig="380">
          <v:shape id="_x0000_i1029" type="#_x0000_t75" style="width:11.25pt;height:18.75pt" o:ole="">
            <v:imagedata r:id="rId33" o:title=""/>
          </v:shape>
          <o:OLEObject Type="Embed" ProgID="Equation.3" ShapeID="_x0000_i1029" DrawAspect="Content" ObjectID="_1495816063" r:id="rId34"/>
        </w:object>
      </w:r>
      <w:r w:rsidRPr="00603721">
        <w:t xml:space="preserve"> - </w:t>
      </w:r>
      <w:r w:rsidRPr="00603721">
        <w:rPr>
          <w:szCs w:val="28"/>
        </w:rPr>
        <w:t>оценка времени, данная автором программы.</w:t>
      </w:r>
    </w:p>
    <w:p w:rsidR="00982773" w:rsidRDefault="00982773" w:rsidP="00B83380">
      <w:pPr>
        <w:rPr>
          <w:szCs w:val="28"/>
        </w:rPr>
      </w:pPr>
      <w:r w:rsidRPr="00603721">
        <w:rPr>
          <w:szCs w:val="28"/>
        </w:rPr>
        <w:t xml:space="preserve">Результаты расчёта средней оценки затрат времени на разработку программы приведены в  </w:t>
      </w:r>
      <w:r w:rsidR="004F09DD">
        <w:rPr>
          <w:szCs w:val="28"/>
        </w:rPr>
        <w:t>таблице 6</w:t>
      </w:r>
      <w:r w:rsidRPr="00603721">
        <w:rPr>
          <w:szCs w:val="28"/>
        </w:rPr>
        <w:t>.1.</w:t>
      </w:r>
      <w:bookmarkStart w:id="166" w:name="_Ref228781994"/>
      <w:bookmarkStart w:id="167" w:name="_Ref229899542"/>
    </w:p>
    <w:p w:rsidR="00982773" w:rsidRPr="0071179E" w:rsidRDefault="00982773" w:rsidP="00DE0D35">
      <w:pPr>
        <w:pStyle w:val="-"/>
        <w:rPr>
          <w:szCs w:val="28"/>
        </w:rPr>
      </w:pPr>
      <w:r w:rsidRPr="00603721">
        <w:t xml:space="preserve">Таблица </w:t>
      </w:r>
      <w:fldSimple w:instr=" STYLEREF 1 \s ">
        <w:r w:rsidR="00BA4B97">
          <w:rPr>
            <w:noProof/>
          </w:rPr>
          <w:t>6</w:t>
        </w:r>
      </w:fldSimple>
      <w:r w:rsidR="00BA4B97">
        <w:t>.</w:t>
      </w:r>
      <w:fldSimple w:instr=" SEQ Таблица \* ARABIC \s 1 ">
        <w:r w:rsidR="00BA4B97">
          <w:rPr>
            <w:noProof/>
          </w:rPr>
          <w:t>1</w:t>
        </w:r>
      </w:fldSimple>
      <w:bookmarkEnd w:id="166"/>
      <w:r w:rsidRPr="00603721">
        <w:t xml:space="preserve"> - Оценки затрат времени на разработку программы</w:t>
      </w:r>
      <w:bookmarkEnd w:id="16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B72C62">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rFonts w:ascii="Calibri" w:hAnsi="Calibri"/>
                <w:position w:val="-12"/>
              </w:rPr>
              <w:object w:dxaOrig="279" w:dyaOrig="380">
                <v:shape id="_x0000_i1030" type="#_x0000_t75" style="width:14.25pt;height:19.5pt" o:ole="">
                  <v:imagedata r:id="rId35" o:title=""/>
                </v:shape>
                <o:OLEObject Type="Embed" ProgID="Equation.3" ShapeID="_x0000_i1030" DrawAspect="Content" ObjectID="_1495816064" r:id="rId36"/>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rFonts w:ascii="Calibri" w:hAnsi="Calibri"/>
                <w:position w:val="-12"/>
              </w:rPr>
              <w:object w:dxaOrig="320" w:dyaOrig="380">
                <v:shape id="_x0000_i1031" type="#_x0000_t75" style="width:16.5pt;height:19.5pt" o:ole="">
                  <v:imagedata r:id="rId37" o:title=""/>
                </v:shape>
                <o:OLEObject Type="Embed" ProgID="Equation.3" ShapeID="_x0000_i1031" DrawAspect="Content" ObjectID="_1495816065" r:id="rId38"/>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rFonts w:ascii="Calibri" w:hAnsi="Calibri"/>
                <w:position w:val="-12"/>
              </w:rPr>
              <w:object w:dxaOrig="240" w:dyaOrig="380">
                <v:shape id="_x0000_i1032" type="#_x0000_t75" style="width:12pt;height:18.75pt" o:ole="">
                  <v:imagedata r:id="rId39" o:title=""/>
                </v:shape>
                <o:OLEObject Type="Embed" ProgID="Equation.3" ShapeID="_x0000_i1032" DrawAspect="Content" ObjectID="_1495816066" r:id="rId40"/>
              </w:object>
            </w:r>
            <w:r w:rsidRPr="00603721">
              <w:t>, дни</w:t>
            </w:r>
          </w:p>
        </w:tc>
      </w:tr>
      <w:tr w:rsidR="00982773" w:rsidRPr="00603721" w:rsidTr="00B72C62">
        <w:tc>
          <w:tcPr>
            <w:tcW w:w="1925" w:type="dxa"/>
            <w:vMerge/>
            <w:tcMar>
              <w:left w:w="0" w:type="dxa"/>
              <w:right w:w="0" w:type="dxa"/>
            </w:tcMar>
            <w:vAlign w:val="center"/>
          </w:tcPr>
          <w:p w:rsidR="00982773" w:rsidRPr="00603721" w:rsidRDefault="00982773" w:rsidP="00B72C62">
            <w:pPr>
              <w:pStyle w:val="-2"/>
            </w:pPr>
          </w:p>
        </w:tc>
        <w:tc>
          <w:tcPr>
            <w:tcW w:w="877"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3" type="#_x0000_t75" style="width:12pt;height:21pt" o:ole="">
                  <v:imagedata r:id="rId41" o:title=""/>
                </v:shape>
                <o:OLEObject Type="Embed" ProgID="Equation.3" ShapeID="_x0000_i1033" DrawAspect="Content" ObjectID="_1495816067" r:id="rId42"/>
              </w:object>
            </w:r>
          </w:p>
        </w:tc>
        <w:tc>
          <w:tcPr>
            <w:tcW w:w="850"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4" type="#_x0000_t75" style="width:12pt;height:18.75pt" o:ole="">
                  <v:imagedata r:id="rId43" o:title=""/>
                </v:shape>
                <o:OLEObject Type="Embed" ProgID="Equation.3" ShapeID="_x0000_i1034" DrawAspect="Content" ObjectID="_1495816068" r:id="rId44"/>
              </w:object>
            </w:r>
          </w:p>
        </w:tc>
        <w:tc>
          <w:tcPr>
            <w:tcW w:w="896"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00" w:dyaOrig="360">
                <v:shape id="_x0000_i1035" type="#_x0000_t75" style="width:15pt;height:18.75pt" o:ole="">
                  <v:imagedata r:id="rId45" o:title=""/>
                </v:shape>
                <o:OLEObject Type="Embed" ProgID="Equation.3" ShapeID="_x0000_i1035" DrawAspect="Content" ObjectID="_1495816069" r:id="rId46"/>
              </w:object>
            </w:r>
          </w:p>
        </w:tc>
        <w:tc>
          <w:tcPr>
            <w:tcW w:w="947"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B72C62">
            <w:pPr>
              <w:pStyle w:val="-2"/>
              <w:rPr>
                <w:vertAlign w:val="subscript"/>
              </w:rPr>
            </w:pPr>
            <w:r w:rsidRPr="00603721">
              <w:rPr>
                <w:position w:val="-16"/>
              </w:rPr>
              <w:object w:dxaOrig="260" w:dyaOrig="420">
                <v:shape id="_x0000_i1036" type="#_x0000_t75" style="width:12pt;height:21pt" o:ole="">
                  <v:imagedata r:id="rId47" o:title=""/>
                </v:shape>
                <o:OLEObject Type="Embed" ProgID="Equation.3" ShapeID="_x0000_i1036" DrawAspect="Content" ObjectID="_1495816070" r:id="rId48"/>
              </w:object>
            </w:r>
          </w:p>
        </w:tc>
        <w:tc>
          <w:tcPr>
            <w:tcW w:w="889"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7" type="#_x0000_t75" style="width:12pt;height:18.75pt" o:ole="">
                  <v:imagedata r:id="rId49" o:title=""/>
                </v:shape>
                <o:OLEObject Type="Embed" ProgID="Equation.3" ShapeID="_x0000_i1037" DrawAspect="Content" ObjectID="_1495816071" r:id="rId50"/>
              </w:object>
            </w:r>
          </w:p>
        </w:tc>
        <w:tc>
          <w:tcPr>
            <w:tcW w:w="804"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40" w:dyaOrig="360">
                <v:shape id="_x0000_i1038" type="#_x0000_t75" style="width:17.25pt;height:18.75pt" o:ole="">
                  <v:imagedata r:id="rId51" o:title=""/>
                </v:shape>
                <o:OLEObject Type="Embed" ProgID="Equation.3" ShapeID="_x0000_i1038" DrawAspect="Content" ObjectID="_1495816072" r:id="rId52"/>
              </w:object>
            </w:r>
          </w:p>
        </w:tc>
        <w:tc>
          <w:tcPr>
            <w:tcW w:w="858"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9" type="#_x0000_t75" style="width:12pt;height:21pt" o:ole="">
                  <v:imagedata r:id="rId47" o:title=""/>
                </v:shape>
                <o:OLEObject Type="Embed" ProgID="Equation.3" ShapeID="_x0000_i1039" DrawAspect="Content" ObjectID="_1495816073" r:id="rId53"/>
              </w:object>
            </w:r>
          </w:p>
        </w:tc>
        <w:tc>
          <w:tcPr>
            <w:tcW w:w="851"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40" type="#_x0000_t75" style="width:12pt;height:18.75pt" o:ole="">
                  <v:imagedata r:id="rId49" o:title=""/>
                </v:shape>
                <o:OLEObject Type="Embed" ProgID="Equation.3" ShapeID="_x0000_i1040" DrawAspect="Content" ObjectID="_1495816074" r:id="rId54"/>
              </w:object>
            </w:r>
          </w:p>
        </w:tc>
        <w:tc>
          <w:tcPr>
            <w:tcW w:w="931"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00" w:dyaOrig="360">
                <v:shape id="_x0000_i1041" type="#_x0000_t75" style="width:15pt;height:18.75pt" o:ole="">
                  <v:imagedata r:id="rId55" o:title=""/>
                </v:shape>
                <o:OLEObject Type="Embed" ProgID="Equation.3" ShapeID="_x0000_i1041" DrawAspect="Content" ObjectID="_1495816075" r:id="rId56"/>
              </w:objec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lastRenderedPageBreak/>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2</w:t>
            </w:r>
          </w:p>
        </w:tc>
        <w:tc>
          <w:tcPr>
            <w:tcW w:w="889" w:type="dxa"/>
            <w:tcMar>
              <w:left w:w="0" w:type="dxa"/>
              <w:right w:w="0" w:type="dxa"/>
            </w:tcMar>
            <w:vAlign w:val="center"/>
          </w:tcPr>
          <w:p w:rsidR="00982773" w:rsidRPr="00603721" w:rsidRDefault="00982773" w:rsidP="00B72C62">
            <w:pPr>
              <w:pStyle w:val="-2"/>
              <w:ind w:right="57"/>
              <w:jc w:val="right"/>
            </w:pPr>
            <w:r w:rsidRPr="00603721">
              <w:t>2</w:t>
            </w:r>
          </w:p>
        </w:tc>
        <w:tc>
          <w:tcPr>
            <w:tcW w:w="804" w:type="dxa"/>
            <w:tcMar>
              <w:left w:w="0" w:type="dxa"/>
              <w:right w:w="0" w:type="dxa"/>
            </w:tcMar>
            <w:vAlign w:val="center"/>
          </w:tcPr>
          <w:p w:rsidR="00982773" w:rsidRPr="00603721" w:rsidRDefault="00982773" w:rsidP="00B72C62">
            <w:pPr>
              <w:pStyle w:val="-2"/>
              <w:ind w:right="57"/>
              <w:jc w:val="right"/>
            </w:pPr>
            <w:r w:rsidRPr="00603721">
              <w:t>2</w:t>
            </w:r>
          </w:p>
        </w:tc>
        <w:tc>
          <w:tcPr>
            <w:tcW w:w="858" w:type="dxa"/>
            <w:tcMar>
              <w:left w:w="0" w:type="dxa"/>
              <w:right w:w="0" w:type="dxa"/>
            </w:tcMar>
            <w:vAlign w:val="center"/>
          </w:tcPr>
          <w:p w:rsidR="00982773" w:rsidRPr="00603721" w:rsidRDefault="00982773" w:rsidP="00B72C62">
            <w:pPr>
              <w:pStyle w:val="-2"/>
              <w:ind w:right="57"/>
              <w:jc w:val="right"/>
            </w:pPr>
            <w:r w:rsidRPr="00603721">
              <w:t>3</w:t>
            </w:r>
          </w:p>
        </w:tc>
        <w:tc>
          <w:tcPr>
            <w:tcW w:w="851" w:type="dxa"/>
            <w:tcMar>
              <w:left w:w="0" w:type="dxa"/>
              <w:right w:w="0" w:type="dxa"/>
            </w:tcMar>
            <w:vAlign w:val="center"/>
          </w:tcPr>
          <w:p w:rsidR="00982773" w:rsidRPr="00603721" w:rsidRDefault="00982773" w:rsidP="00B72C62">
            <w:pPr>
              <w:pStyle w:val="-2"/>
              <w:ind w:right="57"/>
              <w:jc w:val="right"/>
            </w:pPr>
            <w:r w:rsidRPr="00603721">
              <w:t>4</w:t>
            </w:r>
          </w:p>
        </w:tc>
        <w:tc>
          <w:tcPr>
            <w:tcW w:w="931" w:type="dxa"/>
            <w:tcMar>
              <w:left w:w="0" w:type="dxa"/>
              <w:right w:w="0" w:type="dxa"/>
            </w:tcMar>
            <w:vAlign w:val="center"/>
          </w:tcPr>
          <w:p w:rsidR="00982773" w:rsidRPr="00603721" w:rsidRDefault="00982773" w:rsidP="00B72C62">
            <w:pPr>
              <w:pStyle w:val="-2"/>
              <w:ind w:right="57"/>
              <w:jc w:val="right"/>
            </w:pPr>
            <w:r w:rsidRPr="00603721">
              <w:t>3,4</w: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1</w:t>
            </w:r>
          </w:p>
        </w:tc>
        <w:tc>
          <w:tcPr>
            <w:tcW w:w="889" w:type="dxa"/>
            <w:tcMar>
              <w:left w:w="0" w:type="dxa"/>
              <w:right w:w="0" w:type="dxa"/>
            </w:tcMar>
            <w:vAlign w:val="center"/>
          </w:tcPr>
          <w:p w:rsidR="00982773" w:rsidRPr="00603721" w:rsidRDefault="00982773" w:rsidP="00B72C62">
            <w:pPr>
              <w:pStyle w:val="-2"/>
              <w:ind w:right="57"/>
              <w:jc w:val="right"/>
            </w:pPr>
            <w:r w:rsidRPr="00603721">
              <w:t>1</w:t>
            </w:r>
          </w:p>
        </w:tc>
        <w:tc>
          <w:tcPr>
            <w:tcW w:w="804" w:type="dxa"/>
            <w:tcMar>
              <w:left w:w="0" w:type="dxa"/>
              <w:right w:w="0" w:type="dxa"/>
            </w:tcMar>
            <w:vAlign w:val="center"/>
          </w:tcPr>
          <w:p w:rsidR="00982773" w:rsidRPr="00603721" w:rsidRDefault="00982773" w:rsidP="00B72C62">
            <w:pPr>
              <w:pStyle w:val="-2"/>
              <w:ind w:right="57"/>
              <w:jc w:val="right"/>
            </w:pPr>
            <w:r w:rsidRPr="00603721">
              <w:t>1</w:t>
            </w:r>
          </w:p>
        </w:tc>
        <w:tc>
          <w:tcPr>
            <w:tcW w:w="858" w:type="dxa"/>
            <w:tcMar>
              <w:left w:w="0" w:type="dxa"/>
              <w:right w:w="0" w:type="dxa"/>
            </w:tcMar>
            <w:vAlign w:val="center"/>
          </w:tcPr>
          <w:p w:rsidR="00982773" w:rsidRPr="00603721" w:rsidRDefault="00982773" w:rsidP="00B72C62">
            <w:pPr>
              <w:pStyle w:val="-2"/>
              <w:ind w:right="57"/>
              <w:jc w:val="right"/>
            </w:pPr>
            <w:r w:rsidRPr="00603721">
              <w:t>2</w:t>
            </w:r>
          </w:p>
        </w:tc>
        <w:tc>
          <w:tcPr>
            <w:tcW w:w="851" w:type="dxa"/>
            <w:tcMar>
              <w:left w:w="0" w:type="dxa"/>
              <w:right w:w="0" w:type="dxa"/>
            </w:tcMar>
            <w:vAlign w:val="center"/>
          </w:tcPr>
          <w:p w:rsidR="00982773" w:rsidRPr="00603721" w:rsidRDefault="00982773" w:rsidP="00B72C62">
            <w:pPr>
              <w:pStyle w:val="-2"/>
              <w:ind w:right="57"/>
              <w:jc w:val="right"/>
            </w:pPr>
            <w:r w:rsidRPr="00603721">
              <w:t>2</w:t>
            </w:r>
          </w:p>
        </w:tc>
        <w:tc>
          <w:tcPr>
            <w:tcW w:w="931" w:type="dxa"/>
            <w:tcMar>
              <w:left w:w="0" w:type="dxa"/>
              <w:right w:w="0" w:type="dxa"/>
            </w:tcMar>
            <w:vAlign w:val="center"/>
          </w:tcPr>
          <w:p w:rsidR="00982773" w:rsidRPr="00603721" w:rsidRDefault="00982773" w:rsidP="00B72C62">
            <w:pPr>
              <w:pStyle w:val="-2"/>
              <w:ind w:right="57"/>
              <w:jc w:val="right"/>
            </w:pPr>
            <w:r w:rsidRPr="00603721">
              <w:t>2,0</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B72C62">
            <w:pPr>
              <w:pStyle w:val="-2"/>
              <w:ind w:right="57"/>
              <w:jc w:val="right"/>
            </w:pPr>
            <w:r w:rsidRPr="00603721">
              <w:t>40</w:t>
            </w:r>
          </w:p>
        </w:tc>
        <w:tc>
          <w:tcPr>
            <w:tcW w:w="850" w:type="dxa"/>
            <w:tcMar>
              <w:left w:w="0" w:type="dxa"/>
              <w:right w:w="0" w:type="dxa"/>
            </w:tcMar>
            <w:vAlign w:val="center"/>
          </w:tcPr>
          <w:p w:rsidR="00982773" w:rsidRPr="00603721" w:rsidRDefault="00982773" w:rsidP="00B72C62">
            <w:pPr>
              <w:pStyle w:val="-2"/>
              <w:ind w:right="57"/>
              <w:jc w:val="right"/>
            </w:pPr>
            <w:r w:rsidRPr="00603721">
              <w:t>40</w:t>
            </w:r>
          </w:p>
        </w:tc>
        <w:tc>
          <w:tcPr>
            <w:tcW w:w="896" w:type="dxa"/>
            <w:tcMar>
              <w:left w:w="0" w:type="dxa"/>
              <w:right w:w="0" w:type="dxa"/>
            </w:tcMar>
            <w:vAlign w:val="center"/>
          </w:tcPr>
          <w:p w:rsidR="00982773" w:rsidRPr="00603721" w:rsidRDefault="00982773" w:rsidP="00B72C62">
            <w:pPr>
              <w:pStyle w:val="-2"/>
              <w:ind w:right="57"/>
              <w:jc w:val="right"/>
            </w:pPr>
            <w:r w:rsidRPr="00603721">
              <w:t>40</w:t>
            </w:r>
          </w:p>
        </w:tc>
        <w:tc>
          <w:tcPr>
            <w:tcW w:w="947" w:type="dxa"/>
            <w:tcMar>
              <w:left w:w="0" w:type="dxa"/>
              <w:right w:w="0" w:type="dxa"/>
            </w:tcMar>
            <w:vAlign w:val="center"/>
          </w:tcPr>
          <w:p w:rsidR="00982773" w:rsidRPr="00603721" w:rsidRDefault="00982773" w:rsidP="00B72C62">
            <w:pPr>
              <w:pStyle w:val="-2"/>
              <w:ind w:right="57"/>
              <w:jc w:val="right"/>
            </w:pPr>
            <w:r w:rsidRPr="00603721">
              <w:t>70</w:t>
            </w:r>
          </w:p>
        </w:tc>
        <w:tc>
          <w:tcPr>
            <w:tcW w:w="889" w:type="dxa"/>
            <w:tcMar>
              <w:left w:w="0" w:type="dxa"/>
              <w:right w:w="0" w:type="dxa"/>
            </w:tcMar>
            <w:vAlign w:val="center"/>
          </w:tcPr>
          <w:p w:rsidR="00982773" w:rsidRPr="00603721" w:rsidRDefault="00982773" w:rsidP="00B72C62">
            <w:pPr>
              <w:pStyle w:val="-2"/>
              <w:ind w:right="57"/>
              <w:jc w:val="right"/>
            </w:pPr>
            <w:r w:rsidRPr="00603721">
              <w:t>60</w:t>
            </w:r>
          </w:p>
        </w:tc>
        <w:tc>
          <w:tcPr>
            <w:tcW w:w="804" w:type="dxa"/>
            <w:tcMar>
              <w:left w:w="0" w:type="dxa"/>
              <w:right w:w="0" w:type="dxa"/>
            </w:tcMar>
            <w:vAlign w:val="center"/>
          </w:tcPr>
          <w:p w:rsidR="00982773" w:rsidRPr="00603721" w:rsidRDefault="00982773" w:rsidP="00B72C62">
            <w:pPr>
              <w:pStyle w:val="-2"/>
              <w:ind w:right="57"/>
              <w:jc w:val="right"/>
            </w:pPr>
            <w:r w:rsidRPr="00603721">
              <w:t>66</w:t>
            </w:r>
          </w:p>
        </w:tc>
        <w:tc>
          <w:tcPr>
            <w:tcW w:w="858" w:type="dxa"/>
            <w:tcMar>
              <w:left w:w="0" w:type="dxa"/>
              <w:right w:w="0" w:type="dxa"/>
            </w:tcMar>
            <w:vAlign w:val="center"/>
          </w:tcPr>
          <w:p w:rsidR="00982773" w:rsidRPr="00603721" w:rsidRDefault="00982773" w:rsidP="00B72C62">
            <w:pPr>
              <w:pStyle w:val="-2"/>
              <w:ind w:right="57"/>
              <w:jc w:val="right"/>
            </w:pPr>
            <w:r w:rsidRPr="00603721">
              <w:t>150</w:t>
            </w:r>
          </w:p>
        </w:tc>
        <w:tc>
          <w:tcPr>
            <w:tcW w:w="851" w:type="dxa"/>
            <w:tcMar>
              <w:left w:w="0" w:type="dxa"/>
              <w:right w:w="0" w:type="dxa"/>
            </w:tcMar>
            <w:vAlign w:val="center"/>
          </w:tcPr>
          <w:p w:rsidR="00982773" w:rsidRPr="00603721" w:rsidRDefault="00982773" w:rsidP="00B72C62">
            <w:pPr>
              <w:pStyle w:val="-2"/>
              <w:ind w:right="57"/>
              <w:jc w:val="right"/>
            </w:pPr>
            <w:r w:rsidRPr="00603721">
              <w:t>170</w:t>
            </w:r>
          </w:p>
        </w:tc>
        <w:tc>
          <w:tcPr>
            <w:tcW w:w="931" w:type="dxa"/>
            <w:tcMar>
              <w:left w:w="0" w:type="dxa"/>
              <w:right w:w="0" w:type="dxa"/>
            </w:tcMar>
            <w:vAlign w:val="center"/>
          </w:tcPr>
          <w:p w:rsidR="00982773" w:rsidRPr="00603721" w:rsidRDefault="00982773" w:rsidP="00B72C62">
            <w:pPr>
              <w:pStyle w:val="-2"/>
              <w:ind w:right="57"/>
              <w:jc w:val="right"/>
            </w:pPr>
            <w:r w:rsidRPr="00603721">
              <w:t>158,0</w:t>
            </w:r>
          </w:p>
        </w:tc>
      </w:tr>
    </w:tbl>
    <w:p w:rsidR="00982773" w:rsidRPr="00603721" w:rsidRDefault="00982773" w:rsidP="00B83380">
      <w:pPr>
        <w:rPr>
          <w:szCs w:val="28"/>
        </w:rPr>
      </w:pPr>
      <w:r w:rsidRPr="00603721">
        <w:rPr>
          <w:szCs w:val="28"/>
        </w:rPr>
        <w:t xml:space="preserve">Математическое ожидание величины затрат времени, </w:t>
      </w:r>
      <w:proofErr w:type="spellStart"/>
      <w:r w:rsidRPr="00603721">
        <w:rPr>
          <w:szCs w:val="28"/>
        </w:rPr>
        <w:t>MO</w:t>
      </w:r>
      <w:r w:rsidRPr="00603721">
        <w:rPr>
          <w:szCs w:val="28"/>
          <w:vertAlign w:val="subscript"/>
        </w:rPr>
        <w:t>i</w:t>
      </w:r>
      <w:proofErr w:type="spellEnd"/>
      <w:r w:rsidRPr="00603721">
        <w:rPr>
          <w:szCs w:val="28"/>
        </w:rPr>
        <w:t xml:space="preserve">, и стандартное отклонение, </w:t>
      </w:r>
      <w:proofErr w:type="spellStart"/>
      <w:r w:rsidRPr="00603721">
        <w:rPr>
          <w:szCs w:val="28"/>
        </w:rPr>
        <w:t>G</w:t>
      </w:r>
      <w:r w:rsidRPr="00603721">
        <w:rPr>
          <w:szCs w:val="28"/>
          <w:vertAlign w:val="subscript"/>
        </w:rPr>
        <w:t>i</w:t>
      </w:r>
      <w:proofErr w:type="spellEnd"/>
      <w:r w:rsidRPr="00603721">
        <w:rPr>
          <w:szCs w:val="28"/>
        </w:rPr>
        <w:t>, для каждого этапа разработки проекта вычисляются по формулам</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2560" w:dyaOrig="760">
                <v:shape id="_x0000_i1042" type="#_x0000_t75" style="width:127.5pt;height:38.25pt" o:ole="">
                  <v:imagedata r:id="rId57" o:title=""/>
                </v:shape>
                <o:OLEObject Type="Embed" ProgID="Equation.3" ShapeID="_x0000_i1042" DrawAspect="Content" ObjectID="_1495816076" r:id="rId58"/>
              </w:object>
            </w:r>
            <w:r w:rsidRPr="00603721">
              <w:rPr>
                <w:szCs w:val="28"/>
              </w:rPr>
              <w:t>,</w:t>
            </w:r>
          </w:p>
        </w:tc>
        <w:tc>
          <w:tcPr>
            <w:tcW w:w="4786" w:type="dxa"/>
            <w:vAlign w:val="center"/>
          </w:tcPr>
          <w:p w:rsidR="00982773" w:rsidRPr="004F09DD" w:rsidRDefault="00982773" w:rsidP="00B72C62">
            <w:pPr>
              <w:pStyle w:val="af8"/>
              <w:keepNext/>
              <w:jc w:val="right"/>
              <w:rPr>
                <w:b/>
                <w:i w:val="0"/>
                <w:color w:val="auto"/>
                <w:sz w:val="28"/>
                <w:szCs w:val="28"/>
              </w:rPr>
            </w:pPr>
            <w:r w:rsidRPr="004F09DD">
              <w:rPr>
                <w:i w:val="0"/>
                <w:color w:val="auto"/>
                <w:sz w:val="28"/>
                <w:szCs w:val="28"/>
              </w:rPr>
              <w:t>(</w:t>
            </w:r>
            <w:r w:rsidR="004F09DD">
              <w:rPr>
                <w:i w:val="0"/>
                <w:color w:val="auto"/>
                <w:sz w:val="28"/>
                <w:szCs w:val="28"/>
              </w:rPr>
              <w:t>6</w:t>
            </w:r>
            <w:r w:rsidRPr="004F09DD">
              <w:rPr>
                <w:i w:val="0"/>
                <w:color w:val="auto"/>
                <w:sz w:val="28"/>
                <w:szCs w:val="28"/>
              </w:rPr>
              <w:t>.</w:t>
            </w:r>
            <w:r w:rsidR="00CF144F" w:rsidRPr="004F09DD">
              <w:rPr>
                <w:b/>
                <w:i w:val="0"/>
                <w:color w:val="auto"/>
                <w:sz w:val="28"/>
                <w:szCs w:val="28"/>
              </w:rPr>
              <w:fldChar w:fldCharType="begin"/>
            </w:r>
            <w:r w:rsidRPr="004F09DD">
              <w:rPr>
                <w:i w:val="0"/>
                <w:color w:val="auto"/>
                <w:sz w:val="28"/>
                <w:szCs w:val="28"/>
              </w:rPr>
              <w:instrText xml:space="preserve"> SEQ Формула \* ARABIC \s 1 </w:instrText>
            </w:r>
            <w:r w:rsidR="00CF144F" w:rsidRPr="004F09DD">
              <w:rPr>
                <w:b/>
                <w:i w:val="0"/>
                <w:color w:val="auto"/>
                <w:sz w:val="28"/>
                <w:szCs w:val="28"/>
              </w:rPr>
              <w:fldChar w:fldCharType="separate"/>
            </w:r>
            <w:r w:rsidRPr="004F09DD">
              <w:rPr>
                <w:i w:val="0"/>
                <w:noProof/>
                <w:color w:val="auto"/>
                <w:sz w:val="28"/>
                <w:szCs w:val="28"/>
              </w:rPr>
              <w:t>2</w:t>
            </w:r>
            <w:r w:rsidR="00CF144F" w:rsidRPr="004F09DD">
              <w:rPr>
                <w:b/>
                <w:i w:val="0"/>
                <w:color w:val="auto"/>
                <w:sz w:val="28"/>
                <w:szCs w:val="28"/>
              </w:rPr>
              <w:fldChar w:fldCharType="end"/>
            </w:r>
            <w:r w:rsidRPr="004F09DD">
              <w:rPr>
                <w:i w:val="0"/>
                <w:color w:val="auto"/>
                <w:sz w:val="28"/>
                <w:szCs w:val="28"/>
              </w:rPr>
              <w:t>)</w:t>
            </w:r>
          </w:p>
        </w:tc>
      </w:tr>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620" w:dyaOrig="760">
                <v:shape id="_x0000_i1043" type="#_x0000_t75" style="width:81.75pt;height:38.25pt" o:ole="">
                  <v:imagedata r:id="rId59" o:title=""/>
                </v:shape>
                <o:OLEObject Type="Embed" ProgID="Equation.3" ShapeID="_x0000_i1043" DrawAspect="Content" ObjectID="_1495816077" r:id="rId60"/>
              </w:object>
            </w:r>
            <w:r w:rsidRPr="00603721">
              <w:rPr>
                <w:szCs w:val="28"/>
              </w:rPr>
              <w:t>,</w:t>
            </w:r>
          </w:p>
        </w:tc>
        <w:tc>
          <w:tcPr>
            <w:tcW w:w="4786" w:type="dxa"/>
            <w:vAlign w:val="center"/>
          </w:tcPr>
          <w:p w:rsidR="00982773" w:rsidRPr="004F09DD" w:rsidRDefault="00982773" w:rsidP="00B72C62">
            <w:pPr>
              <w:pStyle w:val="af8"/>
              <w:keepNext/>
              <w:jc w:val="right"/>
              <w:rPr>
                <w:b/>
                <w:i w:val="0"/>
                <w:color w:val="auto"/>
                <w:sz w:val="28"/>
                <w:szCs w:val="28"/>
              </w:rPr>
            </w:pPr>
            <w:r w:rsidRPr="004F09DD">
              <w:rPr>
                <w:i w:val="0"/>
                <w:color w:val="auto"/>
                <w:sz w:val="28"/>
                <w:szCs w:val="28"/>
              </w:rPr>
              <w:t>(</w:t>
            </w:r>
            <w:r w:rsidR="004F09DD" w:rsidRPr="004F09DD">
              <w:rPr>
                <w:i w:val="0"/>
                <w:color w:val="auto"/>
                <w:sz w:val="28"/>
                <w:szCs w:val="28"/>
              </w:rPr>
              <w:t>6</w:t>
            </w:r>
            <w:r w:rsidRPr="004F09DD">
              <w:rPr>
                <w:i w:val="0"/>
                <w:color w:val="auto"/>
                <w:sz w:val="28"/>
                <w:szCs w:val="28"/>
              </w:rPr>
              <w:t>.</w:t>
            </w:r>
            <w:r w:rsidR="00CF144F" w:rsidRPr="004F09DD">
              <w:rPr>
                <w:b/>
                <w:i w:val="0"/>
                <w:color w:val="auto"/>
                <w:sz w:val="28"/>
                <w:szCs w:val="28"/>
              </w:rPr>
              <w:fldChar w:fldCharType="begin"/>
            </w:r>
            <w:r w:rsidRPr="004F09DD">
              <w:rPr>
                <w:i w:val="0"/>
                <w:color w:val="auto"/>
                <w:sz w:val="28"/>
                <w:szCs w:val="28"/>
              </w:rPr>
              <w:instrText xml:space="preserve"> SEQ Формула \* ARABIC \s 1 </w:instrText>
            </w:r>
            <w:r w:rsidR="00CF144F" w:rsidRPr="004F09DD">
              <w:rPr>
                <w:b/>
                <w:i w:val="0"/>
                <w:color w:val="auto"/>
                <w:sz w:val="28"/>
                <w:szCs w:val="28"/>
              </w:rPr>
              <w:fldChar w:fldCharType="separate"/>
            </w:r>
            <w:r w:rsidRPr="004F09DD">
              <w:rPr>
                <w:i w:val="0"/>
                <w:noProof/>
                <w:color w:val="auto"/>
                <w:sz w:val="28"/>
                <w:szCs w:val="28"/>
              </w:rPr>
              <w:t>3</w:t>
            </w:r>
            <w:r w:rsidR="00CF144F" w:rsidRPr="004F09DD">
              <w:rPr>
                <w:b/>
                <w:i w:val="0"/>
                <w:color w:val="auto"/>
                <w:sz w:val="28"/>
                <w:szCs w:val="28"/>
              </w:rPr>
              <w:fldChar w:fldCharType="end"/>
            </w:r>
            <w:r w:rsidRPr="004F09DD">
              <w:rPr>
                <w:i w:val="0"/>
                <w:color w:val="auto"/>
                <w:sz w:val="28"/>
                <w:szCs w:val="28"/>
              </w:rPr>
              <w:t>)</w:t>
            </w:r>
          </w:p>
          <w:p w:rsidR="00982773" w:rsidRPr="00603721" w:rsidRDefault="00982773" w:rsidP="00B72C62">
            <w:pPr>
              <w:spacing w:line="360" w:lineRule="auto"/>
              <w:ind w:firstLine="708"/>
              <w:jc w:val="right"/>
              <w:rPr>
                <w:szCs w:val="28"/>
              </w:rPr>
            </w:pPr>
          </w:p>
        </w:tc>
      </w:tr>
    </w:tbl>
    <w:p w:rsidR="00982773" w:rsidRPr="004F09DD" w:rsidRDefault="00982773" w:rsidP="004F09DD">
      <w:pPr>
        <w:rPr>
          <w:szCs w:val="28"/>
        </w:rPr>
      </w:pPr>
      <w:r>
        <w:rPr>
          <w:szCs w:val="28"/>
        </w:rPr>
        <w:t xml:space="preserve">  </w:t>
      </w:r>
      <w:r w:rsidRPr="004F09DD">
        <w:rPr>
          <w:szCs w:val="28"/>
        </w:rPr>
        <w:t>где </w:t>
      </w:r>
      <w:r w:rsidRPr="004F09DD">
        <w:rPr>
          <w:position w:val="-12"/>
          <w:szCs w:val="28"/>
        </w:rPr>
        <w:object w:dxaOrig="320" w:dyaOrig="420">
          <v:shape id="_x0000_i1044" type="#_x0000_t75" style="width:16.5pt;height:21pt" o:ole="">
            <v:imagedata r:id="rId61" o:title=""/>
          </v:shape>
          <o:OLEObject Type="Embed" ProgID="Equation.3" ShapeID="_x0000_i1044" DrawAspect="Content" ObjectID="_1495816078" r:id="rId62"/>
        </w:object>
      </w:r>
      <w:r w:rsidRPr="004F09DD">
        <w:rPr>
          <w:szCs w:val="28"/>
        </w:rPr>
        <w:t xml:space="preserve">- средняя наименее возможная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4F09DD">
      <w:pPr>
        <w:ind w:firstLine="709"/>
        <w:rPr>
          <w:szCs w:val="28"/>
        </w:rPr>
      </w:pPr>
      <w:r w:rsidRPr="004F09DD">
        <w:rPr>
          <w:szCs w:val="28"/>
        </w:rPr>
        <w:tab/>
      </w:r>
      <w:r w:rsidRPr="004F09DD">
        <w:rPr>
          <w:position w:val="-12"/>
          <w:szCs w:val="28"/>
        </w:rPr>
        <w:object w:dxaOrig="360" w:dyaOrig="420">
          <v:shape id="_x0000_i1045" type="#_x0000_t75" style="width:18.75pt;height:21pt" o:ole="">
            <v:imagedata r:id="rId63" o:title=""/>
          </v:shape>
          <o:OLEObject Type="Embed" ProgID="Equation.3" ShapeID="_x0000_i1045" DrawAspect="Content" ObjectID="_1495816079" r:id="rId64"/>
        </w:object>
      </w:r>
      <w:r w:rsidRPr="004F09DD">
        <w:rPr>
          <w:szCs w:val="28"/>
        </w:rPr>
        <w:t xml:space="preserve">- средняя наиболее вероятная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4F09DD">
      <w:pPr>
        <w:ind w:firstLine="709"/>
        <w:rPr>
          <w:szCs w:val="28"/>
        </w:rPr>
      </w:pPr>
      <w:r w:rsidRPr="004F09DD">
        <w:rPr>
          <w:szCs w:val="28"/>
        </w:rPr>
        <w:tab/>
      </w:r>
      <w:r w:rsidRPr="004F09DD">
        <w:rPr>
          <w:position w:val="-12"/>
          <w:szCs w:val="28"/>
        </w:rPr>
        <w:object w:dxaOrig="320" w:dyaOrig="420">
          <v:shape id="_x0000_i1046" type="#_x0000_t75" style="width:16.5pt;height:21pt" o:ole="">
            <v:imagedata r:id="rId65" o:title=""/>
          </v:shape>
          <o:OLEObject Type="Embed" ProgID="Equation.3" ShapeID="_x0000_i1046" DrawAspect="Content" ObjectID="_1495816080" r:id="rId66"/>
        </w:object>
      </w:r>
      <w:r w:rsidRPr="004F09DD">
        <w:rPr>
          <w:szCs w:val="28"/>
        </w:rPr>
        <w:t xml:space="preserve">- средняя наиболее возможная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B83380">
      <w:pPr>
        <w:rPr>
          <w:szCs w:val="28"/>
        </w:rPr>
      </w:pPr>
      <w:r w:rsidRPr="004F09DD">
        <w:rPr>
          <w:szCs w:val="28"/>
        </w:rPr>
        <w:t>Математическое ожидание величины затрат времени на разработку программы и стандартное отклонение этой оценки составят</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420" w:dyaOrig="680">
                <v:shape id="_x0000_i1047" type="#_x0000_t75" style="width:71.25pt;height:33.75pt" o:ole="">
                  <v:imagedata r:id="rId67" o:title=""/>
                </v:shape>
                <o:OLEObject Type="Embed" ProgID="Equation.3" ShapeID="_x0000_i1047" DrawAspect="Content" ObjectID="_1495816081" r:id="rId68"/>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CF144F" w:rsidRPr="004F09DD">
              <w:rPr>
                <w:b/>
                <w:bCs/>
                <w:i w:val="0"/>
                <w:color w:val="auto"/>
                <w:sz w:val="28"/>
              </w:rPr>
              <w:fldChar w:fldCharType="begin"/>
            </w:r>
            <w:r w:rsidRPr="004F09DD">
              <w:rPr>
                <w:i w:val="0"/>
                <w:color w:val="auto"/>
                <w:sz w:val="28"/>
              </w:rPr>
              <w:instrText xml:space="preserve"> SEQ Формула \* ARABIC \s 1 </w:instrText>
            </w:r>
            <w:r w:rsidR="00CF144F" w:rsidRPr="004F09DD">
              <w:rPr>
                <w:b/>
                <w:bCs/>
                <w:i w:val="0"/>
                <w:color w:val="auto"/>
                <w:sz w:val="28"/>
              </w:rPr>
              <w:fldChar w:fldCharType="separate"/>
            </w:r>
            <w:r w:rsidRPr="004F09DD">
              <w:rPr>
                <w:i w:val="0"/>
                <w:noProof/>
                <w:color w:val="auto"/>
                <w:sz w:val="28"/>
              </w:rPr>
              <w:t>4</w:t>
            </w:r>
            <w:r w:rsidR="00CF144F" w:rsidRPr="004F09DD">
              <w:rPr>
                <w:b/>
                <w:bCs/>
                <w:i w:val="0"/>
                <w:color w:val="auto"/>
                <w:sz w:val="28"/>
              </w:rPr>
              <w:fldChar w:fldCharType="end"/>
            </w:r>
            <w:r w:rsidRPr="004F09DD">
              <w:rPr>
                <w:i w:val="0"/>
                <w:color w:val="auto"/>
                <w:sz w:val="28"/>
              </w:rPr>
              <w:t>)</w:t>
            </w:r>
          </w:p>
        </w:tc>
      </w:tr>
      <w:tr w:rsidR="00982773" w:rsidRPr="004F09DD"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30"/>
                <w:szCs w:val="28"/>
              </w:rPr>
              <w:object w:dxaOrig="1260" w:dyaOrig="760">
                <v:shape id="_x0000_i1048" type="#_x0000_t75" style="width:63pt;height:38.25pt" o:ole="">
                  <v:imagedata r:id="rId69" o:title=""/>
                </v:shape>
                <o:OLEObject Type="Embed" ProgID="Equation.3" ShapeID="_x0000_i1048" DrawAspect="Content" ObjectID="_1495816082" r:id="rId70"/>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CF144F" w:rsidRPr="004F09DD">
              <w:rPr>
                <w:b/>
                <w:bCs/>
                <w:i w:val="0"/>
                <w:color w:val="auto"/>
                <w:sz w:val="28"/>
              </w:rPr>
              <w:fldChar w:fldCharType="begin"/>
            </w:r>
            <w:r w:rsidRPr="004F09DD">
              <w:rPr>
                <w:i w:val="0"/>
                <w:color w:val="auto"/>
                <w:sz w:val="28"/>
              </w:rPr>
              <w:instrText xml:space="preserve"> SEQ Формула \* ARABIC \s 1 </w:instrText>
            </w:r>
            <w:r w:rsidR="00CF144F" w:rsidRPr="004F09DD">
              <w:rPr>
                <w:b/>
                <w:bCs/>
                <w:i w:val="0"/>
                <w:color w:val="auto"/>
                <w:sz w:val="28"/>
              </w:rPr>
              <w:fldChar w:fldCharType="separate"/>
            </w:r>
            <w:r w:rsidRPr="004F09DD">
              <w:rPr>
                <w:i w:val="0"/>
                <w:noProof/>
                <w:color w:val="auto"/>
                <w:sz w:val="28"/>
              </w:rPr>
              <w:t>5</w:t>
            </w:r>
            <w:r w:rsidR="00CF144F" w:rsidRPr="004F09DD">
              <w:rPr>
                <w:b/>
                <w:bCs/>
                <w:i w:val="0"/>
                <w:color w:val="auto"/>
                <w:sz w:val="28"/>
              </w:rPr>
              <w:fldChar w:fldCharType="end"/>
            </w:r>
            <w:r w:rsidRPr="004F09DD">
              <w:rPr>
                <w:i w:val="0"/>
                <w:color w:val="auto"/>
                <w:sz w:val="28"/>
              </w:rPr>
              <w:t>)</w:t>
            </w:r>
          </w:p>
        </w:tc>
      </w:tr>
    </w:tbl>
    <w:p w:rsidR="00982773" w:rsidRPr="00603721" w:rsidRDefault="00982773" w:rsidP="00B83380">
      <w:pPr>
        <w:rPr>
          <w:szCs w:val="28"/>
        </w:rPr>
      </w:pPr>
      <w:r w:rsidRPr="00603721">
        <w:rPr>
          <w:szCs w:val="28"/>
        </w:rPr>
        <w:t>Для определения согласованности мнений экспертов вводится коэффициент вариации по каждому этапу</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30"/>
                <w:szCs w:val="28"/>
              </w:rPr>
              <w:object w:dxaOrig="999" w:dyaOrig="680">
                <v:shape id="_x0000_i1049" type="#_x0000_t75" style="width:50.25pt;height:33.75pt" o:ole="">
                  <v:imagedata r:id="rId71" o:title=""/>
                </v:shape>
                <o:OLEObject Type="Embed" ProgID="Equation.3" ShapeID="_x0000_i1049" DrawAspect="Content" ObjectID="_1495816083" r:id="rId72"/>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szCs w:val="28"/>
              </w:rPr>
            </w:pPr>
            <w:r w:rsidRPr="004F09DD">
              <w:rPr>
                <w:i w:val="0"/>
                <w:color w:val="auto"/>
                <w:sz w:val="28"/>
              </w:rPr>
              <w:t>(</w:t>
            </w:r>
            <w:r w:rsidR="004F09DD" w:rsidRPr="004F09DD">
              <w:rPr>
                <w:i w:val="0"/>
                <w:color w:val="auto"/>
                <w:sz w:val="28"/>
              </w:rPr>
              <w:t>6</w:t>
            </w:r>
            <w:r w:rsidRPr="004F09DD">
              <w:rPr>
                <w:i w:val="0"/>
                <w:color w:val="auto"/>
                <w:sz w:val="28"/>
              </w:rPr>
              <w:t>.</w:t>
            </w:r>
            <w:r w:rsidR="00CF144F" w:rsidRPr="004F09DD">
              <w:rPr>
                <w:b/>
                <w:bCs/>
                <w:i w:val="0"/>
                <w:color w:val="auto"/>
                <w:sz w:val="28"/>
              </w:rPr>
              <w:fldChar w:fldCharType="begin"/>
            </w:r>
            <w:r w:rsidRPr="004F09DD">
              <w:rPr>
                <w:i w:val="0"/>
                <w:color w:val="auto"/>
                <w:sz w:val="28"/>
              </w:rPr>
              <w:instrText xml:space="preserve"> SEQ Формула \* ARABIC \s 1 </w:instrText>
            </w:r>
            <w:r w:rsidR="00CF144F" w:rsidRPr="004F09DD">
              <w:rPr>
                <w:b/>
                <w:bCs/>
                <w:i w:val="0"/>
                <w:color w:val="auto"/>
                <w:sz w:val="28"/>
              </w:rPr>
              <w:fldChar w:fldCharType="separate"/>
            </w:r>
            <w:r w:rsidRPr="004F09DD">
              <w:rPr>
                <w:i w:val="0"/>
                <w:noProof/>
                <w:color w:val="auto"/>
                <w:sz w:val="28"/>
              </w:rPr>
              <w:t>6</w:t>
            </w:r>
            <w:r w:rsidR="00CF144F" w:rsidRPr="004F09DD">
              <w:rPr>
                <w:b/>
                <w:bCs/>
                <w:i w:val="0"/>
                <w:color w:val="auto"/>
                <w:sz w:val="28"/>
              </w:rPr>
              <w:fldChar w:fldCharType="end"/>
            </w:r>
            <w:r w:rsidRPr="004F09DD">
              <w:rPr>
                <w:i w:val="0"/>
                <w:color w:val="auto"/>
                <w:sz w:val="28"/>
              </w:rPr>
              <w:t>)</w:t>
            </w:r>
          </w:p>
        </w:tc>
      </w:tr>
    </w:tbl>
    <w:p w:rsidR="00982773" w:rsidRPr="00603721" w:rsidRDefault="00982773" w:rsidP="004F09DD">
      <w:pPr>
        <w:ind w:firstLine="0"/>
        <w:rPr>
          <w:szCs w:val="28"/>
        </w:rPr>
      </w:pPr>
      <w:r w:rsidRPr="00603721">
        <w:rPr>
          <w:szCs w:val="28"/>
        </w:rPr>
        <w:t>и по всей работе</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080" w:dyaOrig="720">
                <v:shape id="_x0000_i1050" type="#_x0000_t75" style="width:54.75pt;height:36pt" o:ole="">
                  <v:imagedata r:id="rId73" o:title=""/>
                </v:shape>
                <o:OLEObject Type="Embed" ProgID="Equation.3" ShapeID="_x0000_i1050" DrawAspect="Content" ObjectID="_1495816084" r:id="rId74"/>
              </w:objec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sidRPr="004F09DD">
              <w:rPr>
                <w:i w:val="0"/>
                <w:color w:val="auto"/>
                <w:sz w:val="28"/>
              </w:rPr>
              <w:t>6</w:t>
            </w:r>
            <w:r w:rsidRPr="004F09DD">
              <w:rPr>
                <w:i w:val="0"/>
                <w:color w:val="auto"/>
                <w:sz w:val="28"/>
              </w:rPr>
              <w:t>.</w:t>
            </w:r>
            <w:r w:rsidR="00CF144F" w:rsidRPr="004F09DD">
              <w:rPr>
                <w:b/>
                <w:bCs/>
                <w:i w:val="0"/>
                <w:color w:val="auto"/>
                <w:sz w:val="28"/>
              </w:rPr>
              <w:fldChar w:fldCharType="begin"/>
            </w:r>
            <w:r w:rsidRPr="004F09DD">
              <w:rPr>
                <w:i w:val="0"/>
                <w:color w:val="auto"/>
                <w:sz w:val="28"/>
              </w:rPr>
              <w:instrText xml:space="preserve"> SEQ Формула \* ARABIC \s 1 </w:instrText>
            </w:r>
            <w:r w:rsidR="00CF144F" w:rsidRPr="004F09DD">
              <w:rPr>
                <w:b/>
                <w:bCs/>
                <w:i w:val="0"/>
                <w:color w:val="auto"/>
                <w:sz w:val="28"/>
              </w:rPr>
              <w:fldChar w:fldCharType="separate"/>
            </w:r>
            <w:r w:rsidRPr="004F09DD">
              <w:rPr>
                <w:i w:val="0"/>
                <w:noProof/>
                <w:color w:val="auto"/>
                <w:sz w:val="28"/>
              </w:rPr>
              <w:t>7</w:t>
            </w:r>
            <w:r w:rsidR="00CF144F" w:rsidRPr="004F09DD">
              <w:rPr>
                <w:b/>
                <w:bCs/>
                <w:i w:val="0"/>
                <w:color w:val="auto"/>
                <w:sz w:val="28"/>
              </w:rPr>
              <w:fldChar w:fldCharType="end"/>
            </w:r>
            <w:r w:rsidRPr="004F09DD">
              <w:rPr>
                <w:i w:val="0"/>
                <w:color w:val="auto"/>
                <w:sz w:val="28"/>
              </w:rPr>
              <w:t>)</w:t>
            </w:r>
          </w:p>
        </w:tc>
      </w:tr>
    </w:tbl>
    <w:p w:rsidR="00982773" w:rsidRPr="00603721" w:rsidRDefault="00982773" w:rsidP="00B83380">
      <w:pPr>
        <w:rPr>
          <w:szCs w:val="28"/>
        </w:rPr>
      </w:pPr>
      <w:r w:rsidRPr="00603721">
        <w:rPr>
          <w:szCs w:val="28"/>
        </w:rPr>
        <w:t xml:space="preserve">Если </w:t>
      </w:r>
      <w:r w:rsidRPr="00603721">
        <w:rPr>
          <w:position w:val="-10"/>
          <w:szCs w:val="28"/>
        </w:rPr>
        <w:object w:dxaOrig="859" w:dyaOrig="340">
          <v:shape id="_x0000_i1051" type="#_x0000_t75" style="width:42.75pt;height:17.25pt" o:ole="">
            <v:imagedata r:id="rId75" o:title=""/>
          </v:shape>
          <o:OLEObject Type="Embed" ProgID="Equation.3" ShapeID="_x0000_i1051" DrawAspect="Content" ObjectID="_1495816085" r:id="rId76"/>
        </w:object>
      </w:r>
      <w:r w:rsidRPr="00603721">
        <w:rPr>
          <w:szCs w:val="28"/>
        </w:rPr>
        <w:t>, то мнения экспертов согласованы.</w:t>
      </w:r>
    </w:p>
    <w:p w:rsidR="00982773" w:rsidRPr="00603721" w:rsidRDefault="00982773" w:rsidP="00B83380">
      <w:pPr>
        <w:rPr>
          <w:szCs w:val="28"/>
        </w:rPr>
      </w:pPr>
      <w:r w:rsidRPr="00603721">
        <w:rPr>
          <w:szCs w:val="28"/>
        </w:rPr>
        <w:t>Результат</w:t>
      </w:r>
      <w:r w:rsidR="004F09DD">
        <w:rPr>
          <w:szCs w:val="28"/>
        </w:rPr>
        <w:t>ы расчетов приведены в таблице 6</w:t>
      </w:r>
      <w:r w:rsidRPr="00603721">
        <w:rPr>
          <w:szCs w:val="28"/>
        </w:rPr>
        <w:t>.2.</w:t>
      </w:r>
    </w:p>
    <w:p w:rsidR="00982773" w:rsidRPr="00603721" w:rsidRDefault="00982773" w:rsidP="00B83380">
      <w:pPr>
        <w:rPr>
          <w:szCs w:val="28"/>
        </w:rPr>
      </w:pPr>
      <w:r w:rsidRPr="00603721">
        <w:rPr>
          <w:szCs w:val="28"/>
        </w:rPr>
        <w:t>Полученный после расчетов коэффициент вариации равен 0,18, что меньше, чем 0,3, следовательно, мнения экспертов являются согласованными.</w:t>
      </w:r>
    </w:p>
    <w:p w:rsidR="00982773" w:rsidRPr="00603721" w:rsidRDefault="00982773" w:rsidP="00B83380">
      <w:r w:rsidRPr="00603721">
        <w:rPr>
          <w:szCs w:val="28"/>
        </w:rPr>
        <w:lastRenderedPageBreak/>
        <w:t>Для того чтобы новый продукт приобрел популярность среди пользователей, помимо удобного интерфейса и широких функциональных возможностей потребуется реклама этого продукта. Проект можно раскручивать, вкладывая деньги в рекламу (например, размещать баннеры на популярных сайтах</w:t>
      </w:r>
      <w:r>
        <w:rPr>
          <w:szCs w:val="28"/>
        </w:rPr>
        <w:t>).</w:t>
      </w:r>
    </w:p>
    <w:p w:rsidR="00982773" w:rsidRPr="00603721" w:rsidRDefault="00982773" w:rsidP="00DE0D35">
      <w:pPr>
        <w:pStyle w:val="-"/>
      </w:pPr>
      <w:r w:rsidRPr="00603721">
        <w:t xml:space="preserve">Таблица </w:t>
      </w:r>
      <w:fldSimple w:instr=" STYLEREF 1 \s ">
        <w:r w:rsidR="00BA4B97">
          <w:rPr>
            <w:noProof/>
          </w:rPr>
          <w:t>6</w:t>
        </w:r>
      </w:fldSimple>
      <w:r w:rsidR="00BA4B97">
        <w:t>.</w:t>
      </w:r>
      <w:fldSimple w:instr=" SEQ Таблица \* ARABIC \s 1 ">
        <w:r w:rsidR="00BA4B97">
          <w:rPr>
            <w:noProof/>
          </w:rPr>
          <w:t>2</w:t>
        </w:r>
      </w:fldSimple>
      <w:r w:rsidRPr="00603721">
        <w:t xml:space="preserve"> - Затраты времени, их математическое ожидание и  стандартное отклонение, коэффициент вариации</w:t>
      </w: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247"/>
        <w:gridCol w:w="1417"/>
        <w:gridCol w:w="1134"/>
      </w:tblGrid>
      <w:tr w:rsidR="00982773" w:rsidRPr="00603721" w:rsidTr="004F09DD">
        <w:trPr>
          <w:trHeight w:val="1382"/>
        </w:trPr>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B72C62">
            <w:pPr>
              <w:pStyle w:val="-2"/>
            </w:pPr>
            <w:r w:rsidRPr="00603721">
              <w:t>Средняя величина затрат времени по этапам, дни</w:t>
            </w:r>
          </w:p>
        </w:tc>
        <w:tc>
          <w:tcPr>
            <w:tcW w:w="1247"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52" type="#_x0000_t75" style="width:27pt;height:18.75pt" o:ole="">
                  <v:imagedata r:id="rId77" o:title=""/>
                </v:shape>
                <o:OLEObject Type="Embed" ProgID="Equation.3" ShapeID="_x0000_i1052" DrawAspect="Content" ObjectID="_1495816086" r:id="rId78"/>
              </w:object>
            </w:r>
            <w:r w:rsidRPr="00603721">
              <w:rPr>
                <w:position w:val="-12"/>
              </w:rPr>
              <w:t>, дни</w:t>
            </w:r>
          </w:p>
        </w:tc>
        <w:tc>
          <w:tcPr>
            <w:tcW w:w="1417" w:type="dxa"/>
            <w:vMerge w:val="restart"/>
            <w:shd w:val="clear" w:color="auto" w:fill="auto"/>
            <w:tcMar>
              <w:left w:w="0" w:type="dxa"/>
              <w:right w:w="0" w:type="dxa"/>
            </w:tcMar>
            <w:vAlign w:val="center"/>
          </w:tcPr>
          <w:p w:rsidR="00982773" w:rsidRPr="00603721" w:rsidRDefault="00982773" w:rsidP="00B72C62">
            <w:pPr>
              <w:pStyle w:val="-2"/>
              <w:rPr>
                <w:position w:val="-12"/>
              </w:rPr>
            </w:pPr>
            <w:r w:rsidRPr="00603721">
              <w:t>Стандартное отклонение затрат времени,</w:t>
            </w:r>
            <w:r w:rsidRPr="00603721">
              <w:rPr>
                <w:position w:val="-12"/>
              </w:rPr>
              <w:object w:dxaOrig="279" w:dyaOrig="360">
                <v:shape id="_x0000_i1053" type="#_x0000_t75" style="width:14.25pt;height:18.75pt" o:ole="">
                  <v:imagedata r:id="rId79" o:title=""/>
                </v:shape>
                <o:OLEObject Type="Embed" ProgID="Equation.3" ShapeID="_x0000_i1053" DrawAspect="Content" ObjectID="_1495816087" r:id="rId80"/>
              </w:object>
            </w:r>
            <w:r w:rsidRPr="00603721">
              <w:rPr>
                <w:position w:val="-12"/>
              </w:rPr>
              <w:t>,</w:t>
            </w:r>
          </w:p>
          <w:p w:rsidR="00982773" w:rsidRPr="00603721" w:rsidRDefault="00982773" w:rsidP="00B72C62">
            <w:pPr>
              <w:pStyle w:val="-2"/>
            </w:pPr>
            <w:r w:rsidRPr="00603721">
              <w:rPr>
                <w:position w:val="-12"/>
              </w:rPr>
              <w:t>дни</w:t>
            </w:r>
          </w:p>
        </w:tc>
        <w:tc>
          <w:tcPr>
            <w:tcW w:w="1134"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Коэффи-циент</w:t>
            </w:r>
            <w:proofErr w:type="spellEnd"/>
            <w:r w:rsidRPr="00603721">
              <w:t xml:space="preserve"> вариаций,</w:t>
            </w:r>
          </w:p>
          <w:p w:rsidR="00982773" w:rsidRPr="00603721" w:rsidRDefault="00982773" w:rsidP="00B72C62">
            <w:pPr>
              <w:pStyle w:val="-2"/>
            </w:pPr>
            <w:r w:rsidRPr="00603721">
              <w:rPr>
                <w:position w:val="-12"/>
              </w:rPr>
              <w:object w:dxaOrig="240" w:dyaOrig="360">
                <v:shape id="_x0000_i1054" type="#_x0000_t75" style="width:12pt;height:18.75pt" o:ole="">
                  <v:imagedata r:id="rId81" o:title=""/>
                </v:shape>
                <o:OLEObject Type="Embed" ProgID="Equation.3" ShapeID="_x0000_i1054" DrawAspect="Content" ObjectID="_1495816088" r:id="rId82"/>
              </w:object>
            </w:r>
          </w:p>
        </w:tc>
      </w:tr>
      <w:tr w:rsidR="00982773" w:rsidRPr="00603721" w:rsidTr="004F09DD">
        <w:trPr>
          <w:trHeight w:val="1601"/>
        </w:trPr>
        <w:tc>
          <w:tcPr>
            <w:tcW w:w="1925" w:type="dxa"/>
            <w:vMerge/>
            <w:tcMar>
              <w:left w:w="0" w:type="dxa"/>
              <w:right w:w="0" w:type="dxa"/>
            </w:tcMar>
            <w:vAlign w:val="center"/>
          </w:tcPr>
          <w:p w:rsidR="00982773" w:rsidRPr="00603721" w:rsidRDefault="00982773" w:rsidP="00B72C62">
            <w:pPr>
              <w:pStyle w:val="-2"/>
            </w:pPr>
          </w:p>
        </w:tc>
        <w:tc>
          <w:tcPr>
            <w:tcW w:w="1303" w:type="dxa"/>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position w:val="-6"/>
              </w:rPr>
              <w:object w:dxaOrig="300" w:dyaOrig="360">
                <v:shape id="_x0000_i1055" type="#_x0000_t75" style="width:15pt;height:18.75pt" o:ole="">
                  <v:imagedata r:id="rId45" o:title=""/>
                </v:shape>
                <o:OLEObject Type="Embed" ProgID="Equation.3" ShapeID="_x0000_i1055" DrawAspect="Content" ObjectID="_1495816089" r:id="rId83"/>
              </w:object>
            </w:r>
            <w:r w:rsidRPr="00603721">
              <w:t>, дни</w:t>
            </w:r>
          </w:p>
        </w:tc>
        <w:tc>
          <w:tcPr>
            <w:tcW w:w="1320" w:type="dxa"/>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position w:val="-6"/>
              </w:rPr>
              <w:object w:dxaOrig="340" w:dyaOrig="360">
                <v:shape id="_x0000_i1056" type="#_x0000_t75" style="width:17.25pt;height:18.75pt" o:ole="">
                  <v:imagedata r:id="rId51" o:title=""/>
                </v:shape>
                <o:OLEObject Type="Embed" ProgID="Equation.3" ShapeID="_x0000_i1056" DrawAspect="Content" ObjectID="_1495816090" r:id="rId84"/>
              </w:object>
            </w:r>
            <w:r w:rsidRPr="00603721">
              <w:t>, дни</w:t>
            </w:r>
          </w:p>
        </w:tc>
        <w:tc>
          <w:tcPr>
            <w:tcW w:w="1440" w:type="dxa"/>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position w:val="-6"/>
              </w:rPr>
              <w:object w:dxaOrig="300" w:dyaOrig="360">
                <v:shape id="_x0000_i1057" type="#_x0000_t75" style="width:15pt;height:18.75pt" o:ole="">
                  <v:imagedata r:id="rId55" o:title=""/>
                </v:shape>
                <o:OLEObject Type="Embed" ProgID="Equation.3" ShapeID="_x0000_i1057" DrawAspect="Content" ObjectID="_1495816091" r:id="rId85"/>
              </w:object>
            </w:r>
            <w:r w:rsidRPr="00603721">
              <w:t>, дни</w:t>
            </w:r>
          </w:p>
        </w:tc>
        <w:tc>
          <w:tcPr>
            <w:tcW w:w="1247" w:type="dxa"/>
            <w:vMerge/>
            <w:shd w:val="clear" w:color="auto" w:fill="auto"/>
            <w:tcMar>
              <w:left w:w="0" w:type="dxa"/>
              <w:right w:w="0" w:type="dxa"/>
            </w:tcMar>
            <w:vAlign w:val="center"/>
          </w:tcPr>
          <w:p w:rsidR="00982773" w:rsidRPr="00603721" w:rsidRDefault="00982773" w:rsidP="00B72C62">
            <w:pPr>
              <w:pStyle w:val="-2"/>
            </w:pPr>
          </w:p>
        </w:tc>
        <w:tc>
          <w:tcPr>
            <w:tcW w:w="1417" w:type="dxa"/>
            <w:vMerge/>
            <w:shd w:val="clear" w:color="auto" w:fill="auto"/>
            <w:tcMar>
              <w:left w:w="0" w:type="dxa"/>
              <w:right w:w="0" w:type="dxa"/>
            </w:tcMar>
            <w:vAlign w:val="center"/>
          </w:tcPr>
          <w:p w:rsidR="00982773" w:rsidRPr="00603721" w:rsidRDefault="00982773" w:rsidP="00B72C62">
            <w:pPr>
              <w:pStyle w:val="-2"/>
            </w:pPr>
          </w:p>
        </w:tc>
        <w:tc>
          <w:tcPr>
            <w:tcW w:w="1134" w:type="dxa"/>
            <w:vMerge/>
            <w:shd w:val="clear" w:color="auto" w:fill="auto"/>
            <w:tcMar>
              <w:left w:w="0" w:type="dxa"/>
              <w:right w:w="0" w:type="dxa"/>
            </w:tcMar>
            <w:vAlign w:val="center"/>
          </w:tcPr>
          <w:p w:rsidR="00982773" w:rsidRPr="00603721" w:rsidRDefault="00982773" w:rsidP="00B72C62">
            <w:pPr>
              <w:pStyle w:val="-2"/>
            </w:pPr>
          </w:p>
        </w:tc>
      </w:tr>
      <w:tr w:rsidR="00982773" w:rsidRPr="00603721" w:rsidTr="004F09DD">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1303" w:type="dxa"/>
            <w:tcMar>
              <w:left w:w="0" w:type="dxa"/>
              <w:right w:w="0" w:type="dxa"/>
            </w:tcMar>
            <w:vAlign w:val="center"/>
          </w:tcPr>
          <w:p w:rsidR="00982773" w:rsidRPr="00603721" w:rsidRDefault="00982773" w:rsidP="00B72C62">
            <w:pPr>
              <w:pStyle w:val="-2"/>
              <w:ind w:right="483"/>
              <w:jc w:val="right"/>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2</w:t>
            </w:r>
          </w:p>
        </w:tc>
        <w:tc>
          <w:tcPr>
            <w:tcW w:w="1440" w:type="dxa"/>
            <w:tcMar>
              <w:left w:w="0" w:type="dxa"/>
              <w:right w:w="0" w:type="dxa"/>
            </w:tcMar>
            <w:vAlign w:val="center"/>
          </w:tcPr>
          <w:p w:rsidR="00982773" w:rsidRPr="00603721" w:rsidRDefault="00982773" w:rsidP="00B72C62">
            <w:pPr>
              <w:pStyle w:val="-2"/>
              <w:ind w:right="483"/>
              <w:jc w:val="right"/>
            </w:pPr>
            <w:r w:rsidRPr="00603721">
              <w:t>3,4</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2,07</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0,40</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0,19</w:t>
            </w:r>
          </w:p>
        </w:tc>
      </w:tr>
      <w:tr w:rsidR="00982773" w:rsidRPr="00603721" w:rsidTr="004F09DD">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B72C62">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1</w:t>
            </w:r>
          </w:p>
        </w:tc>
        <w:tc>
          <w:tcPr>
            <w:tcW w:w="1440" w:type="dxa"/>
            <w:tcMar>
              <w:left w:w="0" w:type="dxa"/>
              <w:right w:w="0" w:type="dxa"/>
            </w:tcMar>
            <w:vAlign w:val="center"/>
          </w:tcPr>
          <w:p w:rsidR="00982773" w:rsidRPr="003D1D66" w:rsidRDefault="00982773" w:rsidP="00B72C62">
            <w:pPr>
              <w:pStyle w:val="-2"/>
              <w:ind w:right="483"/>
              <w:jc w:val="right"/>
              <w:rPr>
                <w:lang w:val="en-US"/>
              </w:rPr>
            </w:pPr>
            <w:r w:rsidRPr="00603721">
              <w:t>2,0</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1,17</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0,17</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0,14</w:t>
            </w:r>
          </w:p>
        </w:tc>
      </w:tr>
      <w:tr w:rsidR="00982773" w:rsidRPr="00603721" w:rsidTr="004F09DD">
        <w:trPr>
          <w:trHeight w:val="547"/>
        </w:trPr>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B72C62">
            <w:pPr>
              <w:pStyle w:val="-2"/>
              <w:ind w:right="483"/>
              <w:jc w:val="right"/>
            </w:pPr>
            <w:r w:rsidRPr="00603721">
              <w:t>40</w:t>
            </w:r>
          </w:p>
        </w:tc>
        <w:tc>
          <w:tcPr>
            <w:tcW w:w="1320" w:type="dxa"/>
            <w:tcMar>
              <w:left w:w="0" w:type="dxa"/>
              <w:right w:w="0" w:type="dxa"/>
            </w:tcMar>
            <w:vAlign w:val="center"/>
          </w:tcPr>
          <w:p w:rsidR="00982773" w:rsidRPr="00603721" w:rsidRDefault="00982773" w:rsidP="00B72C62">
            <w:pPr>
              <w:pStyle w:val="-2"/>
              <w:ind w:right="483"/>
              <w:jc w:val="right"/>
            </w:pPr>
            <w:r w:rsidRPr="00603721">
              <w:t>66</w:t>
            </w:r>
          </w:p>
        </w:tc>
        <w:tc>
          <w:tcPr>
            <w:tcW w:w="1440" w:type="dxa"/>
            <w:tcMar>
              <w:left w:w="0" w:type="dxa"/>
              <w:right w:w="0" w:type="dxa"/>
            </w:tcMar>
            <w:vAlign w:val="center"/>
          </w:tcPr>
          <w:p w:rsidR="00982773" w:rsidRPr="00603721" w:rsidRDefault="00982773" w:rsidP="00B72C62">
            <w:pPr>
              <w:pStyle w:val="-2"/>
              <w:ind w:right="483"/>
              <w:jc w:val="right"/>
            </w:pPr>
            <w:r w:rsidRPr="00603721">
              <w:t>158,0</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77,00</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19,67</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0,25</w:t>
            </w:r>
          </w:p>
        </w:tc>
      </w:tr>
      <w:tr w:rsidR="00982773" w:rsidRPr="00603721" w:rsidTr="004F09DD">
        <w:tc>
          <w:tcPr>
            <w:tcW w:w="1925" w:type="dxa"/>
            <w:tcMar>
              <w:left w:w="0" w:type="dxa"/>
              <w:right w:w="0" w:type="dxa"/>
            </w:tcMar>
            <w:vAlign w:val="center"/>
          </w:tcPr>
          <w:p w:rsidR="00982773" w:rsidRPr="00603721" w:rsidRDefault="00982773" w:rsidP="00B72C62">
            <w:pPr>
              <w:pStyle w:val="-2"/>
            </w:pPr>
            <w:r w:rsidRPr="00603721">
              <w:t>Итого:</w:t>
            </w:r>
          </w:p>
        </w:tc>
        <w:tc>
          <w:tcPr>
            <w:tcW w:w="1303" w:type="dxa"/>
            <w:tcMar>
              <w:left w:w="0" w:type="dxa"/>
              <w:right w:w="0" w:type="dxa"/>
            </w:tcMar>
            <w:vAlign w:val="center"/>
          </w:tcPr>
          <w:p w:rsidR="00982773" w:rsidRPr="00603721" w:rsidRDefault="00982773" w:rsidP="00B72C62">
            <w:pPr>
              <w:pStyle w:val="-2"/>
              <w:ind w:right="483"/>
              <w:jc w:val="right"/>
            </w:pPr>
            <w:r w:rsidRPr="00603721">
              <w:t>42</w:t>
            </w:r>
          </w:p>
        </w:tc>
        <w:tc>
          <w:tcPr>
            <w:tcW w:w="1320" w:type="dxa"/>
            <w:tcMar>
              <w:left w:w="0" w:type="dxa"/>
              <w:right w:w="0" w:type="dxa"/>
            </w:tcMar>
            <w:vAlign w:val="center"/>
          </w:tcPr>
          <w:p w:rsidR="00982773" w:rsidRPr="00603721" w:rsidRDefault="00982773" w:rsidP="00B72C62">
            <w:pPr>
              <w:pStyle w:val="-2"/>
              <w:ind w:right="483"/>
              <w:jc w:val="right"/>
            </w:pPr>
            <w:r w:rsidRPr="00603721">
              <w:t>69</w:t>
            </w:r>
          </w:p>
        </w:tc>
        <w:tc>
          <w:tcPr>
            <w:tcW w:w="1440" w:type="dxa"/>
            <w:tcMar>
              <w:left w:w="0" w:type="dxa"/>
              <w:right w:w="0" w:type="dxa"/>
            </w:tcMar>
            <w:vAlign w:val="center"/>
          </w:tcPr>
          <w:p w:rsidR="00982773" w:rsidRPr="00603721" w:rsidRDefault="00982773" w:rsidP="00B72C62">
            <w:pPr>
              <w:pStyle w:val="-2"/>
              <w:ind w:right="483"/>
              <w:jc w:val="right"/>
            </w:pPr>
            <w:r w:rsidRPr="00603721">
              <w:t>163,4</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80,23</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20,23</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0,25</w:t>
            </w:r>
          </w:p>
        </w:tc>
      </w:tr>
    </w:tbl>
    <w:p w:rsidR="00982773" w:rsidRPr="00603721" w:rsidRDefault="00982773" w:rsidP="00B83380">
      <w:pPr>
        <w:rPr>
          <w:szCs w:val="28"/>
        </w:rPr>
      </w:pPr>
      <w:r w:rsidRPr="00603721">
        <w:rPr>
          <w:szCs w:val="28"/>
        </w:rPr>
        <w:t>Себестоимость программного продукта включает в себя затраты на заработную плату разработчика, на раскрутку проекта (рекламу), интернет, накладные расходы, а также отчисления в виде единого социального налога и затраты, связанные с использованием машинного времени,  и рассчитывается по формуле</w:t>
      </w:r>
    </w:p>
    <w:tbl>
      <w:tblPr>
        <w:tblW w:w="9798" w:type="dxa"/>
        <w:jc w:val="center"/>
        <w:tblLook w:val="04A0"/>
      </w:tblPr>
      <w:tblGrid>
        <w:gridCol w:w="8610"/>
        <w:gridCol w:w="1188"/>
      </w:tblGrid>
      <w:tr w:rsidR="00982773" w:rsidRPr="004F09DD" w:rsidTr="00B72C62">
        <w:trPr>
          <w:cantSplit/>
          <w:jc w:val="center"/>
        </w:trPr>
        <w:tc>
          <w:tcPr>
            <w:tcW w:w="8610" w:type="dxa"/>
            <w:vAlign w:val="center"/>
          </w:tcPr>
          <w:p w:rsidR="00982773" w:rsidRPr="00603721" w:rsidRDefault="00982773" w:rsidP="00B72C62">
            <w:pPr>
              <w:spacing w:line="360" w:lineRule="auto"/>
              <w:ind w:left="-144" w:firstLine="0"/>
              <w:jc w:val="right"/>
              <w:rPr>
                <w:szCs w:val="28"/>
                <w:vertAlign w:val="superscript"/>
              </w:rPr>
            </w:pPr>
            <w:r w:rsidRPr="00603721">
              <w:rPr>
                <w:position w:val="-28"/>
                <w:szCs w:val="28"/>
              </w:rPr>
              <w:object w:dxaOrig="8180" w:dyaOrig="760">
                <v:shape id="_x0000_i1058" type="#_x0000_t75" style="width:408.75pt;height:38.25pt" o:ole="">
                  <v:imagedata r:id="rId86" o:title=""/>
                </v:shape>
                <o:OLEObject Type="Embed" ProgID="Equation.3" ShapeID="_x0000_i1058" DrawAspect="Content" ObjectID="_1495816092" r:id="rId87"/>
              </w:object>
            </w:r>
          </w:p>
        </w:tc>
        <w:tc>
          <w:tcPr>
            <w:tcW w:w="1188" w:type="dxa"/>
            <w:vAlign w:val="center"/>
          </w:tcPr>
          <w:p w:rsidR="00982773" w:rsidRPr="004F09DD" w:rsidRDefault="00982773" w:rsidP="00B72C62">
            <w:pPr>
              <w:pStyle w:val="af8"/>
              <w:ind w:firstLine="0"/>
              <w:jc w:val="right"/>
              <w:rPr>
                <w:b/>
                <w:bCs/>
                <w:i w:val="0"/>
                <w:color w:val="auto"/>
                <w:sz w:val="28"/>
              </w:rPr>
            </w:pPr>
            <w:bookmarkStart w:id="168" w:name="_Ref228782873"/>
          </w:p>
          <w:p w:rsidR="00982773" w:rsidRPr="004F09DD" w:rsidRDefault="00982773" w:rsidP="00B72C62">
            <w:pPr>
              <w:pStyle w:val="af8"/>
              <w:ind w:firstLine="0"/>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CF144F" w:rsidRPr="004F09DD">
              <w:rPr>
                <w:b/>
                <w:bCs/>
                <w:i w:val="0"/>
                <w:color w:val="auto"/>
                <w:sz w:val="28"/>
              </w:rPr>
              <w:fldChar w:fldCharType="begin"/>
            </w:r>
            <w:r w:rsidRPr="004F09DD">
              <w:rPr>
                <w:i w:val="0"/>
                <w:color w:val="auto"/>
                <w:sz w:val="28"/>
              </w:rPr>
              <w:instrText xml:space="preserve"> SEQ Формула \* ARABIC \s 1 </w:instrText>
            </w:r>
            <w:r w:rsidR="00CF144F" w:rsidRPr="004F09DD">
              <w:rPr>
                <w:b/>
                <w:bCs/>
                <w:i w:val="0"/>
                <w:color w:val="auto"/>
                <w:sz w:val="28"/>
              </w:rPr>
              <w:fldChar w:fldCharType="separate"/>
            </w:r>
            <w:r w:rsidRPr="004F09DD">
              <w:rPr>
                <w:i w:val="0"/>
                <w:noProof/>
                <w:color w:val="auto"/>
                <w:sz w:val="28"/>
              </w:rPr>
              <w:t>8</w:t>
            </w:r>
            <w:r w:rsidR="00CF144F" w:rsidRPr="004F09DD">
              <w:rPr>
                <w:b/>
                <w:bCs/>
                <w:i w:val="0"/>
                <w:color w:val="auto"/>
                <w:sz w:val="28"/>
              </w:rPr>
              <w:fldChar w:fldCharType="end"/>
            </w:r>
            <w:r w:rsidRPr="004F09DD">
              <w:rPr>
                <w:i w:val="0"/>
                <w:color w:val="auto"/>
                <w:sz w:val="28"/>
              </w:rPr>
              <w:t>)</w:t>
            </w:r>
            <w:bookmarkEnd w:id="168"/>
          </w:p>
          <w:p w:rsidR="00982773" w:rsidRPr="004F09DD" w:rsidRDefault="00982773" w:rsidP="00B72C62">
            <w:pPr>
              <w:spacing w:line="360" w:lineRule="auto"/>
              <w:ind w:firstLine="0"/>
              <w:jc w:val="right"/>
              <w:rPr>
                <w:szCs w:val="28"/>
              </w:rPr>
            </w:pPr>
          </w:p>
        </w:tc>
      </w:tr>
    </w:tbl>
    <w:p w:rsidR="00982773" w:rsidRPr="00603721" w:rsidRDefault="00982773" w:rsidP="004F09DD">
      <w:pPr>
        <w:rPr>
          <w:szCs w:val="28"/>
        </w:rPr>
      </w:pPr>
      <w:r>
        <w:rPr>
          <w:szCs w:val="28"/>
        </w:rPr>
        <w:t xml:space="preserve">   </w:t>
      </w:r>
      <w:r w:rsidRPr="00603721">
        <w:rPr>
          <w:szCs w:val="28"/>
        </w:rPr>
        <w:t>где</w:t>
      </w:r>
      <w:r w:rsidRPr="00603721">
        <w:rPr>
          <w:position w:val="-6"/>
          <w:szCs w:val="28"/>
        </w:rPr>
        <w:object w:dxaOrig="220" w:dyaOrig="360">
          <v:shape id="_x0000_i1059" type="#_x0000_t75" style="width:11.25pt;height:18.75pt" o:ole="">
            <v:imagedata r:id="rId88" o:title=""/>
          </v:shape>
          <o:OLEObject Type="Embed" ProgID="Equation.3" ShapeID="_x0000_i1059" DrawAspect="Content" ObjectID="_1495816093" r:id="rId89"/>
        </w:object>
      </w:r>
      <w:r w:rsidRPr="00603721">
        <w:rPr>
          <w:szCs w:val="28"/>
        </w:rPr>
        <w:t xml:space="preserve"> – среднемесячная заработная плата программиста с учетом регионального коэффициента (примем </w:t>
      </w:r>
      <w:r w:rsidRPr="00603721">
        <w:rPr>
          <w:position w:val="-6"/>
          <w:szCs w:val="28"/>
        </w:rPr>
        <w:object w:dxaOrig="220" w:dyaOrig="360">
          <v:shape id="_x0000_i1060" type="#_x0000_t75" style="width:11.25pt;height:18.75pt" o:ole="">
            <v:imagedata r:id="rId90" o:title=""/>
          </v:shape>
          <o:OLEObject Type="Embed" ProgID="Equation.3" ShapeID="_x0000_i1060" DrawAspect="Content" ObjectID="_1495816094" r:id="rId91"/>
        </w:object>
      </w:r>
      <w:r w:rsidRPr="00603721">
        <w:rPr>
          <w:szCs w:val="28"/>
        </w:rPr>
        <w:t xml:space="preserve"> = 20000 руб.);</w:t>
      </w:r>
    </w:p>
    <w:p w:rsidR="00982773" w:rsidRPr="00603721" w:rsidRDefault="00982773" w:rsidP="004F09DD">
      <w:pPr>
        <w:rPr>
          <w:szCs w:val="28"/>
        </w:rPr>
      </w:pPr>
      <w:r>
        <w:rPr>
          <w:szCs w:val="28"/>
        </w:rPr>
        <w:tab/>
      </w:r>
      <w:r w:rsidRPr="00603721">
        <w:rPr>
          <w:position w:val="-6"/>
          <w:szCs w:val="28"/>
        </w:rPr>
        <w:object w:dxaOrig="260" w:dyaOrig="220">
          <v:shape id="_x0000_i1061" type="#_x0000_t75" style="width:12pt;height:11.25pt" o:ole="">
            <v:imagedata r:id="rId92" o:title=""/>
          </v:shape>
          <o:OLEObject Type="Embed" ProgID="Equation.3" ShapeID="_x0000_i1061" DrawAspect="Content" ObjectID="_1495816095" r:id="rId93"/>
        </w:object>
      </w:r>
      <w:r w:rsidRPr="00603721">
        <w:rPr>
          <w:szCs w:val="28"/>
        </w:rPr>
        <w:t xml:space="preserve"> – количество рабочих дней в месяце (</w:t>
      </w:r>
      <w:proofErr w:type="spellStart"/>
      <w:r w:rsidRPr="00603721">
        <w:rPr>
          <w:szCs w:val="28"/>
        </w:rPr>
        <w:t>m</w:t>
      </w:r>
      <w:proofErr w:type="spellEnd"/>
      <w:r w:rsidRPr="00603721">
        <w:rPr>
          <w:szCs w:val="28"/>
        </w:rPr>
        <w:t xml:space="preserve"> = 21 день);</w:t>
      </w:r>
    </w:p>
    <w:p w:rsidR="00982773" w:rsidRPr="00603721" w:rsidRDefault="00982773" w:rsidP="004F09DD">
      <w:pPr>
        <w:rPr>
          <w:szCs w:val="28"/>
        </w:rPr>
      </w:pPr>
      <w:r>
        <w:rPr>
          <w:szCs w:val="28"/>
        </w:rPr>
        <w:tab/>
      </w:r>
      <w:r w:rsidRPr="00603721">
        <w:rPr>
          <w:position w:val="-12"/>
          <w:szCs w:val="28"/>
        </w:rPr>
        <w:object w:dxaOrig="560" w:dyaOrig="380">
          <v:shape id="_x0000_i1062" type="#_x0000_t75" style="width:26.25pt;height:19.5pt" o:ole="">
            <v:imagedata r:id="rId94" o:title=""/>
          </v:shape>
          <o:OLEObject Type="Embed" ProgID="Equation.3" ShapeID="_x0000_i1062" DrawAspect="Content" ObjectID="_1495816096" r:id="rId95"/>
        </w:object>
      </w:r>
      <w:r w:rsidRPr="00603721">
        <w:rPr>
          <w:szCs w:val="28"/>
        </w:rPr>
        <w:t xml:space="preserve"> – коэффициент, учитывающий отчисления </w:t>
      </w:r>
      <w:r>
        <w:rPr>
          <w:szCs w:val="28"/>
        </w:rPr>
        <w:t>во внебюджетные фонды(</w:t>
      </w:r>
      <w:r w:rsidRPr="003D1D66">
        <w:rPr>
          <w:szCs w:val="28"/>
        </w:rPr>
        <w:t>0,302</w:t>
      </w:r>
      <w:r>
        <w:rPr>
          <w:szCs w:val="28"/>
        </w:rPr>
        <w:t>)</w:t>
      </w:r>
      <w:r w:rsidRPr="00603721">
        <w:rPr>
          <w:szCs w:val="28"/>
        </w:rPr>
        <w:t>;</w:t>
      </w:r>
    </w:p>
    <w:p w:rsidR="00982773" w:rsidRPr="00603721" w:rsidRDefault="00982773" w:rsidP="004F09DD">
      <w:pPr>
        <w:rPr>
          <w:szCs w:val="28"/>
        </w:rPr>
      </w:pPr>
      <w:r>
        <w:rPr>
          <w:szCs w:val="28"/>
        </w:rPr>
        <w:tab/>
      </w:r>
      <w:r w:rsidRPr="00603721">
        <w:rPr>
          <w:position w:val="-12"/>
          <w:szCs w:val="28"/>
        </w:rPr>
        <w:object w:dxaOrig="1080" w:dyaOrig="380">
          <v:shape id="_x0000_i1063" type="#_x0000_t75" style="width:54.75pt;height:18.75pt" o:ole="">
            <v:imagedata r:id="rId96" o:title=""/>
          </v:shape>
          <o:OLEObject Type="Embed" ProgID="Equation.3" ShapeID="_x0000_i1063" DrawAspect="Content" ObjectID="_1495816097" r:id="rId97"/>
        </w:object>
      </w:r>
      <w:r w:rsidRPr="00603721">
        <w:rPr>
          <w:szCs w:val="28"/>
        </w:rPr>
        <w:t>значение математического ожидания затрат времени по каждому этапу;</w:t>
      </w:r>
    </w:p>
    <w:p w:rsidR="00982773" w:rsidRPr="00603721" w:rsidRDefault="00982773" w:rsidP="004F09DD">
      <w:pPr>
        <w:rPr>
          <w:szCs w:val="28"/>
        </w:rPr>
      </w:pPr>
      <w:r>
        <w:tab/>
      </w:r>
      <w:r w:rsidRPr="00603721">
        <w:rPr>
          <w:position w:val="-10"/>
        </w:rPr>
        <w:object w:dxaOrig="320" w:dyaOrig="340">
          <v:shape id="_x0000_i1064" type="#_x0000_t75" style="width:16.5pt;height:17.25pt" o:ole="">
            <v:imagedata r:id="rId98" o:title=""/>
          </v:shape>
          <o:OLEObject Type="Embed" ProgID="Equation.3" ShapeID="_x0000_i1064" DrawAspect="Content" ObjectID="_1495816098" r:id="rId99"/>
        </w:object>
      </w:r>
      <w:r w:rsidRPr="00603721">
        <w:rPr>
          <w:szCs w:val="28"/>
        </w:rPr>
        <w:t xml:space="preserve"> – коэффициент, учитывающий накладные расходы (0.8);</w:t>
      </w:r>
    </w:p>
    <w:p w:rsidR="00982773" w:rsidRPr="00603721" w:rsidRDefault="00982773" w:rsidP="004F09DD">
      <w:pPr>
        <w:rPr>
          <w:szCs w:val="28"/>
        </w:rPr>
      </w:pPr>
      <w:r>
        <w:rPr>
          <w:szCs w:val="28"/>
        </w:rPr>
        <w:tab/>
      </w:r>
      <w:r w:rsidRPr="00603721">
        <w:rPr>
          <w:position w:val="-12"/>
          <w:szCs w:val="28"/>
        </w:rPr>
        <w:object w:dxaOrig="660" w:dyaOrig="360">
          <v:shape id="_x0000_i1065" type="#_x0000_t75" style="width:33pt;height:18.75pt" o:ole="">
            <v:imagedata r:id="rId100" o:title=""/>
          </v:shape>
          <o:OLEObject Type="Embed" ProgID="Equation.3" ShapeID="_x0000_i1065" DrawAspect="Content" ObjectID="_1495816099" r:id="rId101"/>
        </w:object>
      </w:r>
      <w:r w:rsidRPr="00603721">
        <w:rPr>
          <w:szCs w:val="28"/>
        </w:rPr>
        <w:t xml:space="preserve"> стоимость одного часа интернета (по данным компьютерного клуба «</w:t>
      </w:r>
      <w:proofErr w:type="spellStart"/>
      <w:r w:rsidRPr="00603721">
        <w:rPr>
          <w:szCs w:val="28"/>
        </w:rPr>
        <w:t>Реалнет</w:t>
      </w:r>
      <w:proofErr w:type="spellEnd"/>
      <w:r w:rsidRPr="00603721">
        <w:rPr>
          <w:szCs w:val="28"/>
        </w:rPr>
        <w:t>» один час доступа в интернет в будний день стоит 21 руб.) ;</w:t>
      </w:r>
    </w:p>
    <w:p w:rsidR="00982773" w:rsidRPr="00603721" w:rsidRDefault="00982773" w:rsidP="004F09DD">
      <w:pPr>
        <w:rPr>
          <w:szCs w:val="28"/>
        </w:rPr>
      </w:pPr>
      <w:r>
        <w:lastRenderedPageBreak/>
        <w:tab/>
      </w:r>
      <w:r w:rsidRPr="00603721">
        <w:rPr>
          <w:position w:val="-10"/>
        </w:rPr>
        <w:object w:dxaOrig="540" w:dyaOrig="360">
          <v:shape id="_x0000_i1066" type="#_x0000_t75" style="width:27pt;height:18.75pt" o:ole="">
            <v:imagedata r:id="rId102" o:title=""/>
          </v:shape>
          <o:OLEObject Type="Embed" ProgID="Equation.3" ShapeID="_x0000_i1066" DrawAspect="Content" ObjectID="_1495816100" r:id="rId103"/>
        </w:object>
      </w:r>
      <w:r w:rsidRPr="00603721">
        <w:rPr>
          <w:szCs w:val="28"/>
        </w:rPr>
        <w:t xml:space="preserve"> – себестоимость одного часа работы машины (по данным компьютерного клуба «</w:t>
      </w:r>
      <w:proofErr w:type="spellStart"/>
      <w:r w:rsidRPr="00603721">
        <w:rPr>
          <w:szCs w:val="28"/>
        </w:rPr>
        <w:t>Реалнет</w:t>
      </w:r>
      <w:proofErr w:type="spellEnd"/>
      <w:r w:rsidRPr="00603721">
        <w:rPr>
          <w:szCs w:val="28"/>
        </w:rPr>
        <w:t>» один час машинного времени в будний день стоит 12 руб.) ;</w:t>
      </w:r>
    </w:p>
    <w:p w:rsidR="00982773" w:rsidRPr="00603721" w:rsidRDefault="00982773" w:rsidP="004F09DD">
      <w:pPr>
        <w:rPr>
          <w:szCs w:val="28"/>
        </w:rPr>
      </w:pPr>
      <w:r>
        <w:tab/>
      </w:r>
      <w:r w:rsidRPr="00603721">
        <w:rPr>
          <w:position w:val="-16"/>
        </w:rPr>
        <w:object w:dxaOrig="499" w:dyaOrig="420">
          <v:shape id="_x0000_i1067" type="#_x0000_t75" style="width:24.75pt;height:21pt" o:ole="">
            <v:imagedata r:id="rId104" o:title=""/>
          </v:shape>
          <o:OLEObject Type="Embed" ProgID="Equation.3" ShapeID="_x0000_i1067" DrawAspect="Content" ObjectID="_1495816101" r:id="rId105"/>
        </w:object>
      </w:r>
      <w:r w:rsidRPr="00603721">
        <w:rPr>
          <w:szCs w:val="28"/>
        </w:rPr>
        <w:t xml:space="preserve"> - затраты на рекламу (примем </w:t>
      </w:r>
      <w:r w:rsidRPr="00603721">
        <w:rPr>
          <w:position w:val="-16"/>
        </w:rPr>
        <w:object w:dxaOrig="499" w:dyaOrig="420">
          <v:shape id="_x0000_i1068" type="#_x0000_t75" style="width:24.75pt;height:21pt" o:ole="">
            <v:imagedata r:id="rId106" o:title=""/>
          </v:shape>
          <o:OLEObject Type="Embed" ProgID="Equation.3" ShapeID="_x0000_i1068" DrawAspect="Content" ObjectID="_1495816102" r:id="rId107"/>
        </w:object>
      </w:r>
      <w:r w:rsidRPr="00603721">
        <w:rPr>
          <w:szCs w:val="28"/>
        </w:rPr>
        <w:t xml:space="preserve"> = 0).</w:t>
      </w:r>
    </w:p>
    <w:p w:rsidR="00982773" w:rsidRPr="00D30F14" w:rsidRDefault="00982773" w:rsidP="004F09DD">
      <w:pPr>
        <w:ind w:firstLine="708"/>
        <w:rPr>
          <w:bCs/>
        </w:rPr>
      </w:pPr>
      <w:r w:rsidRPr="00603721">
        <w:rPr>
          <w:szCs w:val="28"/>
        </w:rPr>
        <w:t xml:space="preserve">Рассчитаем себестоимость программного продукта по </w:t>
      </w:r>
      <w:r w:rsidR="00CF144F" w:rsidRPr="00603721">
        <w:rPr>
          <w:szCs w:val="28"/>
        </w:rPr>
        <w:fldChar w:fldCharType="begin"/>
      </w:r>
      <w:r w:rsidRPr="00603721">
        <w:rPr>
          <w:szCs w:val="28"/>
        </w:rPr>
        <w:instrText xml:space="preserve"> REF _Ref228782873 \h  \* MERGEFORMAT </w:instrText>
      </w:r>
      <w:r w:rsidR="00CF144F" w:rsidRPr="00603721">
        <w:rPr>
          <w:szCs w:val="28"/>
        </w:rPr>
      </w:r>
      <w:r w:rsidR="00CF144F" w:rsidRPr="00603721">
        <w:rPr>
          <w:szCs w:val="28"/>
        </w:rPr>
        <w:fldChar w:fldCharType="separate"/>
      </w:r>
    </w:p>
    <w:p w:rsidR="00982773" w:rsidRPr="00603721" w:rsidRDefault="006D0F8A" w:rsidP="004F09DD">
      <w:pPr>
        <w:ind w:firstLine="708"/>
        <w:rPr>
          <w:szCs w:val="28"/>
        </w:rPr>
      </w:pPr>
      <w:r>
        <w:rPr>
          <w:bCs/>
        </w:rPr>
        <w:t>(5</w:t>
      </w:r>
      <w:r w:rsidR="00982773" w:rsidRPr="00D30F14">
        <w:rPr>
          <w:bCs/>
        </w:rPr>
        <w:t>.8)</w:t>
      </w:r>
      <w:r w:rsidR="00CF144F" w:rsidRPr="00603721">
        <w:rPr>
          <w:szCs w:val="28"/>
        </w:rPr>
        <w:fldChar w:fldCharType="end"/>
      </w:r>
      <w:r w:rsidR="00982773" w:rsidRPr="00603721">
        <w:rPr>
          <w:szCs w:val="28"/>
        </w:rPr>
        <w:t>:</w:t>
      </w:r>
    </w:p>
    <w:p w:rsidR="00982773" w:rsidRDefault="00982773" w:rsidP="00982773">
      <w:pPr>
        <w:spacing w:line="360" w:lineRule="auto"/>
        <w:rPr>
          <w:szCs w:val="28"/>
        </w:rPr>
      </w:pPr>
      <w:r w:rsidRPr="00603721">
        <w:rPr>
          <w:position w:val="-44"/>
          <w:szCs w:val="28"/>
        </w:rPr>
        <w:object w:dxaOrig="6960" w:dyaOrig="999">
          <v:shape id="_x0000_i1069" type="#_x0000_t75" style="width:414.75pt;height:49.5pt" o:ole="">
            <v:imagedata r:id="rId108" o:title=""/>
          </v:shape>
          <o:OLEObject Type="Embed" ProgID="Equation.3" ShapeID="_x0000_i1069" DrawAspect="Content" ObjectID="_1495816103" r:id="rId109"/>
        </w:object>
      </w:r>
    </w:p>
    <w:p w:rsidR="00982773" w:rsidRPr="000E340F" w:rsidRDefault="00982773" w:rsidP="004F09DD">
      <w:pPr>
        <w:rPr>
          <w:szCs w:val="28"/>
        </w:rPr>
      </w:pPr>
      <w:r>
        <w:rPr>
          <w:szCs w:val="28"/>
        </w:rPr>
        <w:t>Произведем оценку затрат времени на разработку программы для опытного программиста.</w:t>
      </w:r>
    </w:p>
    <w:p w:rsidR="00982773" w:rsidRPr="0071179E" w:rsidRDefault="00982773" w:rsidP="00DE0D35">
      <w:pPr>
        <w:pStyle w:val="-"/>
        <w:rPr>
          <w:szCs w:val="28"/>
        </w:rPr>
      </w:pPr>
      <w:r w:rsidRPr="00603721">
        <w:t xml:space="preserve">Таблица </w:t>
      </w:r>
      <w:r w:rsidR="00B83380">
        <w:t>6</w:t>
      </w:r>
      <w:r w:rsidRPr="00603721">
        <w:t>.</w:t>
      </w:r>
      <w:r>
        <w:t>3</w:t>
      </w:r>
      <w:r w:rsidRPr="00603721">
        <w:t xml:space="preserve"> - Оценки затрат времени на разработку программы</w:t>
      </w:r>
      <w:r>
        <w:t xml:space="preserve"> для опытного программиста</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B72C62">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rFonts w:ascii="Calibri" w:hAnsi="Calibri"/>
                <w:position w:val="-12"/>
              </w:rPr>
              <w:object w:dxaOrig="279" w:dyaOrig="380">
                <v:shape id="_x0000_i1070" type="#_x0000_t75" style="width:14.25pt;height:19.5pt" o:ole="">
                  <v:imagedata r:id="rId35" o:title=""/>
                </v:shape>
                <o:OLEObject Type="Embed" ProgID="Equation.3" ShapeID="_x0000_i1070" DrawAspect="Content" ObjectID="_1495816104" r:id="rId110"/>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rFonts w:ascii="Calibri" w:hAnsi="Calibri"/>
                <w:position w:val="-12"/>
              </w:rPr>
              <w:object w:dxaOrig="320" w:dyaOrig="380">
                <v:shape id="_x0000_i1071" type="#_x0000_t75" style="width:16.5pt;height:19.5pt" o:ole="">
                  <v:imagedata r:id="rId37" o:title=""/>
                </v:shape>
                <o:OLEObject Type="Embed" ProgID="Equation.3" ShapeID="_x0000_i1071" DrawAspect="Content" ObjectID="_1495816105" r:id="rId111"/>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rFonts w:ascii="Calibri" w:hAnsi="Calibri"/>
                <w:position w:val="-12"/>
              </w:rPr>
              <w:object w:dxaOrig="240" w:dyaOrig="380">
                <v:shape id="_x0000_i1072" type="#_x0000_t75" style="width:12pt;height:18.75pt" o:ole="">
                  <v:imagedata r:id="rId39" o:title=""/>
                </v:shape>
                <o:OLEObject Type="Embed" ProgID="Equation.3" ShapeID="_x0000_i1072" DrawAspect="Content" ObjectID="_1495816106" r:id="rId112"/>
              </w:object>
            </w:r>
            <w:r w:rsidRPr="00603721">
              <w:t>, дни</w:t>
            </w:r>
          </w:p>
        </w:tc>
      </w:tr>
      <w:tr w:rsidR="00982773" w:rsidRPr="00603721" w:rsidTr="00B72C62">
        <w:tc>
          <w:tcPr>
            <w:tcW w:w="1925" w:type="dxa"/>
            <w:vMerge/>
            <w:tcMar>
              <w:left w:w="0" w:type="dxa"/>
              <w:right w:w="0" w:type="dxa"/>
            </w:tcMar>
            <w:vAlign w:val="center"/>
          </w:tcPr>
          <w:p w:rsidR="00982773" w:rsidRPr="00603721" w:rsidRDefault="00982773" w:rsidP="00B72C62">
            <w:pPr>
              <w:pStyle w:val="-2"/>
            </w:pPr>
          </w:p>
        </w:tc>
        <w:tc>
          <w:tcPr>
            <w:tcW w:w="877"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3" type="#_x0000_t75" style="width:12pt;height:21pt" o:ole="">
                  <v:imagedata r:id="rId41" o:title=""/>
                </v:shape>
                <o:OLEObject Type="Embed" ProgID="Equation.3" ShapeID="_x0000_i1073" DrawAspect="Content" ObjectID="_1495816107" r:id="rId113"/>
              </w:object>
            </w:r>
          </w:p>
        </w:tc>
        <w:tc>
          <w:tcPr>
            <w:tcW w:w="850"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4" type="#_x0000_t75" style="width:12pt;height:18.75pt" o:ole="">
                  <v:imagedata r:id="rId43" o:title=""/>
                </v:shape>
                <o:OLEObject Type="Embed" ProgID="Equation.3" ShapeID="_x0000_i1074" DrawAspect="Content" ObjectID="_1495816108" r:id="rId114"/>
              </w:object>
            </w:r>
          </w:p>
        </w:tc>
        <w:tc>
          <w:tcPr>
            <w:tcW w:w="896"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00" w:dyaOrig="360">
                <v:shape id="_x0000_i1075" type="#_x0000_t75" style="width:15pt;height:18.75pt" o:ole="">
                  <v:imagedata r:id="rId45" o:title=""/>
                </v:shape>
                <o:OLEObject Type="Embed" ProgID="Equation.3" ShapeID="_x0000_i1075" DrawAspect="Content" ObjectID="_1495816109" r:id="rId115"/>
              </w:object>
            </w:r>
          </w:p>
        </w:tc>
        <w:tc>
          <w:tcPr>
            <w:tcW w:w="947"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B72C62">
            <w:pPr>
              <w:pStyle w:val="-2"/>
              <w:rPr>
                <w:vertAlign w:val="subscript"/>
              </w:rPr>
            </w:pPr>
            <w:r w:rsidRPr="00603721">
              <w:rPr>
                <w:position w:val="-16"/>
              </w:rPr>
              <w:object w:dxaOrig="260" w:dyaOrig="420">
                <v:shape id="_x0000_i1076" type="#_x0000_t75" style="width:12pt;height:21pt" o:ole="">
                  <v:imagedata r:id="rId47" o:title=""/>
                </v:shape>
                <o:OLEObject Type="Embed" ProgID="Equation.3" ShapeID="_x0000_i1076" DrawAspect="Content" ObjectID="_1495816110" r:id="rId116"/>
              </w:object>
            </w:r>
          </w:p>
        </w:tc>
        <w:tc>
          <w:tcPr>
            <w:tcW w:w="889"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7" type="#_x0000_t75" style="width:12pt;height:18.75pt" o:ole="">
                  <v:imagedata r:id="rId49" o:title=""/>
                </v:shape>
                <o:OLEObject Type="Embed" ProgID="Equation.3" ShapeID="_x0000_i1077" DrawAspect="Content" ObjectID="_1495816111" r:id="rId117"/>
              </w:object>
            </w:r>
          </w:p>
        </w:tc>
        <w:tc>
          <w:tcPr>
            <w:tcW w:w="804"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40" w:dyaOrig="360">
                <v:shape id="_x0000_i1078" type="#_x0000_t75" style="width:17.25pt;height:18.75pt" o:ole="">
                  <v:imagedata r:id="rId51" o:title=""/>
                </v:shape>
                <o:OLEObject Type="Embed" ProgID="Equation.3" ShapeID="_x0000_i1078" DrawAspect="Content" ObjectID="_1495816112" r:id="rId118"/>
              </w:object>
            </w:r>
          </w:p>
        </w:tc>
        <w:tc>
          <w:tcPr>
            <w:tcW w:w="858"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9" type="#_x0000_t75" style="width:12pt;height:21pt" o:ole="">
                  <v:imagedata r:id="rId47" o:title=""/>
                </v:shape>
                <o:OLEObject Type="Embed" ProgID="Equation.3" ShapeID="_x0000_i1079" DrawAspect="Content" ObjectID="_1495816113" r:id="rId119"/>
              </w:object>
            </w:r>
          </w:p>
        </w:tc>
        <w:tc>
          <w:tcPr>
            <w:tcW w:w="851"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80" type="#_x0000_t75" style="width:12pt;height:18.75pt" o:ole="">
                  <v:imagedata r:id="rId49" o:title=""/>
                </v:shape>
                <o:OLEObject Type="Embed" ProgID="Equation.3" ShapeID="_x0000_i1080" DrawAspect="Content" ObjectID="_1495816114" r:id="rId120"/>
              </w:object>
            </w:r>
          </w:p>
        </w:tc>
        <w:tc>
          <w:tcPr>
            <w:tcW w:w="931"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00" w:dyaOrig="360">
                <v:shape id="_x0000_i1081" type="#_x0000_t75" style="width:15pt;height:18.75pt" o:ole="">
                  <v:imagedata r:id="rId55" o:title=""/>
                </v:shape>
                <o:OLEObject Type="Embed" ProgID="Equation.3" ShapeID="_x0000_i1081" DrawAspect="Content" ObjectID="_1495816115" r:id="rId121"/>
              </w:objec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t>1</w:t>
            </w:r>
          </w:p>
        </w:tc>
        <w:tc>
          <w:tcPr>
            <w:tcW w:w="889" w:type="dxa"/>
            <w:tcMar>
              <w:left w:w="0" w:type="dxa"/>
              <w:right w:w="0" w:type="dxa"/>
            </w:tcMar>
            <w:vAlign w:val="center"/>
          </w:tcPr>
          <w:p w:rsidR="00982773" w:rsidRPr="00603721" w:rsidRDefault="00982773" w:rsidP="00B72C62">
            <w:pPr>
              <w:pStyle w:val="-2"/>
              <w:ind w:right="57"/>
              <w:jc w:val="right"/>
            </w:pPr>
            <w:r>
              <w:t>1</w:t>
            </w:r>
          </w:p>
        </w:tc>
        <w:tc>
          <w:tcPr>
            <w:tcW w:w="804" w:type="dxa"/>
            <w:tcMar>
              <w:left w:w="0" w:type="dxa"/>
              <w:right w:w="0" w:type="dxa"/>
            </w:tcMar>
            <w:vAlign w:val="center"/>
          </w:tcPr>
          <w:p w:rsidR="00982773" w:rsidRPr="00603721" w:rsidRDefault="00982773" w:rsidP="00B72C62">
            <w:pPr>
              <w:pStyle w:val="-2"/>
              <w:ind w:right="57"/>
              <w:jc w:val="right"/>
            </w:pPr>
            <w:r>
              <w:t>1</w:t>
            </w:r>
          </w:p>
        </w:tc>
        <w:tc>
          <w:tcPr>
            <w:tcW w:w="858" w:type="dxa"/>
            <w:tcMar>
              <w:left w:w="0" w:type="dxa"/>
              <w:right w:w="0" w:type="dxa"/>
            </w:tcMar>
            <w:vAlign w:val="center"/>
          </w:tcPr>
          <w:p w:rsidR="00982773" w:rsidRPr="00603721" w:rsidRDefault="00982773" w:rsidP="00B72C62">
            <w:pPr>
              <w:pStyle w:val="-2"/>
              <w:ind w:right="57"/>
              <w:jc w:val="right"/>
            </w:pPr>
            <w:r>
              <w:t>2</w:t>
            </w:r>
          </w:p>
        </w:tc>
        <w:tc>
          <w:tcPr>
            <w:tcW w:w="851" w:type="dxa"/>
            <w:tcMar>
              <w:left w:w="0" w:type="dxa"/>
              <w:right w:w="0" w:type="dxa"/>
            </w:tcMar>
            <w:vAlign w:val="center"/>
          </w:tcPr>
          <w:p w:rsidR="00982773" w:rsidRPr="00603721" w:rsidRDefault="00982773" w:rsidP="00B72C62">
            <w:pPr>
              <w:pStyle w:val="-2"/>
              <w:ind w:right="57"/>
              <w:jc w:val="right"/>
            </w:pPr>
            <w:r>
              <w:t>3</w:t>
            </w:r>
          </w:p>
        </w:tc>
        <w:tc>
          <w:tcPr>
            <w:tcW w:w="931" w:type="dxa"/>
            <w:tcMar>
              <w:left w:w="0" w:type="dxa"/>
              <w:right w:w="0" w:type="dxa"/>
            </w:tcMar>
            <w:vAlign w:val="center"/>
          </w:tcPr>
          <w:p w:rsidR="00982773" w:rsidRPr="00603721" w:rsidRDefault="00982773" w:rsidP="00B72C62">
            <w:pPr>
              <w:pStyle w:val="-2"/>
              <w:ind w:right="57"/>
              <w:jc w:val="right"/>
            </w:pPr>
            <w:r>
              <w:t>2</w:t>
            </w:r>
            <w:r w:rsidRPr="00603721">
              <w:t>,4</w: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1</w:t>
            </w:r>
          </w:p>
        </w:tc>
        <w:tc>
          <w:tcPr>
            <w:tcW w:w="889" w:type="dxa"/>
            <w:tcMar>
              <w:left w:w="0" w:type="dxa"/>
              <w:right w:w="0" w:type="dxa"/>
            </w:tcMar>
            <w:vAlign w:val="center"/>
          </w:tcPr>
          <w:p w:rsidR="00982773" w:rsidRPr="00603721" w:rsidRDefault="00982773" w:rsidP="00B72C62">
            <w:pPr>
              <w:pStyle w:val="-2"/>
              <w:ind w:right="57"/>
              <w:jc w:val="right"/>
            </w:pPr>
            <w:r w:rsidRPr="00603721">
              <w:t>1</w:t>
            </w:r>
          </w:p>
        </w:tc>
        <w:tc>
          <w:tcPr>
            <w:tcW w:w="804" w:type="dxa"/>
            <w:tcMar>
              <w:left w:w="0" w:type="dxa"/>
              <w:right w:w="0" w:type="dxa"/>
            </w:tcMar>
            <w:vAlign w:val="center"/>
          </w:tcPr>
          <w:p w:rsidR="00982773" w:rsidRPr="00603721" w:rsidRDefault="00982773" w:rsidP="00B72C62">
            <w:pPr>
              <w:pStyle w:val="-2"/>
              <w:ind w:right="57"/>
              <w:jc w:val="right"/>
            </w:pPr>
            <w:r w:rsidRPr="00603721">
              <w:t>1</w:t>
            </w:r>
          </w:p>
        </w:tc>
        <w:tc>
          <w:tcPr>
            <w:tcW w:w="858" w:type="dxa"/>
            <w:tcMar>
              <w:left w:w="0" w:type="dxa"/>
              <w:right w:w="0" w:type="dxa"/>
            </w:tcMar>
            <w:vAlign w:val="center"/>
          </w:tcPr>
          <w:p w:rsidR="00982773" w:rsidRPr="00603721" w:rsidRDefault="00982773" w:rsidP="00B72C62">
            <w:pPr>
              <w:pStyle w:val="-2"/>
              <w:ind w:right="57"/>
              <w:jc w:val="right"/>
            </w:pPr>
            <w:r>
              <w:t>1</w:t>
            </w:r>
          </w:p>
        </w:tc>
        <w:tc>
          <w:tcPr>
            <w:tcW w:w="851" w:type="dxa"/>
            <w:tcMar>
              <w:left w:w="0" w:type="dxa"/>
              <w:right w:w="0" w:type="dxa"/>
            </w:tcMar>
            <w:vAlign w:val="center"/>
          </w:tcPr>
          <w:p w:rsidR="00982773" w:rsidRPr="00603721" w:rsidRDefault="00982773" w:rsidP="00B72C62">
            <w:pPr>
              <w:pStyle w:val="-2"/>
              <w:ind w:right="57"/>
              <w:jc w:val="right"/>
            </w:pPr>
            <w:r>
              <w:t>1</w:t>
            </w:r>
          </w:p>
        </w:tc>
        <w:tc>
          <w:tcPr>
            <w:tcW w:w="931" w:type="dxa"/>
            <w:tcMar>
              <w:left w:w="0" w:type="dxa"/>
              <w:right w:w="0" w:type="dxa"/>
            </w:tcMar>
            <w:vAlign w:val="center"/>
          </w:tcPr>
          <w:p w:rsidR="00982773" w:rsidRPr="00603721" w:rsidRDefault="00982773" w:rsidP="00B72C62">
            <w:pPr>
              <w:pStyle w:val="-2"/>
              <w:ind w:right="57"/>
              <w:jc w:val="right"/>
            </w:pPr>
            <w:r>
              <w:t>1</w:t>
            </w:r>
            <w:r w:rsidRPr="00603721">
              <w:t>,0</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B72C62">
            <w:pPr>
              <w:pStyle w:val="-2"/>
              <w:ind w:right="57"/>
              <w:jc w:val="right"/>
            </w:pPr>
            <w:r>
              <w:t>3</w:t>
            </w:r>
            <w:r w:rsidRPr="00603721">
              <w:t>0</w:t>
            </w:r>
          </w:p>
        </w:tc>
        <w:tc>
          <w:tcPr>
            <w:tcW w:w="850" w:type="dxa"/>
            <w:tcMar>
              <w:left w:w="0" w:type="dxa"/>
              <w:right w:w="0" w:type="dxa"/>
            </w:tcMar>
            <w:vAlign w:val="center"/>
          </w:tcPr>
          <w:p w:rsidR="00982773" w:rsidRPr="00603721" w:rsidRDefault="00982773" w:rsidP="00B72C62">
            <w:pPr>
              <w:pStyle w:val="-2"/>
              <w:ind w:right="57"/>
              <w:jc w:val="right"/>
            </w:pPr>
            <w:r>
              <w:t>3</w:t>
            </w:r>
            <w:r w:rsidRPr="00603721">
              <w:t>0</w:t>
            </w:r>
          </w:p>
        </w:tc>
        <w:tc>
          <w:tcPr>
            <w:tcW w:w="896" w:type="dxa"/>
            <w:tcMar>
              <w:left w:w="0" w:type="dxa"/>
              <w:right w:w="0" w:type="dxa"/>
            </w:tcMar>
            <w:vAlign w:val="center"/>
          </w:tcPr>
          <w:p w:rsidR="00982773" w:rsidRPr="00603721" w:rsidRDefault="00982773" w:rsidP="00B72C62">
            <w:pPr>
              <w:pStyle w:val="-2"/>
              <w:ind w:right="57"/>
              <w:jc w:val="right"/>
            </w:pPr>
            <w:r>
              <w:t>3</w:t>
            </w:r>
            <w:r w:rsidRPr="00603721">
              <w:t>0</w:t>
            </w:r>
          </w:p>
        </w:tc>
        <w:tc>
          <w:tcPr>
            <w:tcW w:w="947" w:type="dxa"/>
            <w:tcMar>
              <w:left w:w="0" w:type="dxa"/>
              <w:right w:w="0" w:type="dxa"/>
            </w:tcMar>
            <w:vAlign w:val="center"/>
          </w:tcPr>
          <w:p w:rsidR="00982773" w:rsidRPr="00603721" w:rsidRDefault="00982773" w:rsidP="00B72C62">
            <w:pPr>
              <w:pStyle w:val="-2"/>
              <w:ind w:right="57"/>
              <w:jc w:val="right"/>
            </w:pPr>
            <w:r>
              <w:t>5</w:t>
            </w:r>
            <w:r w:rsidRPr="00603721">
              <w:t>0</w:t>
            </w:r>
          </w:p>
        </w:tc>
        <w:tc>
          <w:tcPr>
            <w:tcW w:w="889" w:type="dxa"/>
            <w:tcMar>
              <w:left w:w="0" w:type="dxa"/>
              <w:right w:w="0" w:type="dxa"/>
            </w:tcMar>
            <w:vAlign w:val="center"/>
          </w:tcPr>
          <w:p w:rsidR="00982773" w:rsidRPr="00603721" w:rsidRDefault="00982773" w:rsidP="00B72C62">
            <w:pPr>
              <w:pStyle w:val="-2"/>
              <w:ind w:right="57"/>
              <w:jc w:val="right"/>
            </w:pPr>
            <w:r>
              <w:t>5</w:t>
            </w:r>
            <w:r w:rsidRPr="00603721">
              <w:t>0</w:t>
            </w:r>
          </w:p>
        </w:tc>
        <w:tc>
          <w:tcPr>
            <w:tcW w:w="804" w:type="dxa"/>
            <w:tcMar>
              <w:left w:w="0" w:type="dxa"/>
              <w:right w:w="0" w:type="dxa"/>
            </w:tcMar>
            <w:vAlign w:val="center"/>
          </w:tcPr>
          <w:p w:rsidR="00982773" w:rsidRPr="00603721" w:rsidRDefault="00982773" w:rsidP="00B72C62">
            <w:pPr>
              <w:pStyle w:val="-2"/>
              <w:ind w:right="57"/>
              <w:jc w:val="right"/>
            </w:pPr>
            <w:r>
              <w:t>50</w:t>
            </w:r>
          </w:p>
        </w:tc>
        <w:tc>
          <w:tcPr>
            <w:tcW w:w="858" w:type="dxa"/>
            <w:tcMar>
              <w:left w:w="0" w:type="dxa"/>
              <w:right w:w="0" w:type="dxa"/>
            </w:tcMar>
            <w:vAlign w:val="center"/>
          </w:tcPr>
          <w:p w:rsidR="00982773" w:rsidRPr="00603721" w:rsidRDefault="00982773" w:rsidP="00B72C62">
            <w:pPr>
              <w:pStyle w:val="-2"/>
              <w:ind w:right="57"/>
              <w:jc w:val="right"/>
            </w:pPr>
            <w:r>
              <w:t>11</w:t>
            </w:r>
            <w:r w:rsidRPr="00603721">
              <w:t>0</w:t>
            </w:r>
          </w:p>
        </w:tc>
        <w:tc>
          <w:tcPr>
            <w:tcW w:w="851" w:type="dxa"/>
            <w:tcMar>
              <w:left w:w="0" w:type="dxa"/>
              <w:right w:w="0" w:type="dxa"/>
            </w:tcMar>
            <w:vAlign w:val="center"/>
          </w:tcPr>
          <w:p w:rsidR="00982773" w:rsidRPr="00603721" w:rsidRDefault="00982773" w:rsidP="00B72C62">
            <w:pPr>
              <w:pStyle w:val="-2"/>
              <w:ind w:right="57"/>
              <w:jc w:val="right"/>
            </w:pPr>
            <w:r>
              <w:t>11</w:t>
            </w:r>
            <w:r w:rsidRPr="00603721">
              <w:t>0</w:t>
            </w:r>
          </w:p>
        </w:tc>
        <w:tc>
          <w:tcPr>
            <w:tcW w:w="931" w:type="dxa"/>
            <w:tcMar>
              <w:left w:w="0" w:type="dxa"/>
              <w:right w:w="0" w:type="dxa"/>
            </w:tcMar>
            <w:vAlign w:val="center"/>
          </w:tcPr>
          <w:p w:rsidR="00982773" w:rsidRPr="00603721" w:rsidRDefault="00982773" w:rsidP="00B72C62">
            <w:pPr>
              <w:pStyle w:val="-2"/>
              <w:ind w:right="57"/>
              <w:jc w:val="right"/>
            </w:pPr>
            <w:r>
              <w:t>110</w:t>
            </w:r>
            <w:r w:rsidRPr="00603721">
              <w:t>,0</w:t>
            </w:r>
          </w:p>
        </w:tc>
      </w:tr>
    </w:tbl>
    <w:p w:rsidR="00982773" w:rsidRPr="004F09DD" w:rsidRDefault="00982773" w:rsidP="00DE0D35">
      <w:pPr>
        <w:pStyle w:val="-"/>
      </w:pPr>
      <w:r w:rsidRPr="004F09DD">
        <w:t xml:space="preserve">Таблица </w:t>
      </w:r>
      <w:r w:rsidR="00B83380">
        <w:t>6</w:t>
      </w:r>
      <w:r w:rsidRPr="004F09DD">
        <w:t>.</w:t>
      </w:r>
      <w:r w:rsidR="006D0F8A" w:rsidRPr="004F09DD">
        <w:t>4</w:t>
      </w:r>
      <w:r w:rsidR="00B83380">
        <w:t xml:space="preserve"> </w:t>
      </w:r>
      <w:r w:rsidRPr="004F09DD">
        <w:t>-</w:t>
      </w:r>
      <w:r w:rsidR="00B83380">
        <w:t xml:space="preserve"> </w:t>
      </w:r>
      <w:r w:rsidRPr="004F09DD">
        <w:t>Затраты времени, их математическое ожидание и  стандартное отклонение, коэффициент вариации</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440"/>
        <w:gridCol w:w="1320"/>
        <w:gridCol w:w="1141"/>
      </w:tblGrid>
      <w:tr w:rsidR="00982773" w:rsidRPr="00603721" w:rsidTr="00B72C62">
        <w:trPr>
          <w:trHeight w:val="1382"/>
        </w:trPr>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B72C62">
            <w:pPr>
              <w:pStyle w:val="-2"/>
            </w:pPr>
            <w:r w:rsidRPr="00603721">
              <w:t>Средняя величина затрат времени по этапам, дни</w:t>
            </w:r>
          </w:p>
        </w:tc>
        <w:tc>
          <w:tcPr>
            <w:tcW w:w="1440"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82" type="#_x0000_t75" style="width:27pt;height:18.75pt" o:ole="">
                  <v:imagedata r:id="rId77" o:title=""/>
                </v:shape>
                <o:OLEObject Type="Embed" ProgID="Equation.3" ShapeID="_x0000_i1082" DrawAspect="Content" ObjectID="_1495816116" r:id="rId122"/>
              </w:object>
            </w:r>
            <w:r w:rsidRPr="00603721">
              <w:rPr>
                <w:position w:val="-12"/>
              </w:rPr>
              <w:t>, дни</w:t>
            </w:r>
          </w:p>
        </w:tc>
        <w:tc>
          <w:tcPr>
            <w:tcW w:w="1320" w:type="dxa"/>
            <w:vMerge w:val="restart"/>
            <w:shd w:val="clear" w:color="auto" w:fill="auto"/>
            <w:tcMar>
              <w:left w:w="0" w:type="dxa"/>
              <w:right w:w="0" w:type="dxa"/>
            </w:tcMar>
            <w:vAlign w:val="center"/>
          </w:tcPr>
          <w:p w:rsidR="00982773" w:rsidRPr="00603721" w:rsidRDefault="00982773" w:rsidP="00B72C62">
            <w:pPr>
              <w:pStyle w:val="-2"/>
              <w:rPr>
                <w:position w:val="-12"/>
              </w:rPr>
            </w:pPr>
            <w:r w:rsidRPr="00603721">
              <w:t>Стандартное отклонение затрат времени,</w:t>
            </w:r>
            <w:r w:rsidRPr="00603721">
              <w:rPr>
                <w:position w:val="-12"/>
              </w:rPr>
              <w:object w:dxaOrig="279" w:dyaOrig="360">
                <v:shape id="_x0000_i1083" type="#_x0000_t75" style="width:14.25pt;height:18.75pt" o:ole="">
                  <v:imagedata r:id="rId79" o:title=""/>
                </v:shape>
                <o:OLEObject Type="Embed" ProgID="Equation.3" ShapeID="_x0000_i1083" DrawAspect="Content" ObjectID="_1495816117" r:id="rId123"/>
              </w:object>
            </w:r>
            <w:r w:rsidRPr="00603721">
              <w:rPr>
                <w:position w:val="-12"/>
              </w:rPr>
              <w:t>,</w:t>
            </w:r>
          </w:p>
          <w:p w:rsidR="00982773" w:rsidRPr="00603721" w:rsidRDefault="00982773" w:rsidP="00B72C62">
            <w:pPr>
              <w:pStyle w:val="-2"/>
            </w:pPr>
            <w:r w:rsidRPr="00603721">
              <w:rPr>
                <w:position w:val="-12"/>
              </w:rPr>
              <w:t>дни</w:t>
            </w:r>
          </w:p>
        </w:tc>
        <w:tc>
          <w:tcPr>
            <w:tcW w:w="1141"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Коэффи-циент</w:t>
            </w:r>
            <w:proofErr w:type="spellEnd"/>
            <w:r w:rsidRPr="00603721">
              <w:t xml:space="preserve"> вариаций,</w:t>
            </w:r>
          </w:p>
          <w:p w:rsidR="00982773" w:rsidRPr="00603721" w:rsidRDefault="00982773" w:rsidP="00B72C62">
            <w:pPr>
              <w:pStyle w:val="-2"/>
            </w:pPr>
            <w:r w:rsidRPr="00603721">
              <w:rPr>
                <w:position w:val="-12"/>
              </w:rPr>
              <w:object w:dxaOrig="240" w:dyaOrig="360">
                <v:shape id="_x0000_i1084" type="#_x0000_t75" style="width:12pt;height:18.75pt" o:ole="">
                  <v:imagedata r:id="rId81" o:title=""/>
                </v:shape>
                <o:OLEObject Type="Embed" ProgID="Equation.3" ShapeID="_x0000_i1084" DrawAspect="Content" ObjectID="_1495816118" r:id="rId124"/>
              </w:object>
            </w:r>
          </w:p>
        </w:tc>
      </w:tr>
      <w:tr w:rsidR="00982773" w:rsidRPr="00603721" w:rsidTr="00B72C62">
        <w:trPr>
          <w:trHeight w:val="1601"/>
        </w:trPr>
        <w:tc>
          <w:tcPr>
            <w:tcW w:w="1925" w:type="dxa"/>
            <w:vMerge/>
            <w:tcMar>
              <w:left w:w="0" w:type="dxa"/>
              <w:right w:w="0" w:type="dxa"/>
            </w:tcMar>
            <w:vAlign w:val="center"/>
          </w:tcPr>
          <w:p w:rsidR="00982773" w:rsidRPr="00603721" w:rsidRDefault="00982773" w:rsidP="00B72C62">
            <w:pPr>
              <w:pStyle w:val="-2"/>
            </w:pPr>
          </w:p>
        </w:tc>
        <w:tc>
          <w:tcPr>
            <w:tcW w:w="1303" w:type="dxa"/>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position w:val="-6"/>
              </w:rPr>
              <w:object w:dxaOrig="300" w:dyaOrig="360">
                <v:shape id="_x0000_i1085" type="#_x0000_t75" style="width:15pt;height:18.75pt" o:ole="">
                  <v:imagedata r:id="rId45" o:title=""/>
                </v:shape>
                <o:OLEObject Type="Embed" ProgID="Equation.3" ShapeID="_x0000_i1085" DrawAspect="Content" ObjectID="_1495816119" r:id="rId125"/>
              </w:object>
            </w:r>
            <w:r w:rsidRPr="00603721">
              <w:t>, дни</w:t>
            </w:r>
          </w:p>
        </w:tc>
        <w:tc>
          <w:tcPr>
            <w:tcW w:w="1320" w:type="dxa"/>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position w:val="-6"/>
              </w:rPr>
              <w:object w:dxaOrig="340" w:dyaOrig="360">
                <v:shape id="_x0000_i1086" type="#_x0000_t75" style="width:17.25pt;height:18.75pt" o:ole="">
                  <v:imagedata r:id="rId51" o:title=""/>
                </v:shape>
                <o:OLEObject Type="Embed" ProgID="Equation.3" ShapeID="_x0000_i1086" DrawAspect="Content" ObjectID="_1495816120" r:id="rId126"/>
              </w:object>
            </w:r>
            <w:r w:rsidRPr="00603721">
              <w:t>, дни</w:t>
            </w:r>
          </w:p>
        </w:tc>
        <w:tc>
          <w:tcPr>
            <w:tcW w:w="1440" w:type="dxa"/>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position w:val="-6"/>
              </w:rPr>
              <w:object w:dxaOrig="300" w:dyaOrig="360">
                <v:shape id="_x0000_i1087" type="#_x0000_t75" style="width:15pt;height:18.75pt" o:ole="">
                  <v:imagedata r:id="rId55" o:title=""/>
                </v:shape>
                <o:OLEObject Type="Embed" ProgID="Equation.3" ShapeID="_x0000_i1087" DrawAspect="Content" ObjectID="_1495816121" r:id="rId127"/>
              </w:object>
            </w:r>
            <w:r w:rsidRPr="00603721">
              <w:t>, дни</w:t>
            </w:r>
          </w:p>
        </w:tc>
        <w:tc>
          <w:tcPr>
            <w:tcW w:w="1440" w:type="dxa"/>
            <w:vMerge/>
            <w:shd w:val="clear" w:color="auto" w:fill="auto"/>
            <w:tcMar>
              <w:left w:w="0" w:type="dxa"/>
              <w:right w:w="0" w:type="dxa"/>
            </w:tcMar>
            <w:vAlign w:val="center"/>
          </w:tcPr>
          <w:p w:rsidR="00982773" w:rsidRPr="00603721" w:rsidRDefault="00982773" w:rsidP="00B72C62">
            <w:pPr>
              <w:pStyle w:val="-2"/>
            </w:pPr>
          </w:p>
        </w:tc>
        <w:tc>
          <w:tcPr>
            <w:tcW w:w="1320" w:type="dxa"/>
            <w:vMerge/>
            <w:shd w:val="clear" w:color="auto" w:fill="auto"/>
            <w:tcMar>
              <w:left w:w="0" w:type="dxa"/>
              <w:right w:w="0" w:type="dxa"/>
            </w:tcMar>
            <w:vAlign w:val="center"/>
          </w:tcPr>
          <w:p w:rsidR="00982773" w:rsidRPr="00603721" w:rsidRDefault="00982773" w:rsidP="00B72C62">
            <w:pPr>
              <w:pStyle w:val="-2"/>
            </w:pPr>
          </w:p>
        </w:tc>
        <w:tc>
          <w:tcPr>
            <w:tcW w:w="1141" w:type="dxa"/>
            <w:vMerge/>
            <w:shd w:val="clear" w:color="auto" w:fill="auto"/>
            <w:tcMar>
              <w:left w:w="0" w:type="dxa"/>
              <w:right w:w="0" w:type="dxa"/>
            </w:tcMar>
            <w:vAlign w:val="center"/>
          </w:tcPr>
          <w:p w:rsidR="00982773" w:rsidRPr="00603721" w:rsidRDefault="00982773" w:rsidP="00B72C62">
            <w:pPr>
              <w:pStyle w:val="-2"/>
            </w:pP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1303" w:type="dxa"/>
            <w:tcMar>
              <w:left w:w="0" w:type="dxa"/>
              <w:right w:w="0" w:type="dxa"/>
            </w:tcMar>
            <w:vAlign w:val="center"/>
          </w:tcPr>
          <w:p w:rsidR="00982773" w:rsidRPr="00603721" w:rsidRDefault="00982773" w:rsidP="00B72C62">
            <w:pPr>
              <w:pStyle w:val="-2"/>
              <w:ind w:right="483"/>
              <w:jc w:val="right"/>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t>1</w:t>
            </w:r>
          </w:p>
        </w:tc>
        <w:tc>
          <w:tcPr>
            <w:tcW w:w="1440" w:type="dxa"/>
            <w:tcMar>
              <w:left w:w="0" w:type="dxa"/>
              <w:right w:w="0" w:type="dxa"/>
            </w:tcMar>
            <w:vAlign w:val="center"/>
          </w:tcPr>
          <w:p w:rsidR="00982773" w:rsidRPr="00603721" w:rsidRDefault="00982773" w:rsidP="00B72C62">
            <w:pPr>
              <w:pStyle w:val="-2"/>
              <w:ind w:right="483"/>
              <w:jc w:val="right"/>
            </w:pPr>
            <w:r>
              <w:t>2</w:t>
            </w:r>
            <w:r w:rsidRPr="00603721">
              <w:t>,4</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1,23</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rsidRPr="00603721">
              <w:t>0,</w:t>
            </w:r>
            <w:r>
              <w:t>23</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rsidRPr="00603721">
              <w:t>0,19</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B72C62">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1</w:t>
            </w:r>
          </w:p>
        </w:tc>
        <w:tc>
          <w:tcPr>
            <w:tcW w:w="1440" w:type="dxa"/>
            <w:tcMar>
              <w:left w:w="0" w:type="dxa"/>
              <w:right w:w="0" w:type="dxa"/>
            </w:tcMar>
            <w:vAlign w:val="center"/>
          </w:tcPr>
          <w:p w:rsidR="00982773" w:rsidRPr="003D1D66" w:rsidRDefault="00982773" w:rsidP="00B72C62">
            <w:pPr>
              <w:pStyle w:val="-2"/>
              <w:ind w:right="483"/>
              <w:jc w:val="right"/>
              <w:rPr>
                <w:lang w:val="en-US"/>
              </w:rPr>
            </w:pPr>
            <w:r>
              <w:t>1</w:t>
            </w:r>
            <w:r w:rsidRPr="00603721">
              <w:t>,0</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1,0</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rsidRPr="00603721">
              <w:t>0,</w:t>
            </w:r>
            <w:r>
              <w:t>0</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0,0</w:t>
            </w:r>
          </w:p>
        </w:tc>
      </w:tr>
      <w:tr w:rsidR="00982773" w:rsidRPr="00603721" w:rsidTr="00B72C62">
        <w:trPr>
          <w:trHeight w:val="547"/>
        </w:trPr>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B72C62">
            <w:pPr>
              <w:pStyle w:val="-2"/>
              <w:ind w:right="483"/>
              <w:jc w:val="right"/>
            </w:pPr>
            <w:r>
              <w:t>3</w:t>
            </w:r>
            <w:r w:rsidRPr="00603721">
              <w:t>0</w:t>
            </w:r>
          </w:p>
        </w:tc>
        <w:tc>
          <w:tcPr>
            <w:tcW w:w="1320" w:type="dxa"/>
            <w:tcMar>
              <w:left w:w="0" w:type="dxa"/>
              <w:right w:w="0" w:type="dxa"/>
            </w:tcMar>
            <w:vAlign w:val="center"/>
          </w:tcPr>
          <w:p w:rsidR="00982773" w:rsidRPr="00603721" w:rsidRDefault="00982773" w:rsidP="00B72C62">
            <w:pPr>
              <w:pStyle w:val="-2"/>
              <w:ind w:right="483"/>
              <w:jc w:val="right"/>
            </w:pPr>
            <w:r>
              <w:t>50</w:t>
            </w:r>
          </w:p>
        </w:tc>
        <w:tc>
          <w:tcPr>
            <w:tcW w:w="1440" w:type="dxa"/>
            <w:tcMar>
              <w:left w:w="0" w:type="dxa"/>
              <w:right w:w="0" w:type="dxa"/>
            </w:tcMar>
            <w:vAlign w:val="center"/>
          </w:tcPr>
          <w:p w:rsidR="00982773" w:rsidRPr="00603721" w:rsidRDefault="00982773" w:rsidP="00B72C62">
            <w:pPr>
              <w:pStyle w:val="-2"/>
              <w:ind w:right="483"/>
              <w:jc w:val="right"/>
            </w:pPr>
            <w:r>
              <w:t>110</w:t>
            </w:r>
            <w:r w:rsidRPr="00603721">
              <w:t>,0</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56</w:t>
            </w:r>
            <w:r w:rsidRPr="00603721">
              <w:t>,</w:t>
            </w:r>
            <w:r>
              <w:t>67</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t>13,33</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0,24</w:t>
            </w:r>
          </w:p>
        </w:tc>
      </w:tr>
      <w:tr w:rsidR="00982773" w:rsidRPr="00603721" w:rsidTr="00B72C62">
        <w:tc>
          <w:tcPr>
            <w:tcW w:w="1925" w:type="dxa"/>
            <w:tcMar>
              <w:left w:w="0" w:type="dxa"/>
              <w:right w:w="0" w:type="dxa"/>
            </w:tcMar>
            <w:vAlign w:val="center"/>
          </w:tcPr>
          <w:p w:rsidR="00982773" w:rsidRPr="00603721" w:rsidRDefault="00982773" w:rsidP="00B72C62">
            <w:pPr>
              <w:pStyle w:val="-2"/>
            </w:pPr>
            <w:r w:rsidRPr="00603721">
              <w:lastRenderedPageBreak/>
              <w:t>Итого:</w:t>
            </w:r>
          </w:p>
        </w:tc>
        <w:tc>
          <w:tcPr>
            <w:tcW w:w="1303" w:type="dxa"/>
            <w:tcMar>
              <w:left w:w="0" w:type="dxa"/>
              <w:right w:w="0" w:type="dxa"/>
            </w:tcMar>
            <w:vAlign w:val="center"/>
          </w:tcPr>
          <w:p w:rsidR="00982773" w:rsidRPr="00603721" w:rsidRDefault="00982773" w:rsidP="00B72C62">
            <w:pPr>
              <w:pStyle w:val="-2"/>
              <w:ind w:right="483"/>
              <w:jc w:val="right"/>
            </w:pPr>
            <w:r>
              <w:t>3</w:t>
            </w:r>
            <w:r w:rsidRPr="00603721">
              <w:t>2</w:t>
            </w:r>
          </w:p>
        </w:tc>
        <w:tc>
          <w:tcPr>
            <w:tcW w:w="1320" w:type="dxa"/>
            <w:tcMar>
              <w:left w:w="0" w:type="dxa"/>
              <w:right w:w="0" w:type="dxa"/>
            </w:tcMar>
            <w:vAlign w:val="center"/>
          </w:tcPr>
          <w:p w:rsidR="00982773" w:rsidRPr="00603721" w:rsidRDefault="00982773" w:rsidP="00B72C62">
            <w:pPr>
              <w:pStyle w:val="-2"/>
              <w:ind w:right="483"/>
              <w:jc w:val="right"/>
            </w:pPr>
            <w:r>
              <w:t>52</w:t>
            </w:r>
          </w:p>
        </w:tc>
        <w:tc>
          <w:tcPr>
            <w:tcW w:w="1440" w:type="dxa"/>
            <w:tcMar>
              <w:left w:w="0" w:type="dxa"/>
              <w:right w:w="0" w:type="dxa"/>
            </w:tcMar>
            <w:vAlign w:val="center"/>
          </w:tcPr>
          <w:p w:rsidR="00982773" w:rsidRPr="00603721" w:rsidRDefault="00982773" w:rsidP="00B72C62">
            <w:pPr>
              <w:pStyle w:val="-2"/>
              <w:ind w:right="483"/>
              <w:jc w:val="right"/>
            </w:pPr>
            <w:r>
              <w:t>113</w:t>
            </w:r>
            <w:r w:rsidRPr="00603721">
              <w:t>,4</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58,9</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t>13,56</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0,24</w:t>
            </w:r>
          </w:p>
        </w:tc>
      </w:tr>
    </w:tbl>
    <w:p w:rsidR="00982773" w:rsidRDefault="00982773" w:rsidP="004F09DD">
      <w:pPr>
        <w:rPr>
          <w:szCs w:val="28"/>
        </w:rPr>
      </w:pPr>
      <w:r>
        <w:rPr>
          <w:szCs w:val="28"/>
        </w:rPr>
        <w:t xml:space="preserve">Зарплату опытного программиста примем в среднем по рынку </w:t>
      </w:r>
      <w:r w:rsidRPr="00603721">
        <w:rPr>
          <w:position w:val="-6"/>
          <w:szCs w:val="28"/>
        </w:rPr>
        <w:object w:dxaOrig="220" w:dyaOrig="360">
          <v:shape id="_x0000_i1088" type="#_x0000_t75" style="width:11.25pt;height:18.75pt" o:ole="">
            <v:imagedata r:id="rId90" o:title=""/>
          </v:shape>
          <o:OLEObject Type="Embed" ProgID="Equation.3" ShapeID="_x0000_i1088" DrawAspect="Content" ObjectID="_1495816122" r:id="rId128"/>
        </w:object>
      </w:r>
      <w:r w:rsidRPr="00603721">
        <w:rPr>
          <w:szCs w:val="28"/>
        </w:rPr>
        <w:t xml:space="preserve"> =</w:t>
      </w:r>
      <w:r>
        <w:rPr>
          <w:szCs w:val="28"/>
        </w:rPr>
        <w:t xml:space="preserve"> 50000 руб.</w:t>
      </w:r>
    </w:p>
    <w:p w:rsidR="00982773" w:rsidRDefault="00982773" w:rsidP="004F09DD">
      <w:pPr>
        <w:rPr>
          <w:szCs w:val="28"/>
        </w:rPr>
      </w:pPr>
      <w:r>
        <w:rPr>
          <w:szCs w:val="28"/>
        </w:rPr>
        <w:t>Тогда, рассчитаем себестоимость:</w:t>
      </w:r>
    </w:p>
    <w:p w:rsidR="00982773" w:rsidRPr="00603721" w:rsidRDefault="00982773" w:rsidP="00982773">
      <w:pPr>
        <w:spacing w:line="360" w:lineRule="auto"/>
        <w:rPr>
          <w:szCs w:val="28"/>
        </w:rPr>
      </w:pPr>
    </w:p>
    <w:p w:rsidR="00982773" w:rsidRDefault="00982773" w:rsidP="00982773">
      <w:pPr>
        <w:spacing w:line="360" w:lineRule="auto"/>
        <w:rPr>
          <w:szCs w:val="28"/>
        </w:rPr>
      </w:pPr>
      <w:r w:rsidRPr="00D25CF0">
        <w:rPr>
          <w:position w:val="-42"/>
          <w:szCs w:val="28"/>
        </w:rPr>
        <w:object w:dxaOrig="6700" w:dyaOrig="960">
          <v:shape id="_x0000_i1089" type="#_x0000_t75" style="width:399pt;height:47.25pt" o:ole="">
            <v:imagedata r:id="rId129" o:title=""/>
          </v:shape>
          <o:OLEObject Type="Embed" ProgID="Equation.3" ShapeID="_x0000_i1089" DrawAspect="Content" ObjectID="_1495816123" r:id="rId130"/>
        </w:object>
      </w:r>
    </w:p>
    <w:p w:rsidR="00982773" w:rsidRDefault="00982773" w:rsidP="004F09DD">
      <w:pPr>
        <w:rPr>
          <w:position w:val="-42"/>
          <w:szCs w:val="28"/>
        </w:rPr>
      </w:pPr>
      <w:r>
        <w:rPr>
          <w:position w:val="-42"/>
          <w:szCs w:val="28"/>
        </w:rPr>
        <w:t xml:space="preserve">Экономическая эффективность по расчетам экономических затрат квалифицированного программиста и младшего программиста составляет: </w:t>
      </w:r>
    </w:p>
    <w:p w:rsidR="00982773" w:rsidRPr="003D1D66" w:rsidRDefault="00982773" w:rsidP="004F09DD">
      <w:pPr>
        <w:rPr>
          <w:position w:val="-42"/>
          <w:szCs w:val="28"/>
        </w:rPr>
      </w:pPr>
      <w:r>
        <w:rPr>
          <w:position w:val="-42"/>
          <w:szCs w:val="28"/>
        </w:rPr>
        <w:t>334308,96 - 186835,44 = 147473,52 руб.</w:t>
      </w:r>
    </w:p>
    <w:p w:rsidR="00982773" w:rsidRDefault="00982773" w:rsidP="00982773">
      <w:pPr>
        <w:pStyle w:val="1"/>
      </w:pPr>
      <w:bookmarkStart w:id="169" w:name="_Toc421829256"/>
      <w:r>
        <w:lastRenderedPageBreak/>
        <w:t>Заключение</w:t>
      </w:r>
      <w:bookmarkEnd w:id="169"/>
    </w:p>
    <w:p w:rsidR="00060914" w:rsidRDefault="00060914" w:rsidP="00060914">
      <w:r>
        <w:t>В ходе проекта был разработан:</w:t>
      </w:r>
    </w:p>
    <w:p w:rsidR="00060914" w:rsidRDefault="00060914" w:rsidP="00B83380">
      <w:pPr>
        <w:pStyle w:val="a0"/>
      </w:pPr>
      <w:r>
        <w:t xml:space="preserve">Адаптер </w:t>
      </w:r>
      <w:proofErr w:type="spellStart"/>
      <w:r>
        <w:t>веб-сервиса</w:t>
      </w:r>
      <w:proofErr w:type="spellEnd"/>
      <w:r>
        <w:t xml:space="preserve"> получения с</w:t>
      </w:r>
      <w:r w:rsidRPr="00CF3D71">
        <w:t xml:space="preserve">ведений о </w:t>
      </w:r>
      <w:r>
        <w:t>службе в ОВД</w:t>
      </w:r>
    </w:p>
    <w:p w:rsidR="00060914" w:rsidRDefault="00060914" w:rsidP="00B83380">
      <w:pPr>
        <w:pStyle w:val="a0"/>
      </w:pPr>
      <w:proofErr w:type="spellStart"/>
      <w:r>
        <w:t>Веб-формы</w:t>
      </w:r>
      <w:proofErr w:type="spellEnd"/>
      <w:r>
        <w:t xml:space="preserve"> для взаимодействия пользователей с </w:t>
      </w:r>
      <w:proofErr w:type="spellStart"/>
      <w:r>
        <w:t>веб-сервисом</w:t>
      </w:r>
      <w:proofErr w:type="spellEnd"/>
      <w:r>
        <w:t>, использующие адаптер.</w:t>
      </w:r>
    </w:p>
    <w:p w:rsidR="00060914" w:rsidRPr="00110F5D" w:rsidRDefault="00060914" w:rsidP="00060914">
      <w:r>
        <w:t>Адаптер разработан на основе руководства пользователя электронного сервиса СМЭВ "Сведения о службе в ОВД" версии 2.3,</w:t>
      </w:r>
      <w:r w:rsidRPr="000F2CBF">
        <w:t xml:space="preserve"> </w:t>
      </w:r>
      <w:r>
        <w:t>и методических</w:t>
      </w:r>
      <w:r w:rsidRPr="000F2CBF">
        <w:t xml:space="preserve"> рекомендации по разработке электронных сервисов и применению технологии электронной подписи при межведомственно</w:t>
      </w:r>
      <w:r>
        <w:t>м электронном взаимодействии версии</w:t>
      </w:r>
      <w:r w:rsidRPr="000F2CBF">
        <w:t xml:space="preserve"> 2.5.6</w:t>
      </w:r>
      <w:r>
        <w:t>.</w:t>
      </w:r>
    </w:p>
    <w:p w:rsidR="00060914" w:rsidRPr="00060914" w:rsidRDefault="00060914" w:rsidP="00060914"/>
    <w:p w:rsidR="00AF1201" w:rsidRDefault="00AF1201" w:rsidP="00736BDE">
      <w:pPr>
        <w:pStyle w:val="-5"/>
      </w:pPr>
      <w:bookmarkStart w:id="170" w:name="_Toc225400691"/>
      <w:bookmarkStart w:id="171" w:name="_Toc421829257"/>
      <w:bookmarkEnd w:id="77"/>
      <w:r>
        <w:lastRenderedPageBreak/>
        <w:t>Приложение А</w:t>
      </w:r>
      <w:bookmarkEnd w:id="170"/>
      <w:bookmarkEnd w:id="171"/>
    </w:p>
    <w:p w:rsidR="00AF1201" w:rsidRDefault="00AF1201" w:rsidP="00277B54">
      <w:pPr>
        <w:pStyle w:val="-6"/>
      </w:pPr>
      <w:r>
        <w:t>(справочное)</w:t>
      </w:r>
    </w:p>
    <w:p w:rsidR="00AF1201" w:rsidRPr="00AF1201" w:rsidRDefault="00AF1201" w:rsidP="00277B54">
      <w:pPr>
        <w:pStyle w:val="-6"/>
      </w:pPr>
      <w:r>
        <w:t>Библиография</w:t>
      </w:r>
    </w:p>
    <w:p w:rsidR="00BA3212" w:rsidRDefault="00BA3212" w:rsidP="00BA3212"/>
    <w:p w:rsidR="00060914" w:rsidRPr="00110F5D" w:rsidRDefault="00060914" w:rsidP="00186DF0">
      <w:pPr>
        <w:numPr>
          <w:ilvl w:val="0"/>
          <w:numId w:val="4"/>
        </w:numPr>
      </w:pPr>
      <w:r>
        <w:t xml:space="preserve">Герберт </w:t>
      </w:r>
      <w:proofErr w:type="spellStart"/>
      <w:r>
        <w:t>Шилдт</w:t>
      </w:r>
      <w:proofErr w:type="spellEnd"/>
      <w:r>
        <w:t xml:space="preserve">. Полный справочник по </w:t>
      </w:r>
      <w:r>
        <w:rPr>
          <w:lang w:val="en-US"/>
        </w:rPr>
        <w:t>Java</w:t>
      </w:r>
      <w:r w:rsidRPr="00702057">
        <w:t xml:space="preserve"> 7-</w:t>
      </w:r>
      <w:r>
        <w:t>е издание. Вильямс, 2007. – 1036 с.</w:t>
      </w:r>
    </w:p>
    <w:p w:rsidR="00060914" w:rsidRDefault="00060914" w:rsidP="00186DF0">
      <w:pPr>
        <w:numPr>
          <w:ilvl w:val="0"/>
          <w:numId w:val="4"/>
        </w:numPr>
      </w:pPr>
      <w:proofErr w:type="spellStart"/>
      <w:r w:rsidRPr="001402F1">
        <w:t>Вики</w:t>
      </w:r>
      <w:r>
        <w:t>педия</w:t>
      </w:r>
      <w:proofErr w:type="spellEnd"/>
      <w:r>
        <w:t xml:space="preserve"> - свободная энциклопедия. </w:t>
      </w:r>
      <w:r w:rsidRPr="001402F1">
        <w:t xml:space="preserve">URL: http://ru.wikipedia.org/wiki/Заглавная_страница (дата обращения: </w:t>
      </w:r>
      <w:r>
        <w:t>6.06.15</w:t>
      </w:r>
      <w:r w:rsidRPr="001402F1">
        <w:t>)</w:t>
      </w:r>
    </w:p>
    <w:p w:rsidR="00060914" w:rsidRDefault="00060914" w:rsidP="00186DF0">
      <w:pPr>
        <w:numPr>
          <w:ilvl w:val="0"/>
          <w:numId w:val="4"/>
        </w:numPr>
      </w:pPr>
      <w:proofErr w:type="spellStart"/>
      <w:r w:rsidRPr="001402F1">
        <w:t>htmlbook.ru</w:t>
      </w:r>
      <w:proofErr w:type="spellEnd"/>
      <w:r>
        <w:t xml:space="preserve">. </w:t>
      </w:r>
      <w:r w:rsidRPr="001402F1">
        <w:t xml:space="preserve">URL: http://htmlbook.ru (дата обращения: </w:t>
      </w:r>
      <w:r>
        <w:t>25.05.15</w:t>
      </w:r>
      <w:r w:rsidRPr="001402F1">
        <w:t>)</w:t>
      </w:r>
    </w:p>
    <w:p w:rsidR="00060914" w:rsidRDefault="00060914" w:rsidP="00186DF0">
      <w:pPr>
        <w:numPr>
          <w:ilvl w:val="0"/>
          <w:numId w:val="4"/>
        </w:numPr>
      </w:pPr>
      <w:proofErr w:type="spellStart"/>
      <w:r w:rsidRPr="001402F1">
        <w:t>javascript.ru</w:t>
      </w:r>
      <w:proofErr w:type="spellEnd"/>
      <w:r>
        <w:t xml:space="preserve">. </w:t>
      </w:r>
      <w:r w:rsidRPr="001402F1">
        <w:t xml:space="preserve">URL: http://javascript.ru (дата обращения: </w:t>
      </w:r>
      <w:r>
        <w:t>15.05.15</w:t>
      </w:r>
      <w:r w:rsidRPr="001402F1">
        <w:t>)</w:t>
      </w:r>
    </w:p>
    <w:p w:rsidR="00060914" w:rsidRDefault="00060914" w:rsidP="00186DF0">
      <w:pPr>
        <w:numPr>
          <w:ilvl w:val="0"/>
          <w:numId w:val="4"/>
        </w:numPr>
      </w:pPr>
      <w:r w:rsidRPr="001402F1">
        <w:t xml:space="preserve">Русская документация по </w:t>
      </w:r>
      <w:proofErr w:type="spellStart"/>
      <w:r w:rsidRPr="001402F1">
        <w:t>JQuery</w:t>
      </w:r>
      <w:proofErr w:type="spellEnd"/>
      <w:r>
        <w:t xml:space="preserve">. </w:t>
      </w:r>
      <w:r w:rsidRPr="001402F1">
        <w:t xml:space="preserve">URL: </w:t>
      </w:r>
      <w:r>
        <w:t>http://jquery-docs.ru/</w:t>
      </w:r>
      <w:r w:rsidRPr="001402F1">
        <w:t xml:space="preserve"> (дата обращения: </w:t>
      </w:r>
      <w:r>
        <w:t>5.04.2015</w:t>
      </w:r>
      <w:r w:rsidRPr="001402F1">
        <w:t>)</w:t>
      </w:r>
    </w:p>
    <w:p w:rsidR="00060914" w:rsidRPr="005A2AE1" w:rsidRDefault="00060914" w:rsidP="00186DF0">
      <w:pPr>
        <w:numPr>
          <w:ilvl w:val="0"/>
          <w:numId w:val="4"/>
        </w:numPr>
      </w:pPr>
      <w:r>
        <w:t>Известия</w:t>
      </w:r>
      <w:r w:rsidRPr="00E75BEF">
        <w:t>[Электронный ресурс] : С</w:t>
      </w:r>
      <w:r>
        <w:t>МИ. URL</w:t>
      </w:r>
      <w:r w:rsidRPr="00E75BEF">
        <w:t xml:space="preserve">: </w:t>
      </w:r>
      <w:r w:rsidRPr="00F7299B">
        <w:t>http://izvestia.ru/news/558416</w:t>
      </w:r>
      <w:r>
        <w:t xml:space="preserve"> </w:t>
      </w:r>
      <w:r w:rsidRPr="00B079E7">
        <w:t>(</w:t>
      </w:r>
      <w:r>
        <w:t>дата обращения 15.03.2015</w:t>
      </w:r>
      <w:r w:rsidRPr="00B079E7">
        <w:t>)</w:t>
      </w:r>
    </w:p>
    <w:p w:rsidR="00060914" w:rsidRPr="00104024" w:rsidRDefault="00060914" w:rsidP="00186DF0">
      <w:pPr>
        <w:numPr>
          <w:ilvl w:val="0"/>
          <w:numId w:val="4"/>
        </w:numPr>
      </w:pPr>
      <w:r>
        <w:t xml:space="preserve">Технологический портал СМЭВ[Электронный ресурс] : технологический портал. </w:t>
      </w:r>
      <w:r w:rsidRPr="00B079E7">
        <w:rPr>
          <w:lang w:val="en-US"/>
        </w:rPr>
        <w:t>URL</w:t>
      </w:r>
      <w:r w:rsidRPr="00E75BEF">
        <w:t xml:space="preserve">: </w:t>
      </w:r>
      <w:r w:rsidRPr="00752509">
        <w:t>https://smev.gosuslugi.ru/portal/</w:t>
      </w:r>
      <w:r>
        <w:t xml:space="preserve"> </w:t>
      </w:r>
      <w:r w:rsidRPr="005A2AE1">
        <w:t>(</w:t>
      </w:r>
      <w:r>
        <w:t>Дата обращения 23.03.2015</w:t>
      </w:r>
      <w:r w:rsidRPr="005A2AE1">
        <w:t>)</w:t>
      </w:r>
    </w:p>
    <w:p w:rsidR="00060914" w:rsidRPr="00E75BEF" w:rsidRDefault="00060914" w:rsidP="00186DF0">
      <w:pPr>
        <w:numPr>
          <w:ilvl w:val="0"/>
          <w:numId w:val="4"/>
        </w:numPr>
      </w:pPr>
      <w:r>
        <w:t>Интеграция с СМЭВ[Электронный ресурс] : сайт компании ИТП Град</w:t>
      </w:r>
      <w:r w:rsidRPr="00E75BEF">
        <w:t xml:space="preserve">. </w:t>
      </w:r>
      <w:r>
        <w:rPr>
          <w:lang w:val="en-US"/>
        </w:rPr>
        <w:t>URL</w:t>
      </w:r>
      <w:r w:rsidRPr="00E75BEF">
        <w:t xml:space="preserve">: </w:t>
      </w:r>
      <w:r w:rsidRPr="00104024">
        <w:t>http://itpgrad.ru/node/813</w:t>
      </w:r>
      <w:r>
        <w:t xml:space="preserve"> (Дата обращения 14.04.2015)</w:t>
      </w:r>
      <w:r w:rsidRPr="00E75BEF">
        <w:t>.</w:t>
      </w:r>
    </w:p>
    <w:p w:rsidR="00060914" w:rsidRPr="005A2AE1" w:rsidRDefault="00060914" w:rsidP="00186DF0">
      <w:pPr>
        <w:pStyle w:val="aff0"/>
        <w:numPr>
          <w:ilvl w:val="0"/>
          <w:numId w:val="4"/>
        </w:numPr>
        <w:spacing w:before="0"/>
        <w:jc w:val="both"/>
        <w:rPr>
          <w:b w:val="0"/>
          <w:color w:val="auto"/>
          <w:sz w:val="28"/>
          <w:szCs w:val="28"/>
        </w:rPr>
      </w:pPr>
      <w:r w:rsidRPr="005A2AE1">
        <w:rPr>
          <w:b w:val="0"/>
          <w:color w:val="auto"/>
          <w:sz w:val="28"/>
          <w:szCs w:val="28"/>
        </w:rPr>
        <w:t>Руководство пользователя СМЭВ "Сведения о службе в ОВД":</w:t>
      </w:r>
      <w:r>
        <w:t xml:space="preserve">  </w:t>
      </w:r>
      <w:r w:rsidRPr="005A2AE1">
        <w:rPr>
          <w:b w:val="0"/>
          <w:color w:val="auto"/>
          <w:sz w:val="28"/>
          <w:szCs w:val="28"/>
        </w:rPr>
        <w:t xml:space="preserve">Руководство пользователя сервиса МВД России "Сведения о службе в ОВД" </w:t>
      </w:r>
    </w:p>
    <w:p w:rsidR="00C20E1C" w:rsidRPr="00060914" w:rsidRDefault="00C20E1C" w:rsidP="00C20E1C"/>
    <w:p w:rsidR="000D2079" w:rsidRDefault="000D2079" w:rsidP="00736BDE">
      <w:pPr>
        <w:pStyle w:val="-5"/>
      </w:pPr>
      <w:bookmarkStart w:id="172" w:name="_Toc225400692"/>
      <w:bookmarkStart w:id="173" w:name="_Toc421829258"/>
      <w:r w:rsidRPr="000F650D">
        <w:lastRenderedPageBreak/>
        <w:t>Приложение</w:t>
      </w:r>
      <w:r>
        <w:t xml:space="preserve"> </w:t>
      </w:r>
      <w:r w:rsidR="00C20E1C">
        <w:t>Б</w:t>
      </w:r>
      <w:bookmarkEnd w:id="172"/>
      <w:bookmarkEnd w:id="173"/>
    </w:p>
    <w:p w:rsidR="00277B54" w:rsidRDefault="00277B54" w:rsidP="00277B54">
      <w:pPr>
        <w:pStyle w:val="-6"/>
      </w:pPr>
      <w:r>
        <w:t>(рекомендуемое)</w:t>
      </w:r>
    </w:p>
    <w:p w:rsidR="00277B54" w:rsidRPr="00277B54" w:rsidRDefault="00277B54" w:rsidP="00277B54">
      <w:pPr>
        <w:pStyle w:val="-6"/>
      </w:pPr>
      <w:r>
        <w:t>Наиболее употребляемые текстовые сокращения</w:t>
      </w:r>
    </w:p>
    <w:p w:rsidR="00C20E1C" w:rsidRDefault="00C20E1C" w:rsidP="00C20E1C"/>
    <w:tbl>
      <w:tblPr>
        <w:tblW w:w="0" w:type="auto"/>
        <w:tblLook w:val="01E0"/>
      </w:tblPr>
      <w:tblGrid>
        <w:gridCol w:w="4785"/>
        <w:gridCol w:w="4786"/>
      </w:tblGrid>
      <w:tr w:rsidR="00060914" w:rsidRPr="005A2AE1" w:rsidTr="00060914">
        <w:trPr>
          <w:trHeight w:val="6455"/>
        </w:trPr>
        <w:tc>
          <w:tcPr>
            <w:tcW w:w="4785" w:type="dxa"/>
          </w:tcPr>
          <w:p w:rsidR="00060914" w:rsidRDefault="00060914" w:rsidP="00060914">
            <w:pPr>
              <w:ind w:firstLine="0"/>
            </w:pPr>
            <w:r>
              <w:t>ОВД - Органы Внутренних Дел</w:t>
            </w:r>
          </w:p>
          <w:p w:rsidR="00060914" w:rsidRDefault="00060914" w:rsidP="00060914">
            <w:pPr>
              <w:ind w:firstLine="0"/>
            </w:pPr>
            <w:r>
              <w:t xml:space="preserve">ПК, </w:t>
            </w:r>
            <w:r>
              <w:rPr>
                <w:lang w:val="en-US"/>
              </w:rPr>
              <w:t>PC</w:t>
            </w:r>
            <w:r w:rsidRPr="00E73171">
              <w:t xml:space="preserve"> - </w:t>
            </w:r>
            <w:r>
              <w:t>Персональный компьютер</w:t>
            </w:r>
          </w:p>
          <w:p w:rsidR="00060914" w:rsidRDefault="00060914" w:rsidP="00060914">
            <w:pPr>
              <w:ind w:firstLine="0"/>
            </w:pPr>
            <w:r>
              <w:t>ЭВМ, ПЭВМ - (Персональная) Электронно-вычислительная Машина</w:t>
            </w:r>
          </w:p>
          <w:p w:rsidR="00060914" w:rsidRDefault="00060914" w:rsidP="00060914">
            <w:pPr>
              <w:ind w:firstLine="0"/>
            </w:pPr>
            <w:r>
              <w:t xml:space="preserve">ВДТ - </w:t>
            </w:r>
            <w:proofErr w:type="spellStart"/>
            <w:r>
              <w:t>видеодисплейный</w:t>
            </w:r>
            <w:proofErr w:type="spellEnd"/>
            <w:r>
              <w:t xml:space="preserve"> терминал</w:t>
            </w:r>
          </w:p>
          <w:p w:rsidR="00060914" w:rsidRPr="00E73171" w:rsidRDefault="00060914" w:rsidP="00060914">
            <w:pPr>
              <w:ind w:firstLine="0"/>
            </w:pPr>
            <w:r>
              <w:t>ЭЛТ - электронная лучевая трубка</w:t>
            </w:r>
          </w:p>
          <w:p w:rsidR="00060914" w:rsidRPr="00320DD0" w:rsidRDefault="00060914" w:rsidP="00060914">
            <w:pPr>
              <w:ind w:firstLine="0"/>
              <w:rPr>
                <w:lang w:val="en-US"/>
              </w:rPr>
            </w:pPr>
            <w:r w:rsidRPr="007F2BD8">
              <w:rPr>
                <w:lang w:val="en-US"/>
              </w:rPr>
              <w:t>XML</w:t>
            </w:r>
            <w:r w:rsidRPr="00320DD0">
              <w:rPr>
                <w:lang w:val="en-US"/>
              </w:rPr>
              <w:t xml:space="preserve"> – </w:t>
            </w:r>
            <w:proofErr w:type="spellStart"/>
            <w:r w:rsidRPr="007F2BD8">
              <w:rPr>
                <w:lang w:val="en-US"/>
              </w:rPr>
              <w:t>eXtensible</w:t>
            </w:r>
            <w:proofErr w:type="spellEnd"/>
            <w:r w:rsidRPr="00320DD0">
              <w:rPr>
                <w:lang w:val="en-US"/>
              </w:rPr>
              <w:t xml:space="preserve"> </w:t>
            </w:r>
            <w:r w:rsidRPr="007F2BD8">
              <w:rPr>
                <w:lang w:val="en-US"/>
              </w:rPr>
              <w:t>Markup</w:t>
            </w:r>
            <w:r w:rsidRPr="00320DD0">
              <w:rPr>
                <w:lang w:val="en-US"/>
              </w:rPr>
              <w:t xml:space="preserve"> </w:t>
            </w:r>
            <w:r w:rsidRPr="007F2BD8">
              <w:rPr>
                <w:lang w:val="en-US"/>
              </w:rPr>
              <w:t>Language</w:t>
            </w:r>
            <w:r w:rsidRPr="00320DD0">
              <w:rPr>
                <w:lang w:val="en-US"/>
              </w:rPr>
              <w:t xml:space="preserve"> - </w:t>
            </w:r>
            <w:r w:rsidRPr="00ED1B82">
              <w:t>расширяемый</w:t>
            </w:r>
            <w:r w:rsidRPr="00320DD0">
              <w:rPr>
                <w:lang w:val="en-US"/>
              </w:rPr>
              <w:t xml:space="preserve"> </w:t>
            </w:r>
            <w:r w:rsidRPr="00ED1B82">
              <w:t>язык</w:t>
            </w:r>
            <w:r w:rsidRPr="00320DD0">
              <w:rPr>
                <w:lang w:val="en-US"/>
              </w:rPr>
              <w:t xml:space="preserve"> </w:t>
            </w:r>
            <w:r w:rsidRPr="00ED1B82">
              <w:t>разметки</w:t>
            </w:r>
          </w:p>
          <w:p w:rsidR="00060914" w:rsidRPr="00320DD0" w:rsidRDefault="00060914" w:rsidP="00060914">
            <w:pPr>
              <w:ind w:firstLine="0"/>
              <w:rPr>
                <w:lang w:val="en-US"/>
              </w:rPr>
            </w:pPr>
            <w:r w:rsidRPr="00ED1B82">
              <w:rPr>
                <w:lang w:val="en-US"/>
              </w:rPr>
              <w:t>WSDL</w:t>
            </w:r>
            <w:r w:rsidRPr="00320DD0">
              <w:rPr>
                <w:lang w:val="en-US"/>
              </w:rPr>
              <w:t xml:space="preserve"> – </w:t>
            </w:r>
            <w:r w:rsidRPr="00ED1B82">
              <w:rPr>
                <w:lang w:val="en-US"/>
              </w:rPr>
              <w:t>Web</w:t>
            </w:r>
            <w:r w:rsidRPr="00320DD0">
              <w:rPr>
                <w:lang w:val="en-US"/>
              </w:rPr>
              <w:t xml:space="preserve"> </w:t>
            </w:r>
            <w:r w:rsidRPr="00ED1B82">
              <w:rPr>
                <w:lang w:val="en-US"/>
              </w:rPr>
              <w:t>Services</w:t>
            </w:r>
            <w:r w:rsidRPr="00320DD0">
              <w:rPr>
                <w:lang w:val="en-US"/>
              </w:rPr>
              <w:t xml:space="preserve"> </w:t>
            </w:r>
            <w:r w:rsidRPr="00ED1B82">
              <w:rPr>
                <w:lang w:val="en-US"/>
              </w:rPr>
              <w:t>Description</w:t>
            </w:r>
            <w:r w:rsidRPr="00320DD0">
              <w:rPr>
                <w:lang w:val="en-US"/>
              </w:rPr>
              <w:t xml:space="preserve"> </w:t>
            </w:r>
            <w:r w:rsidRPr="00ED1B82">
              <w:rPr>
                <w:lang w:val="en-US"/>
              </w:rPr>
              <w:t>Language</w:t>
            </w:r>
            <w:r w:rsidRPr="00320DD0">
              <w:rPr>
                <w:lang w:val="en-US"/>
              </w:rPr>
              <w:t xml:space="preserve"> - </w:t>
            </w:r>
            <w:r w:rsidRPr="00ED1B82">
              <w:t>язык</w:t>
            </w:r>
            <w:r w:rsidRPr="00320DD0">
              <w:rPr>
                <w:lang w:val="en-US"/>
              </w:rPr>
              <w:t xml:space="preserve"> </w:t>
            </w:r>
            <w:r w:rsidRPr="00ED1B82">
              <w:t>описания</w:t>
            </w:r>
            <w:r w:rsidRPr="00320DD0">
              <w:rPr>
                <w:lang w:val="en-US"/>
              </w:rPr>
              <w:t xml:space="preserve"> </w:t>
            </w:r>
            <w:proofErr w:type="spellStart"/>
            <w:r w:rsidRPr="00ED1B82">
              <w:t>веб</w:t>
            </w:r>
            <w:proofErr w:type="spellEnd"/>
            <w:r w:rsidRPr="00320DD0">
              <w:rPr>
                <w:lang w:val="en-US"/>
              </w:rPr>
              <w:t>-</w:t>
            </w:r>
            <w:r w:rsidRPr="00ED1B82">
              <w:t>сервисов</w:t>
            </w:r>
          </w:p>
          <w:p w:rsidR="00060914" w:rsidRPr="008F00B4" w:rsidRDefault="00060914" w:rsidP="00060914">
            <w:pPr>
              <w:ind w:firstLine="0"/>
              <w:rPr>
                <w:lang w:val="en-US"/>
              </w:rPr>
            </w:pPr>
            <w:r w:rsidRPr="00ED1B82">
              <w:rPr>
                <w:lang w:val="en-US"/>
              </w:rPr>
              <w:t>HTML</w:t>
            </w:r>
            <w:r w:rsidRPr="008F00B4">
              <w:rPr>
                <w:lang w:val="en-US"/>
              </w:rPr>
              <w:t xml:space="preserve"> – </w:t>
            </w:r>
            <w:r w:rsidRPr="00ED1B82">
              <w:rPr>
                <w:lang w:val="en-US"/>
              </w:rPr>
              <w:t>Hyper</w:t>
            </w:r>
            <w:r w:rsidRPr="008F00B4">
              <w:rPr>
                <w:lang w:val="en-US"/>
              </w:rPr>
              <w:t xml:space="preserve"> </w:t>
            </w:r>
            <w:r w:rsidRPr="00ED1B82">
              <w:rPr>
                <w:lang w:val="en-US"/>
              </w:rPr>
              <w:t>Text</w:t>
            </w:r>
            <w:r w:rsidRPr="008F00B4">
              <w:rPr>
                <w:lang w:val="en-US"/>
              </w:rPr>
              <w:t xml:space="preserve"> </w:t>
            </w:r>
            <w:r w:rsidRPr="00ED1B82">
              <w:rPr>
                <w:lang w:val="en-US"/>
              </w:rPr>
              <w:t>Markup</w:t>
            </w:r>
            <w:r w:rsidRPr="008F00B4">
              <w:rPr>
                <w:lang w:val="en-US"/>
              </w:rPr>
              <w:t xml:space="preserve"> </w:t>
            </w:r>
            <w:r w:rsidRPr="00ED1B82">
              <w:rPr>
                <w:lang w:val="en-US"/>
              </w:rPr>
              <w:t>Language</w:t>
            </w:r>
            <w:r w:rsidRPr="008F00B4">
              <w:rPr>
                <w:lang w:val="en-US"/>
              </w:rPr>
              <w:t xml:space="preserve"> - </w:t>
            </w:r>
            <w:r>
              <w:t>язык</w:t>
            </w:r>
            <w:r w:rsidRPr="008F00B4">
              <w:rPr>
                <w:lang w:val="en-US"/>
              </w:rPr>
              <w:t xml:space="preserve"> </w:t>
            </w:r>
            <w:r>
              <w:t>гипертекстовой</w:t>
            </w:r>
            <w:r w:rsidRPr="008F00B4">
              <w:rPr>
                <w:lang w:val="en-US"/>
              </w:rPr>
              <w:t xml:space="preserve"> </w:t>
            </w:r>
            <w:r>
              <w:t>разметки</w:t>
            </w:r>
          </w:p>
          <w:p w:rsidR="00775031" w:rsidRPr="00775031" w:rsidRDefault="00775031" w:rsidP="00775031">
            <w:pPr>
              <w:ind w:firstLine="0"/>
              <w:rPr>
                <w:lang w:val="en-US"/>
              </w:rPr>
            </w:pPr>
            <w:r w:rsidRPr="00ED1B82">
              <w:rPr>
                <w:lang w:val="en-US"/>
              </w:rPr>
              <w:t>CSS</w:t>
            </w:r>
            <w:r w:rsidRPr="00775031">
              <w:rPr>
                <w:lang w:val="en-US"/>
              </w:rPr>
              <w:t xml:space="preserve"> – </w:t>
            </w:r>
            <w:r w:rsidRPr="00ED1B82">
              <w:rPr>
                <w:lang w:val="en-US"/>
              </w:rPr>
              <w:t>Cascading</w:t>
            </w:r>
            <w:r w:rsidRPr="00775031">
              <w:rPr>
                <w:lang w:val="en-US"/>
              </w:rPr>
              <w:t xml:space="preserve"> </w:t>
            </w:r>
            <w:r w:rsidRPr="00ED1B82">
              <w:rPr>
                <w:lang w:val="en-US"/>
              </w:rPr>
              <w:t>Style</w:t>
            </w:r>
            <w:r w:rsidRPr="00775031">
              <w:rPr>
                <w:lang w:val="en-US"/>
              </w:rPr>
              <w:t xml:space="preserve"> </w:t>
            </w:r>
            <w:r w:rsidRPr="00ED1B82">
              <w:rPr>
                <w:lang w:val="en-US"/>
              </w:rPr>
              <w:t>Sheets </w:t>
            </w:r>
            <w:r w:rsidRPr="00775031">
              <w:rPr>
                <w:lang w:val="en-US"/>
              </w:rPr>
              <w:t>-</w:t>
            </w:r>
            <w:r w:rsidRPr="00ED1B82">
              <w:t>каскадные</w:t>
            </w:r>
            <w:r w:rsidRPr="00775031">
              <w:rPr>
                <w:lang w:val="en-US"/>
              </w:rPr>
              <w:t xml:space="preserve"> </w:t>
            </w:r>
            <w:r w:rsidRPr="00ED1B82">
              <w:t>таблицы</w:t>
            </w:r>
            <w:r w:rsidRPr="00775031">
              <w:rPr>
                <w:lang w:val="en-US"/>
              </w:rPr>
              <w:t xml:space="preserve"> </w:t>
            </w:r>
            <w:r w:rsidRPr="00ED1B82">
              <w:t>стилей</w:t>
            </w:r>
          </w:p>
          <w:p w:rsidR="00060914" w:rsidRPr="005A2AE1" w:rsidRDefault="00060914" w:rsidP="00060914">
            <w:pPr>
              <w:ind w:firstLine="0"/>
              <w:rPr>
                <w:lang w:val="en-US"/>
              </w:rPr>
            </w:pPr>
          </w:p>
          <w:p w:rsidR="00060914" w:rsidRPr="005A2AE1" w:rsidRDefault="00060914" w:rsidP="00060914">
            <w:pPr>
              <w:ind w:firstLine="0"/>
              <w:rPr>
                <w:lang w:val="en-US"/>
              </w:rPr>
            </w:pPr>
          </w:p>
        </w:tc>
        <w:tc>
          <w:tcPr>
            <w:tcW w:w="4786" w:type="dxa"/>
          </w:tcPr>
          <w:p w:rsidR="00060914" w:rsidRDefault="00060914" w:rsidP="00060914">
            <w:pPr>
              <w:ind w:firstLine="0"/>
            </w:pPr>
            <w:r>
              <w:t>СМЭВ - Система Межведомственного Электронного Взаимодействия</w:t>
            </w:r>
          </w:p>
          <w:p w:rsidR="00060914" w:rsidRDefault="00060914" w:rsidP="00060914">
            <w:pPr>
              <w:ind w:firstLine="0"/>
            </w:pPr>
            <w:r>
              <w:t>ИС - Информационная Система</w:t>
            </w:r>
          </w:p>
          <w:p w:rsidR="00060914" w:rsidRDefault="00060914" w:rsidP="00060914">
            <w:pPr>
              <w:ind w:firstLine="0"/>
            </w:pPr>
            <w:r>
              <w:t>КПД - Коэффициент полезного действия</w:t>
            </w:r>
          </w:p>
          <w:p w:rsidR="00060914" w:rsidRDefault="00060914" w:rsidP="00060914">
            <w:pPr>
              <w:ind w:firstLine="0"/>
            </w:pPr>
            <w:r>
              <w:t>ПО - программное обеспечение</w:t>
            </w:r>
          </w:p>
          <w:p w:rsidR="00060914" w:rsidRPr="00ED1B82" w:rsidRDefault="00060914" w:rsidP="00060914">
            <w:pPr>
              <w:ind w:firstLine="0"/>
            </w:pPr>
            <w:r w:rsidRPr="00ED1B82">
              <w:t xml:space="preserve">XSD – XML </w:t>
            </w:r>
            <w:proofErr w:type="spellStart"/>
            <w:r w:rsidRPr="00ED1B82">
              <w:t>Schemadefinition</w:t>
            </w:r>
            <w:proofErr w:type="spellEnd"/>
            <w:r w:rsidRPr="00ED1B82">
              <w:t xml:space="preserve"> - язык описания структуры XML документа</w:t>
            </w:r>
          </w:p>
          <w:p w:rsidR="00060914" w:rsidRPr="00ED1B82" w:rsidRDefault="00060914" w:rsidP="00060914">
            <w:pPr>
              <w:ind w:firstLine="0"/>
            </w:pPr>
            <w:r w:rsidRPr="00ED1B82">
              <w:t xml:space="preserve">SOAP – </w:t>
            </w:r>
            <w:proofErr w:type="spellStart"/>
            <w:r w:rsidRPr="00ED1B82">
              <w:t>Simple</w:t>
            </w:r>
            <w:proofErr w:type="spellEnd"/>
            <w:r>
              <w:t xml:space="preserve"> </w:t>
            </w:r>
            <w:proofErr w:type="spellStart"/>
            <w:r w:rsidRPr="00ED1B82">
              <w:t>Object</w:t>
            </w:r>
            <w:proofErr w:type="spellEnd"/>
            <w:r>
              <w:t xml:space="preserve"> </w:t>
            </w:r>
            <w:proofErr w:type="spellStart"/>
            <w:r w:rsidRPr="00ED1B82">
              <w:t>Access</w:t>
            </w:r>
            <w:proofErr w:type="spellEnd"/>
            <w:r>
              <w:t xml:space="preserve"> </w:t>
            </w:r>
            <w:proofErr w:type="spellStart"/>
            <w:r w:rsidRPr="00ED1B82">
              <w:t>Protocol</w:t>
            </w:r>
            <w:proofErr w:type="spellEnd"/>
            <w:r w:rsidRPr="00ED1B82">
              <w:t xml:space="preserve"> -  протокол обмена структурированными сообщениями в распределённой вычислительной среде</w:t>
            </w:r>
          </w:p>
          <w:p w:rsidR="00060914" w:rsidRPr="005A2AE1" w:rsidRDefault="00060914" w:rsidP="00775031">
            <w:pPr>
              <w:ind w:firstLine="0"/>
            </w:pPr>
          </w:p>
        </w:tc>
      </w:tr>
    </w:tbl>
    <w:p w:rsidR="00276795" w:rsidRDefault="00276795" w:rsidP="000F650D"/>
    <w:p w:rsidR="00276795" w:rsidRDefault="00276795">
      <w:pPr>
        <w:ind w:firstLine="0"/>
        <w:jc w:val="left"/>
      </w:pPr>
      <w:r>
        <w:br w:type="page"/>
      </w:r>
    </w:p>
    <w:p w:rsidR="00277B54" w:rsidRDefault="00276795" w:rsidP="00276795">
      <w:pPr>
        <w:pStyle w:val="-5"/>
      </w:pPr>
      <w:bookmarkStart w:id="174" w:name="_Toc421829259"/>
      <w:r>
        <w:lastRenderedPageBreak/>
        <w:t>приложение В</w:t>
      </w:r>
      <w:bookmarkEnd w:id="174"/>
    </w:p>
    <w:p w:rsidR="00276795" w:rsidRDefault="00BE0215" w:rsidP="00276795">
      <w:pPr>
        <w:pStyle w:val="-6"/>
      </w:pPr>
      <w:r>
        <w:t xml:space="preserve">Пример запроса сведений по уникальному номеру </w:t>
      </w:r>
    </w:p>
    <w:tbl>
      <w:tblPr>
        <w:tblStyle w:val="-4"/>
        <w:tblW w:w="0" w:type="auto"/>
        <w:tblLook w:val="04A0"/>
      </w:tblPr>
      <w:tblGrid>
        <w:gridCol w:w="9571"/>
      </w:tblGrid>
      <w:tr w:rsidR="00276795" w:rsidTr="00276795">
        <w:tc>
          <w:tcPr>
            <w:tcW w:w="9571" w:type="dxa"/>
          </w:tcPr>
          <w:p w:rsidR="00276795" w:rsidRPr="00276795" w:rsidRDefault="00276795" w:rsidP="00276795">
            <w:pPr>
              <w:pStyle w:val="af5"/>
              <w:framePr w:wrap="notBeside"/>
              <w:rPr>
                <w:lang w:val="en-US"/>
              </w:rPr>
            </w:pPr>
            <w:r w:rsidRPr="00276795">
              <w:rPr>
                <w:lang w:val="en-US"/>
              </w:rPr>
              <w:t xml:space="preserve">&lt;S:Envelope </w:t>
            </w:r>
            <w:proofErr w:type="spellStart"/>
            <w:r w:rsidRPr="00276795">
              <w:rPr>
                <w:lang w:val="en-US"/>
              </w:rPr>
              <w:t>xmlns:S</w:t>
            </w:r>
            <w:proofErr w:type="spellEnd"/>
            <w:r w:rsidRPr="00276795">
              <w:rPr>
                <w:lang w:val="en-US"/>
              </w:rPr>
              <w:t>="http://schemas.xmlsoap.org/soap/envelope/" xmlns:wsse="http://docs.oasis-open.org/wss/2004/01/oasis-200401-wss-wssecurity-secext-1.0.xsd" xmlns:wsu="http://docs.oasis-open.org/wss/2004/01/oasis-200401-wss-wssecurity-utility-1.0.xsd"&gt;</w:t>
            </w:r>
          </w:p>
          <w:p w:rsidR="00276795" w:rsidRPr="00276795" w:rsidRDefault="00276795" w:rsidP="00276795">
            <w:pPr>
              <w:pStyle w:val="af5"/>
              <w:framePr w:wrap="notBeside"/>
              <w:rPr>
                <w:lang w:val="en-US"/>
              </w:rPr>
            </w:pPr>
            <w:r w:rsidRPr="00276795">
              <w:rPr>
                <w:lang w:val="en-US"/>
              </w:rPr>
              <w:t xml:space="preserve">    &lt;S:Header&gt;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wsse:Security</w:t>
            </w:r>
            <w:proofErr w:type="spellEnd"/>
            <w:r w:rsidRPr="00276795">
              <w:rPr>
                <w:lang w:val="en-US"/>
              </w:rPr>
              <w:t xml:space="preserve"> S:actor="http://smev.gosuslugi.ru/actors/smev"&gt;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w:t>
            </w:r>
            <w:proofErr w:type="spellEnd"/>
            <w:r w:rsidRPr="00276795">
              <w:rPr>
                <w:lang w:val="en-US"/>
              </w:rPr>
              <w:t xml:space="preserve"> </w:t>
            </w:r>
            <w:proofErr w:type="spellStart"/>
            <w:r w:rsidRPr="00276795">
              <w:rPr>
                <w:lang w:val="en-US"/>
              </w:rPr>
              <w:t>xmlns:ds</w:t>
            </w:r>
            <w:proofErr w:type="spellEnd"/>
            <w:r w:rsidRPr="00276795">
              <w:rPr>
                <w:lang w:val="en-US"/>
              </w:rPr>
              <w:t>="http://www.w3.org/2000/09/xmldsig#"&gt;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ds:SignedInfo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ds:CanonicalizationMethod</w:t>
            </w:r>
            <w:proofErr w:type="spellEnd"/>
            <w:r w:rsidRPr="00276795">
              <w:rPr>
                <w:lang w:val="en-US"/>
              </w:rPr>
              <w:t xml:space="preserve"> Algorithm="http://www.w3.org/2001/10/xml-exc-c14n#" /&gt;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ds:SignatureMethod</w:t>
            </w:r>
            <w:proofErr w:type="spellEnd"/>
            <w:r w:rsidRPr="00276795">
              <w:rPr>
                <w:lang w:val="en-US"/>
              </w:rPr>
              <w:t xml:space="preserve"> Algorithm="http://www.w3.org/2001/04/xmldsig-more#gostr34102001-gostr3411" /&gt;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ds:Reference</w:t>
            </w:r>
            <w:proofErr w:type="spellEnd"/>
            <w:r w:rsidRPr="00276795">
              <w:rPr>
                <w:lang w:val="en-US"/>
              </w:rPr>
              <w:t xml:space="preserve"> URI="#body"&gt;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ds:Transforms</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ds:Transform</w:t>
            </w:r>
            <w:proofErr w:type="spellEnd"/>
            <w:r w:rsidRPr="00276795">
              <w:rPr>
                <w:lang w:val="en-US"/>
              </w:rPr>
              <w:t xml:space="preserve"> Algorithm="http://www.w3.org/2001/10/xml-exc-c14n#" /&gt;&lt;/</w:t>
            </w:r>
            <w:proofErr w:type="spellStart"/>
            <w:r w:rsidRPr="00276795">
              <w:rPr>
                <w:lang w:val="en-US"/>
              </w:rPr>
              <w:t>ds:Transforms</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ds:DigestMethod</w:t>
            </w:r>
            <w:proofErr w:type="spellEnd"/>
            <w:r w:rsidRPr="00276795">
              <w:rPr>
                <w:lang w:val="en-US"/>
              </w:rPr>
              <w:t xml:space="preserve"> Algorithm="http://www.w3.org/2001/04/xmldsig-more#gostr3411" /&gt;</w:t>
            </w:r>
          </w:p>
          <w:p w:rsidR="00276795" w:rsidRPr="00276795" w:rsidRDefault="00276795" w:rsidP="00276795">
            <w:pPr>
              <w:pStyle w:val="af5"/>
              <w:framePr w:wrap="notBeside"/>
              <w:rPr>
                <w:lang w:val="en-US"/>
              </w:rPr>
            </w:pPr>
            <w:r w:rsidRPr="00276795">
              <w:rPr>
                <w:lang w:val="en-US"/>
              </w:rPr>
              <w:t xml:space="preserve">                        &lt;ds:DigestValue&gt;tIXljfoAsP7toihlv4bkoNQFmQj43prBu6DepMC6aPQ=&lt;/ds:DigestValue&gt;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ds:SignedInfo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&lt;ds:SignatureValue&gt;ZlqrWH7bvIICbJH6OGwh1hQrfkWkkYUXVDog1iUc5SNnqSbEy26lC1WnCs0VdKfXfYZixRRqgfK9yD7dXPLj9g==&lt;/ds:SignatureValue&gt;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ds:KeyInfo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wsse:SecurityTokenReference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wsse:Reference</w:t>
            </w:r>
            <w:proofErr w:type="spellEnd"/>
            <w:r w:rsidRPr="00276795">
              <w:rPr>
                <w:lang w:val="en-US"/>
              </w:rPr>
              <w:t xml:space="preserve"> URI="#</w:t>
            </w:r>
            <w:proofErr w:type="spellStart"/>
            <w:r w:rsidRPr="00276795">
              <w:rPr>
                <w:lang w:val="en-US"/>
              </w:rPr>
              <w:t>SenderCertificate</w:t>
            </w:r>
            <w:proofErr w:type="spellEnd"/>
            <w:r w:rsidRPr="00276795">
              <w:rPr>
                <w:lang w:val="en-US"/>
              </w:rPr>
              <w:t>" ValueType="http://docs.oasis-open.org/wss/2004/01/oasis-200401-wss-x509-token-profile-1.0#X509v3" /&gt;&lt;/</w:t>
            </w:r>
            <w:proofErr w:type="spellStart"/>
            <w:r w:rsidRPr="00276795">
              <w:rPr>
                <w:lang w:val="en-US"/>
              </w:rPr>
              <w:t>wsse:SecurityTokenReference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ds:KeyInfo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w:t>
            </w:r>
            <w:proofErr w:type="spellEnd"/>
            <w:r w:rsidRPr="00276795">
              <w:rPr>
                <w:lang w:val="en-US"/>
              </w:rPr>
              <w:t>&gt;</w:t>
            </w:r>
          </w:p>
          <w:p w:rsidR="00276795" w:rsidRDefault="00276795" w:rsidP="00276795">
            <w:pPr>
              <w:ind w:firstLine="0"/>
            </w:pPr>
            <w:r w:rsidRPr="00276795">
              <w:rPr>
                <w:lang w:val="en-US"/>
              </w:rPr>
              <w:t xml:space="preserve">            </w:t>
            </w:r>
          </w:p>
          <w:p w:rsidR="00276795" w:rsidRDefault="00276795" w:rsidP="00276795">
            <w:pPr>
              <w:ind w:firstLine="0"/>
            </w:pPr>
          </w:p>
        </w:tc>
      </w:tr>
    </w:tbl>
    <w:p w:rsidR="00276795" w:rsidRDefault="00276795" w:rsidP="00276795"/>
    <w:p w:rsidR="00276795" w:rsidRDefault="00276795" w:rsidP="00276795"/>
    <w:p w:rsidR="00276795" w:rsidRDefault="00276795" w:rsidP="00276795"/>
    <w:tbl>
      <w:tblPr>
        <w:tblStyle w:val="-4"/>
        <w:tblW w:w="0" w:type="auto"/>
        <w:tblLook w:val="04A0"/>
      </w:tblPr>
      <w:tblGrid>
        <w:gridCol w:w="9571"/>
      </w:tblGrid>
      <w:tr w:rsidR="00276795" w:rsidRPr="0049063E" w:rsidTr="00276795">
        <w:tc>
          <w:tcPr>
            <w:tcW w:w="9571" w:type="dxa"/>
          </w:tcPr>
          <w:p w:rsidR="00276795" w:rsidRPr="00276795" w:rsidRDefault="00276795" w:rsidP="00276795">
            <w:pPr>
              <w:pStyle w:val="af5"/>
              <w:framePr w:wrap="notBeside"/>
            </w:pPr>
            <w:r w:rsidRPr="00276795">
              <w:lastRenderedPageBreak/>
              <w:t>&lt;</w:t>
            </w:r>
            <w:proofErr w:type="spellStart"/>
            <w:r w:rsidRPr="00276795">
              <w:rPr>
                <w:lang w:val="en-US"/>
              </w:rPr>
              <w:t>wsse</w:t>
            </w:r>
            <w:proofErr w:type="spellEnd"/>
            <w:r w:rsidRPr="00276795">
              <w:t>:</w:t>
            </w:r>
            <w:proofErr w:type="spellStart"/>
            <w:r w:rsidRPr="00276795">
              <w:rPr>
                <w:lang w:val="en-US"/>
              </w:rPr>
              <w:t>BinarySecurityToken</w:t>
            </w:r>
            <w:proofErr w:type="spellEnd"/>
            <w:r w:rsidRPr="00276795">
              <w:t xml:space="preserve"> </w:t>
            </w:r>
            <w:proofErr w:type="spellStart"/>
            <w:r w:rsidRPr="00276795">
              <w:rPr>
                <w:lang w:val="en-US"/>
              </w:rPr>
              <w:t>EncodingType</w:t>
            </w:r>
            <w:proofErr w:type="spellEnd"/>
            <w:r w:rsidRPr="00276795">
              <w:t>="</w:t>
            </w:r>
            <w:r w:rsidRPr="00276795">
              <w:rPr>
                <w:lang w:val="en-US"/>
              </w:rPr>
              <w:t>http</w:t>
            </w:r>
            <w:r w:rsidRPr="00276795">
              <w:t>://</w:t>
            </w:r>
            <w:r w:rsidRPr="00276795">
              <w:rPr>
                <w:lang w:val="en-US"/>
              </w:rPr>
              <w:t>docs</w:t>
            </w:r>
            <w:r w:rsidRPr="00276795">
              <w:t>.</w:t>
            </w:r>
            <w:r w:rsidRPr="00276795">
              <w:rPr>
                <w:lang w:val="en-US"/>
              </w:rPr>
              <w:t>oasis</w:t>
            </w:r>
            <w:r w:rsidRPr="00276795">
              <w:t>-</w:t>
            </w:r>
            <w:r w:rsidRPr="00276795">
              <w:rPr>
                <w:lang w:val="en-US"/>
              </w:rPr>
              <w:t>open</w:t>
            </w:r>
            <w:r w:rsidRPr="00276795">
              <w:t>.</w:t>
            </w:r>
            <w:r w:rsidRPr="00276795">
              <w:rPr>
                <w:lang w:val="en-US"/>
              </w:rPr>
              <w:t>org</w:t>
            </w:r>
            <w:r w:rsidRPr="00276795">
              <w:t>/</w:t>
            </w:r>
            <w:proofErr w:type="spellStart"/>
            <w:r w:rsidRPr="00276795">
              <w:rPr>
                <w:lang w:val="en-US"/>
              </w:rPr>
              <w:t>wss</w:t>
            </w:r>
            <w:proofErr w:type="spellEnd"/>
            <w:r w:rsidRPr="00276795">
              <w:t>/2004/01/</w:t>
            </w:r>
            <w:r w:rsidRPr="00276795">
              <w:rPr>
                <w:lang w:val="en-US"/>
              </w:rPr>
              <w:t>oasis</w:t>
            </w:r>
            <w:r w:rsidRPr="00276795">
              <w:t>-200401-</w:t>
            </w:r>
            <w:proofErr w:type="spellStart"/>
            <w:r w:rsidRPr="00276795">
              <w:rPr>
                <w:lang w:val="en-US"/>
              </w:rPr>
              <w:t>wss</w:t>
            </w:r>
            <w:proofErr w:type="spellEnd"/>
            <w:r w:rsidRPr="00276795">
              <w:t>-</w:t>
            </w:r>
            <w:r w:rsidRPr="00276795">
              <w:rPr>
                <w:lang w:val="en-US"/>
              </w:rPr>
              <w:t>soap</w:t>
            </w:r>
            <w:r w:rsidRPr="00276795">
              <w:t>-</w:t>
            </w:r>
            <w:r w:rsidRPr="00276795">
              <w:rPr>
                <w:lang w:val="en-US"/>
              </w:rPr>
              <w:t>message</w:t>
            </w:r>
            <w:r w:rsidRPr="00276795">
              <w:t>-</w:t>
            </w:r>
            <w:r w:rsidRPr="00276795">
              <w:rPr>
                <w:lang w:val="en-US"/>
              </w:rPr>
              <w:t>security</w:t>
            </w:r>
            <w:r w:rsidRPr="00276795">
              <w:t>-1.0#</w:t>
            </w:r>
            <w:r w:rsidRPr="00276795">
              <w:rPr>
                <w:lang w:val="en-US"/>
              </w:rPr>
              <w:t>Base</w:t>
            </w:r>
            <w:r w:rsidRPr="00276795">
              <w:t>64</w:t>
            </w:r>
            <w:r w:rsidRPr="00276795">
              <w:rPr>
                <w:lang w:val="en-US"/>
              </w:rPr>
              <w:t>Binary</w:t>
            </w:r>
            <w:r w:rsidRPr="00276795">
              <w:t xml:space="preserve">" </w:t>
            </w:r>
            <w:proofErr w:type="spellStart"/>
            <w:r w:rsidRPr="00276795">
              <w:rPr>
                <w:lang w:val="en-US"/>
              </w:rPr>
              <w:t>ValueType</w:t>
            </w:r>
            <w:proofErr w:type="spellEnd"/>
            <w:r w:rsidRPr="00276795">
              <w:t>="</w:t>
            </w:r>
            <w:r w:rsidRPr="00276795">
              <w:rPr>
                <w:lang w:val="en-US"/>
              </w:rPr>
              <w:t>http</w:t>
            </w:r>
            <w:r w:rsidRPr="00276795">
              <w:t>://</w:t>
            </w:r>
            <w:r w:rsidRPr="00276795">
              <w:rPr>
                <w:lang w:val="en-US"/>
              </w:rPr>
              <w:t>docs</w:t>
            </w:r>
            <w:r w:rsidRPr="00276795">
              <w:t>.</w:t>
            </w:r>
            <w:r w:rsidRPr="00276795">
              <w:rPr>
                <w:lang w:val="en-US"/>
              </w:rPr>
              <w:t>oasis</w:t>
            </w:r>
            <w:r w:rsidRPr="00276795">
              <w:t>-</w:t>
            </w:r>
            <w:r w:rsidRPr="00276795">
              <w:rPr>
                <w:lang w:val="en-US"/>
              </w:rPr>
              <w:t>open</w:t>
            </w:r>
            <w:r w:rsidRPr="00276795">
              <w:t>.</w:t>
            </w:r>
            <w:r w:rsidRPr="00276795">
              <w:rPr>
                <w:lang w:val="en-US"/>
              </w:rPr>
              <w:t>org</w:t>
            </w:r>
            <w:r w:rsidRPr="00276795">
              <w:t>/</w:t>
            </w:r>
            <w:proofErr w:type="spellStart"/>
            <w:r w:rsidRPr="00276795">
              <w:rPr>
                <w:lang w:val="en-US"/>
              </w:rPr>
              <w:t>wss</w:t>
            </w:r>
            <w:proofErr w:type="spellEnd"/>
            <w:r w:rsidRPr="00276795">
              <w:t>/2004/01/</w:t>
            </w:r>
            <w:r w:rsidRPr="00276795">
              <w:rPr>
                <w:lang w:val="en-US"/>
              </w:rPr>
              <w:t>oasis</w:t>
            </w:r>
            <w:r w:rsidRPr="00276795">
              <w:t>-200401-</w:t>
            </w:r>
            <w:proofErr w:type="spellStart"/>
            <w:r w:rsidRPr="00276795">
              <w:rPr>
                <w:lang w:val="en-US"/>
              </w:rPr>
              <w:t>wss</w:t>
            </w:r>
            <w:proofErr w:type="spellEnd"/>
            <w:r w:rsidRPr="00276795">
              <w:t>-</w:t>
            </w:r>
            <w:r w:rsidRPr="00276795">
              <w:rPr>
                <w:lang w:val="en-US"/>
              </w:rPr>
              <w:t>x</w:t>
            </w:r>
            <w:r w:rsidRPr="00276795">
              <w:t>509-</w:t>
            </w:r>
            <w:r w:rsidRPr="00276795">
              <w:rPr>
                <w:lang w:val="en-US"/>
              </w:rPr>
              <w:t>token</w:t>
            </w:r>
            <w:r w:rsidRPr="00276795">
              <w:t>-</w:t>
            </w:r>
            <w:r w:rsidRPr="00276795">
              <w:rPr>
                <w:lang w:val="en-US"/>
              </w:rPr>
              <w:t>profile</w:t>
            </w:r>
            <w:r w:rsidRPr="00276795">
              <w:t>-1.0#</w:t>
            </w:r>
            <w:r w:rsidRPr="00276795">
              <w:rPr>
                <w:lang w:val="en-US"/>
              </w:rPr>
              <w:t>X</w:t>
            </w:r>
            <w:r w:rsidRPr="00276795">
              <w:t>509</w:t>
            </w:r>
            <w:r w:rsidRPr="00276795">
              <w:rPr>
                <w:lang w:val="en-US"/>
              </w:rPr>
              <w:t>v</w:t>
            </w:r>
            <w:r w:rsidRPr="00276795">
              <w:t xml:space="preserve">3" </w:t>
            </w:r>
            <w:proofErr w:type="spellStart"/>
            <w:r w:rsidRPr="00276795">
              <w:rPr>
                <w:lang w:val="en-US"/>
              </w:rPr>
              <w:t>wsu</w:t>
            </w:r>
            <w:proofErr w:type="spellEnd"/>
            <w:r w:rsidRPr="00276795">
              <w:t>:</w:t>
            </w:r>
            <w:r w:rsidRPr="00276795">
              <w:rPr>
                <w:lang w:val="en-US"/>
              </w:rPr>
              <w:t>Id</w:t>
            </w:r>
            <w:r w:rsidRPr="00276795">
              <w:t>="</w:t>
            </w:r>
            <w:proofErr w:type="spellStart"/>
            <w:r w:rsidRPr="00276795">
              <w:rPr>
                <w:lang w:val="en-US"/>
              </w:rPr>
              <w:t>SenderCertificate</w:t>
            </w:r>
            <w:proofErr w:type="spellEnd"/>
            <w:r w:rsidRPr="00276795">
              <w:t>"&gt;</w:t>
            </w:r>
            <w:proofErr w:type="spellStart"/>
            <w:r w:rsidRPr="00276795">
              <w:rPr>
                <w:lang w:val="en-US"/>
              </w:rPr>
              <w:t>MIIEKzCCA</w:t>
            </w:r>
            <w:proofErr w:type="spellEnd"/>
            <w:r w:rsidRPr="00276795">
              <w:t>9</w:t>
            </w:r>
            <w:proofErr w:type="spellStart"/>
            <w:r w:rsidRPr="00276795">
              <w:rPr>
                <w:lang w:val="en-US"/>
              </w:rPr>
              <w:t>qgAwIBAgIKXfj</w:t>
            </w:r>
            <w:proofErr w:type="spellEnd"/>
            <w:r w:rsidRPr="00276795">
              <w:t>8</w:t>
            </w:r>
            <w:proofErr w:type="spellStart"/>
            <w:r w:rsidRPr="00276795">
              <w:rPr>
                <w:lang w:val="en-US"/>
              </w:rPr>
              <w:t>iAABAAALzDAIBgYqhQMCAgMwfzELMAkGA</w:t>
            </w:r>
            <w:proofErr w:type="spellEnd"/>
            <w:r w:rsidRPr="00276795">
              <w:t>1</w:t>
            </w:r>
            <w:proofErr w:type="spellStart"/>
            <w:r w:rsidRPr="00276795">
              <w:rPr>
                <w:lang w:val="en-US"/>
              </w:rPr>
              <w:t>UEBhMCUlUxFTATBgNVBAcMDNCc</w:t>
            </w:r>
            <w:proofErr w:type="spellEnd"/>
            <w:r w:rsidRPr="00276795">
              <w:t>0</w:t>
            </w:r>
            <w:r w:rsidRPr="00276795">
              <w:rPr>
                <w:lang w:val="en-US"/>
              </w:rPr>
              <w:t>L</w:t>
            </w:r>
            <w:r w:rsidRPr="00276795">
              <w:t>7</w:t>
            </w:r>
            <w:proofErr w:type="spellStart"/>
            <w:r w:rsidRPr="00276795">
              <w:rPr>
                <w:lang w:val="en-US"/>
              </w:rPr>
              <w:t>RgdC</w:t>
            </w:r>
            <w:proofErr w:type="spellEnd"/>
            <w:r w:rsidRPr="00276795">
              <w:t>60</w:t>
            </w:r>
            <w:proofErr w:type="spellStart"/>
            <w:r w:rsidRPr="00276795">
              <w:rPr>
                <w:lang w:val="en-US"/>
              </w:rPr>
              <w:t>LLQsDEcMBoGA</w:t>
            </w:r>
            <w:proofErr w:type="spellEnd"/>
            <w:r w:rsidRPr="00276795">
              <w:t>1</w:t>
            </w:r>
            <w:proofErr w:type="spellStart"/>
            <w:r w:rsidRPr="00276795">
              <w:rPr>
                <w:lang w:val="en-US"/>
              </w:rPr>
              <w:t>UECgwT</w:t>
            </w:r>
            <w:proofErr w:type="spellEnd"/>
            <w:r w:rsidRPr="00276795">
              <w:t>0</w:t>
            </w:r>
            <w:proofErr w:type="spellStart"/>
            <w:r w:rsidRPr="00276795">
              <w:rPr>
                <w:lang w:val="en-US"/>
              </w:rPr>
              <w:t>JzQktCUINCg</w:t>
            </w:r>
            <w:proofErr w:type="spellEnd"/>
            <w:r w:rsidRPr="00276795">
              <w:t>0</w:t>
            </w:r>
            <w:r w:rsidRPr="00276795">
              <w:rPr>
                <w:lang w:val="en-US"/>
              </w:rPr>
              <w:t>L</w:t>
            </w:r>
            <w:r w:rsidRPr="00276795">
              <w:t>7</w:t>
            </w:r>
            <w:proofErr w:type="spellStart"/>
            <w:r w:rsidRPr="00276795">
              <w:rPr>
                <w:lang w:val="en-US"/>
              </w:rPr>
              <w:t>RgdGB</w:t>
            </w:r>
            <w:proofErr w:type="spellEnd"/>
            <w:r w:rsidRPr="00276795">
              <w:t>0</w:t>
            </w:r>
            <w:proofErr w:type="spellStart"/>
            <w:r w:rsidRPr="00276795">
              <w:rPr>
                <w:lang w:val="en-US"/>
              </w:rPr>
              <w:t>LjQuDEpMCcGA</w:t>
            </w:r>
            <w:proofErr w:type="spellEnd"/>
            <w:r w:rsidRPr="00276795">
              <w:t>1</w:t>
            </w:r>
            <w:proofErr w:type="spellStart"/>
            <w:r w:rsidRPr="00276795">
              <w:rPr>
                <w:lang w:val="en-US"/>
              </w:rPr>
              <w:t>UECwwg</w:t>
            </w:r>
            <w:proofErr w:type="spellEnd"/>
            <w:r w:rsidRPr="00276795">
              <w:t>0</w:t>
            </w:r>
            <w:proofErr w:type="spellStart"/>
            <w:r w:rsidRPr="00276795">
              <w:rPr>
                <w:lang w:val="en-US"/>
              </w:rPr>
              <w:t>JPQptCh</w:t>
            </w:r>
            <w:proofErr w:type="spellEnd"/>
            <w:r w:rsidRPr="00276795">
              <w:t>0</w:t>
            </w:r>
            <w:proofErr w:type="spellStart"/>
            <w:r w:rsidRPr="00276795">
              <w:rPr>
                <w:lang w:val="en-US"/>
              </w:rPr>
              <w:t>LjQl</w:t>
            </w:r>
            <w:proofErr w:type="spellEnd"/>
            <w:r w:rsidRPr="00276795">
              <w:t>9</w:t>
            </w:r>
            <w:proofErr w:type="spellStart"/>
            <w:r w:rsidRPr="00276795">
              <w:rPr>
                <w:lang w:val="en-US"/>
              </w:rPr>
              <w:t>CYINCc</w:t>
            </w:r>
            <w:proofErr w:type="spellEnd"/>
            <w:r w:rsidRPr="00276795">
              <w:t>0</w:t>
            </w:r>
            <w:proofErr w:type="spellStart"/>
            <w:r w:rsidRPr="00276795">
              <w:rPr>
                <w:lang w:val="en-US"/>
              </w:rPr>
              <w:t>JLQlCDQoNC</w:t>
            </w:r>
            <w:proofErr w:type="spellEnd"/>
            <w:r w:rsidRPr="00276795">
              <w:t>+0</w:t>
            </w:r>
            <w:proofErr w:type="spellStart"/>
            <w:r w:rsidRPr="00276795">
              <w:rPr>
                <w:lang w:val="en-US"/>
              </w:rPr>
              <w:t>YHRgdC</w:t>
            </w:r>
            <w:proofErr w:type="spellEnd"/>
            <w:r w:rsidRPr="00276795">
              <w:t>40</w:t>
            </w:r>
            <w:proofErr w:type="spellStart"/>
            <w:r w:rsidRPr="00276795">
              <w:rPr>
                <w:lang w:val="en-US"/>
              </w:rPr>
              <w:t>LgxEDAOBgNVBAMTB</w:t>
            </w:r>
            <w:proofErr w:type="spellEnd"/>
            <w:r w:rsidRPr="00276795">
              <w:t>0</w:t>
            </w:r>
            <w:proofErr w:type="spellStart"/>
            <w:r w:rsidRPr="00276795">
              <w:rPr>
                <w:lang w:val="en-US"/>
              </w:rPr>
              <w:t>hFQUQgQ</w:t>
            </w:r>
            <w:proofErr w:type="spellEnd"/>
            <w:r w:rsidRPr="00276795">
              <w:t>0</w:t>
            </w:r>
            <w:proofErr w:type="spellStart"/>
            <w:r w:rsidRPr="00276795">
              <w:rPr>
                <w:lang w:val="en-US"/>
              </w:rPr>
              <w:t>EwHhcNMTIwNjI</w:t>
            </w:r>
            <w:proofErr w:type="spellEnd"/>
            <w:r w:rsidRPr="00276795">
              <w:t>2</w:t>
            </w:r>
            <w:proofErr w:type="spellStart"/>
            <w:r w:rsidRPr="00276795">
              <w:rPr>
                <w:lang w:val="en-US"/>
              </w:rPr>
              <w:t>MTExOTAwWhcNMTMwNjI</w:t>
            </w:r>
            <w:proofErr w:type="spellEnd"/>
            <w:r w:rsidRPr="00276795">
              <w:t>2</w:t>
            </w:r>
            <w:proofErr w:type="spellStart"/>
            <w:r w:rsidRPr="00276795">
              <w:rPr>
                <w:lang w:val="en-US"/>
              </w:rPr>
              <w:t>MTEyMzAwWjBHMQswCQYDVQQGEwJSVTEdMBsGA</w:t>
            </w:r>
            <w:proofErr w:type="spellEnd"/>
            <w:r w:rsidRPr="00276795">
              <w:t>1</w:t>
            </w:r>
            <w:proofErr w:type="spellStart"/>
            <w:r w:rsidRPr="00276795">
              <w:rPr>
                <w:lang w:val="en-US"/>
              </w:rPr>
              <w:t>UECh</w:t>
            </w:r>
            <w:proofErr w:type="spellEnd"/>
            <w:r w:rsidRPr="00276795">
              <w:t>4</w:t>
            </w:r>
            <w:proofErr w:type="spellStart"/>
            <w:r w:rsidRPr="00276795">
              <w:rPr>
                <w:lang w:val="en-US"/>
              </w:rPr>
              <w:t>UBBwEEgQUACAEIAQ</w:t>
            </w:r>
            <w:proofErr w:type="spellEnd"/>
            <w:r w:rsidRPr="00276795">
              <w:t>+</w:t>
            </w:r>
            <w:r w:rsidRPr="00276795">
              <w:rPr>
                <w:lang w:val="en-US"/>
              </w:rPr>
              <w:t>BEEEQQQ</w:t>
            </w:r>
            <w:r w:rsidRPr="00276795">
              <w:t>4</w:t>
            </w:r>
            <w:r w:rsidRPr="00276795">
              <w:rPr>
                <w:lang w:val="en-US"/>
              </w:rPr>
              <w:t>BDgxGTAXBgNVBAMeEAQSBBgEIQAtBCEEHAQtBBIwYzAcBgYqhQMCAhMwEgYHKoUDAgIkAAYHKoUDAgIeAQNDAARAapuPpkSMPQdhXlvVo</w:t>
            </w:r>
            <w:r w:rsidRPr="00276795">
              <w:t>0</w:t>
            </w:r>
            <w:proofErr w:type="spellStart"/>
            <w:r w:rsidRPr="00276795">
              <w:rPr>
                <w:lang w:val="en-US"/>
              </w:rPr>
              <w:t>bV</w:t>
            </w:r>
            <w:proofErr w:type="spellEnd"/>
            <w:r w:rsidRPr="00276795">
              <w:t>+</w:t>
            </w:r>
            <w:r w:rsidRPr="00276795">
              <w:rPr>
                <w:lang w:val="en-US"/>
              </w:rPr>
              <w:t>Rx</w:t>
            </w:r>
            <w:r w:rsidRPr="00276795">
              <w:t>2</w:t>
            </w:r>
            <w:proofErr w:type="spellStart"/>
            <w:r w:rsidRPr="00276795">
              <w:rPr>
                <w:lang w:val="en-US"/>
              </w:rPr>
              <w:t>fjHw</w:t>
            </w:r>
            <w:proofErr w:type="spellEnd"/>
            <w:r w:rsidRPr="00276795">
              <w:t>2</w:t>
            </w:r>
            <w:proofErr w:type="spellStart"/>
            <w:r w:rsidRPr="00276795">
              <w:rPr>
                <w:lang w:val="en-US"/>
              </w:rPr>
              <w:t>EZcA</w:t>
            </w:r>
            <w:proofErr w:type="spellEnd"/>
            <w:r w:rsidRPr="00276795">
              <w:t>0</w:t>
            </w:r>
            <w:proofErr w:type="spellStart"/>
            <w:r w:rsidRPr="00276795">
              <w:rPr>
                <w:lang w:val="en-US"/>
              </w:rPr>
              <w:t>iT</w:t>
            </w:r>
            <w:proofErr w:type="spellEnd"/>
            <w:r w:rsidRPr="00276795">
              <w:t>8</w:t>
            </w:r>
            <w:proofErr w:type="spellStart"/>
            <w:r w:rsidRPr="00276795">
              <w:rPr>
                <w:lang w:val="en-US"/>
              </w:rPr>
              <w:t>vGgmfoAaLqRTbErJVy</w:t>
            </w:r>
            <w:proofErr w:type="spellEnd"/>
            <w:r w:rsidRPr="00276795">
              <w:t>1</w:t>
            </w:r>
            <w:proofErr w:type="spellStart"/>
            <w:r w:rsidRPr="00276795">
              <w:rPr>
                <w:lang w:val="en-US"/>
              </w:rPr>
              <w:t>obSfwYhQAXWSJo</w:t>
            </w:r>
            <w:proofErr w:type="spellEnd"/>
            <w:r w:rsidRPr="00276795">
              <w:t>4</w:t>
            </w:r>
            <w:proofErr w:type="spellStart"/>
            <w:r w:rsidRPr="00276795">
              <w:rPr>
                <w:lang w:val="en-US"/>
              </w:rPr>
              <w:t>gEhFkk</w:t>
            </w:r>
            <w:proofErr w:type="spellEnd"/>
            <w:r w:rsidRPr="00276795">
              <w:t>7</w:t>
            </w:r>
            <w:proofErr w:type="spellStart"/>
            <w:r w:rsidRPr="00276795">
              <w:rPr>
                <w:lang w:val="en-US"/>
              </w:rPr>
              <w:t>mcVw</w:t>
            </w:r>
            <w:proofErr w:type="spellEnd"/>
            <w:r w:rsidRPr="00276795">
              <w:t>0</w:t>
            </w:r>
            <w:proofErr w:type="spellStart"/>
            <w:r w:rsidRPr="00276795">
              <w:rPr>
                <w:lang w:val="en-US"/>
              </w:rPr>
              <w:t>UpqOCAmwwggJoMA</w:t>
            </w:r>
            <w:proofErr w:type="spellEnd"/>
            <w:r w:rsidRPr="00276795">
              <w:t>4</w:t>
            </w:r>
            <w:r w:rsidRPr="00276795">
              <w:rPr>
                <w:lang w:val="en-US"/>
              </w:rPr>
              <w:t>GA</w:t>
            </w:r>
            <w:r w:rsidRPr="00276795">
              <w:t>1</w:t>
            </w:r>
            <w:proofErr w:type="spellStart"/>
            <w:r w:rsidRPr="00276795">
              <w:rPr>
                <w:lang w:val="en-US"/>
              </w:rPr>
              <w:t>UdDwEB</w:t>
            </w:r>
            <w:proofErr w:type="spellEnd"/>
            <w:r w:rsidRPr="00276795">
              <w:t>/</w:t>
            </w:r>
            <w:proofErr w:type="spellStart"/>
            <w:r w:rsidRPr="00276795">
              <w:rPr>
                <w:lang w:val="en-US"/>
              </w:rPr>
              <w:t>wQEAwIE</w:t>
            </w:r>
            <w:proofErr w:type="spellEnd"/>
            <w:r w:rsidRPr="00276795">
              <w:t>8</w:t>
            </w:r>
            <w:proofErr w:type="spellStart"/>
            <w:r w:rsidRPr="00276795">
              <w:rPr>
                <w:lang w:val="en-US"/>
              </w:rPr>
              <w:t>DAZBgkqhkiG</w:t>
            </w:r>
            <w:proofErr w:type="spellEnd"/>
            <w:r w:rsidRPr="00276795">
              <w:t>9</w:t>
            </w:r>
            <w:r w:rsidRPr="00276795">
              <w:rPr>
                <w:lang w:val="en-US"/>
              </w:rPr>
              <w:t>w</w:t>
            </w:r>
            <w:r w:rsidRPr="00276795">
              <w:t>0</w:t>
            </w:r>
            <w:r w:rsidRPr="00276795">
              <w:rPr>
                <w:lang w:val="en-US"/>
              </w:rPr>
              <w:t>BCQ</w:t>
            </w:r>
            <w:r w:rsidRPr="00276795">
              <w:t>8</w:t>
            </w:r>
            <w:r w:rsidRPr="00276795">
              <w:rPr>
                <w:lang w:val="en-US"/>
              </w:rPr>
              <w:t>EDDAKMAgGBiqFAwICFTAuBgNVHSUEJzAlBggrBgEFBQcDBAYGKoUDBQEBBgcqhQMCAiIGBggrBgEFBQcDAjAdBgNVHQ</w:t>
            </w:r>
            <w:r w:rsidRPr="00276795">
              <w:t>4</w:t>
            </w:r>
            <w:proofErr w:type="spellStart"/>
            <w:r w:rsidRPr="00276795">
              <w:rPr>
                <w:lang w:val="en-US"/>
              </w:rPr>
              <w:t>EFgQUqFInUTSSNsbmZZY</w:t>
            </w:r>
            <w:proofErr w:type="spellEnd"/>
            <w:r w:rsidRPr="00276795">
              <w:t>0</w:t>
            </w:r>
            <w:r w:rsidRPr="00276795">
              <w:rPr>
                <w:lang w:val="en-US"/>
              </w:rPr>
              <w:t>C</w:t>
            </w:r>
            <w:r w:rsidRPr="00276795">
              <w:t>+</w:t>
            </w:r>
            <w:proofErr w:type="spellStart"/>
            <w:r w:rsidRPr="00276795">
              <w:rPr>
                <w:lang w:val="en-US"/>
              </w:rPr>
              <w:t>oLAm</w:t>
            </w:r>
            <w:proofErr w:type="spellEnd"/>
            <w:r w:rsidRPr="00276795">
              <w:t>+</w:t>
            </w:r>
            <w:r w:rsidRPr="00276795">
              <w:rPr>
                <w:lang w:val="en-US"/>
              </w:rPr>
              <w:t>J</w:t>
            </w:r>
            <w:r w:rsidRPr="00276795">
              <w:t>9</w:t>
            </w:r>
            <w:proofErr w:type="spellStart"/>
            <w:r w:rsidRPr="00276795">
              <w:rPr>
                <w:lang w:val="en-US"/>
              </w:rPr>
              <w:t>bQwHwYDVR</w:t>
            </w:r>
            <w:proofErr w:type="spellEnd"/>
            <w:r w:rsidRPr="00276795">
              <w:t>0</w:t>
            </w:r>
            <w:proofErr w:type="spellStart"/>
            <w:r w:rsidRPr="00276795">
              <w:rPr>
                <w:lang w:val="en-US"/>
              </w:rPr>
              <w:t>jBBgwFoAUqfiHMEJgPZwOaXkSG</w:t>
            </w:r>
            <w:proofErr w:type="spellEnd"/>
            <w:r w:rsidRPr="00276795">
              <w:t>1</w:t>
            </w:r>
            <w:proofErr w:type="spellStart"/>
            <w:r w:rsidRPr="00276795">
              <w:rPr>
                <w:lang w:val="en-US"/>
              </w:rPr>
              <w:t>qFwLtKY</w:t>
            </w:r>
            <w:proofErr w:type="spellEnd"/>
            <w:r w:rsidRPr="00276795">
              <w:t>4</w:t>
            </w:r>
            <w:proofErr w:type="spellStart"/>
            <w:r w:rsidRPr="00276795">
              <w:rPr>
                <w:lang w:val="en-US"/>
              </w:rPr>
              <w:t>AwgeMGA</w:t>
            </w:r>
            <w:proofErr w:type="spellEnd"/>
            <w:r w:rsidRPr="00276795">
              <w:t>1</w:t>
            </w:r>
            <w:proofErr w:type="spellStart"/>
            <w:r w:rsidRPr="00276795">
              <w:rPr>
                <w:lang w:val="en-US"/>
              </w:rPr>
              <w:t>UdHwSB</w:t>
            </w:r>
            <w:proofErr w:type="spellEnd"/>
            <w:r w:rsidRPr="00276795">
              <w:t>2</w:t>
            </w:r>
            <w:proofErr w:type="spellStart"/>
            <w:r w:rsidRPr="00276795">
              <w:rPr>
                <w:lang w:val="en-US"/>
              </w:rPr>
              <w:t>zCB</w:t>
            </w:r>
            <w:proofErr w:type="spellEnd"/>
            <w:r w:rsidRPr="00276795">
              <w:t>2</w:t>
            </w:r>
            <w:r w:rsidRPr="00276795">
              <w:rPr>
                <w:lang w:val="en-US"/>
              </w:rPr>
              <w:t>DCB</w:t>
            </w:r>
            <w:r w:rsidRPr="00276795">
              <w:t>1</w:t>
            </w:r>
            <w:proofErr w:type="spellStart"/>
            <w:r w:rsidRPr="00276795">
              <w:rPr>
                <w:lang w:val="en-US"/>
              </w:rPr>
              <w:t>aCB</w:t>
            </w:r>
            <w:proofErr w:type="spellEnd"/>
            <w:r w:rsidRPr="00276795">
              <w:t>0</w:t>
            </w:r>
            <w:proofErr w:type="spellStart"/>
            <w:r w:rsidRPr="00276795">
              <w:rPr>
                <w:lang w:val="en-US"/>
              </w:rPr>
              <w:t>qCBz</w:t>
            </w:r>
            <w:proofErr w:type="spellEnd"/>
            <w:r w:rsidRPr="00276795">
              <w:t>4</w:t>
            </w:r>
            <w:proofErr w:type="spellStart"/>
            <w:r w:rsidRPr="00276795">
              <w:rPr>
                <w:lang w:val="en-US"/>
              </w:rPr>
              <w:t>ZCaHR</w:t>
            </w:r>
            <w:proofErr w:type="spellEnd"/>
            <w:r w:rsidRPr="00276795">
              <w:t>0</w:t>
            </w:r>
            <w:proofErr w:type="spellStart"/>
            <w:r w:rsidRPr="00276795">
              <w:rPr>
                <w:lang w:val="en-US"/>
              </w:rPr>
              <w:t>cDovL</w:t>
            </w:r>
            <w:proofErr w:type="spellEnd"/>
            <w:r w:rsidRPr="00276795">
              <w:t>2</w:t>
            </w:r>
            <w:proofErr w:type="spellStart"/>
            <w:r w:rsidRPr="00276795">
              <w:rPr>
                <w:lang w:val="en-US"/>
              </w:rPr>
              <w:t>NkcC</w:t>
            </w:r>
            <w:proofErr w:type="spellEnd"/>
            <w:r w:rsidRPr="00276795">
              <w:t>5</w:t>
            </w:r>
            <w:proofErr w:type="spellStart"/>
            <w:r w:rsidRPr="00276795">
              <w:rPr>
                <w:lang w:val="en-US"/>
              </w:rPr>
              <w:t>tdmQucnUvY</w:t>
            </w:r>
            <w:proofErr w:type="spellEnd"/>
            <w:r w:rsidRPr="00276795">
              <w:t>3</w:t>
            </w:r>
            <w:proofErr w:type="spellStart"/>
            <w:r w:rsidRPr="00276795">
              <w:rPr>
                <w:lang w:val="en-US"/>
              </w:rPr>
              <w:t>JsL</w:t>
            </w:r>
            <w:proofErr w:type="spellEnd"/>
            <w:r w:rsidRPr="00276795">
              <w:t>2</w:t>
            </w:r>
            <w:r w:rsidRPr="00276795">
              <w:rPr>
                <w:lang w:val="en-US"/>
              </w:rPr>
              <w:t>E</w:t>
            </w:r>
            <w:r w:rsidRPr="00276795">
              <w:t>5</w:t>
            </w:r>
            <w:proofErr w:type="spellStart"/>
            <w:r w:rsidRPr="00276795">
              <w:rPr>
                <w:lang w:val="en-US"/>
              </w:rPr>
              <w:t>Zjg</w:t>
            </w:r>
            <w:proofErr w:type="spellEnd"/>
            <w:r w:rsidRPr="00276795">
              <w:t>4</w:t>
            </w:r>
            <w:proofErr w:type="spellStart"/>
            <w:r w:rsidRPr="00276795">
              <w:rPr>
                <w:lang w:val="en-US"/>
              </w:rPr>
              <w:t>NzMwNDI</w:t>
            </w:r>
            <w:proofErr w:type="spellEnd"/>
            <w:r w:rsidRPr="00276795">
              <w:t>2</w:t>
            </w:r>
            <w:proofErr w:type="spellStart"/>
            <w:r w:rsidRPr="00276795">
              <w:rPr>
                <w:lang w:val="en-US"/>
              </w:rPr>
              <w:t>MDNkOWMwZTY</w:t>
            </w:r>
            <w:proofErr w:type="spellEnd"/>
            <w:r w:rsidRPr="00276795">
              <w:t>5</w:t>
            </w:r>
            <w:proofErr w:type="spellStart"/>
            <w:r w:rsidRPr="00276795">
              <w:rPr>
                <w:lang w:val="en-US"/>
              </w:rPr>
              <w:t>NzkxMjFiNWE</w:t>
            </w:r>
            <w:proofErr w:type="spellEnd"/>
            <w:r w:rsidRPr="00276795">
              <w:t>4</w:t>
            </w:r>
            <w:proofErr w:type="spellStart"/>
            <w:r w:rsidRPr="00276795">
              <w:rPr>
                <w:lang w:val="en-US"/>
              </w:rPr>
              <w:t>NWMwYmI</w:t>
            </w:r>
            <w:proofErr w:type="spellEnd"/>
            <w:r w:rsidRPr="00276795">
              <w:t>0</w:t>
            </w:r>
            <w:proofErr w:type="spellStart"/>
            <w:r w:rsidRPr="00276795">
              <w:rPr>
                <w:lang w:val="en-US"/>
              </w:rPr>
              <w:t>YTYzODAuY</w:t>
            </w:r>
            <w:proofErr w:type="spellEnd"/>
            <w:r w:rsidRPr="00276795">
              <w:t>3</w:t>
            </w:r>
            <w:proofErr w:type="spellStart"/>
            <w:r w:rsidRPr="00276795">
              <w:rPr>
                <w:lang w:val="en-US"/>
              </w:rPr>
              <w:t>JshkNodHRwOi</w:t>
            </w:r>
            <w:proofErr w:type="spellEnd"/>
            <w:r w:rsidRPr="00276795">
              <w:t>8</w:t>
            </w:r>
            <w:proofErr w:type="spellStart"/>
            <w:r w:rsidRPr="00276795">
              <w:rPr>
                <w:lang w:val="en-US"/>
              </w:rPr>
              <w:t>vY</w:t>
            </w:r>
            <w:proofErr w:type="spellEnd"/>
            <w:r w:rsidRPr="00276795">
              <w:t>2</w:t>
            </w:r>
            <w:proofErr w:type="spellStart"/>
            <w:r w:rsidRPr="00276795">
              <w:rPr>
                <w:lang w:val="en-US"/>
              </w:rPr>
              <w:t>RwMi</w:t>
            </w:r>
            <w:proofErr w:type="spellEnd"/>
            <w:r w:rsidRPr="00276795">
              <w:t>5</w:t>
            </w:r>
            <w:proofErr w:type="spellStart"/>
            <w:r w:rsidRPr="00276795">
              <w:rPr>
                <w:lang w:val="en-US"/>
              </w:rPr>
              <w:t>tdmQucnUvY</w:t>
            </w:r>
            <w:proofErr w:type="spellEnd"/>
            <w:r w:rsidRPr="00276795">
              <w:t>3</w:t>
            </w:r>
            <w:proofErr w:type="spellStart"/>
            <w:r w:rsidRPr="00276795">
              <w:rPr>
                <w:lang w:val="en-US"/>
              </w:rPr>
              <w:t>JsL</w:t>
            </w:r>
            <w:proofErr w:type="spellEnd"/>
            <w:r w:rsidRPr="00276795">
              <w:t>2</w:t>
            </w:r>
            <w:r w:rsidRPr="00276795">
              <w:rPr>
                <w:lang w:val="en-US"/>
              </w:rPr>
              <w:t>E</w:t>
            </w:r>
            <w:r w:rsidRPr="00276795">
              <w:t>5</w:t>
            </w:r>
            <w:proofErr w:type="spellStart"/>
            <w:r w:rsidRPr="00276795">
              <w:rPr>
                <w:lang w:val="en-US"/>
              </w:rPr>
              <w:t>Zjg</w:t>
            </w:r>
            <w:proofErr w:type="spellEnd"/>
            <w:r w:rsidRPr="00276795">
              <w:t>4</w:t>
            </w:r>
            <w:proofErr w:type="spellStart"/>
            <w:r w:rsidRPr="00276795">
              <w:rPr>
                <w:lang w:val="en-US"/>
              </w:rPr>
              <w:t>NzMwNDI</w:t>
            </w:r>
            <w:proofErr w:type="spellEnd"/>
            <w:r w:rsidRPr="00276795">
              <w:t>2</w:t>
            </w:r>
            <w:proofErr w:type="spellStart"/>
            <w:r w:rsidRPr="00276795">
              <w:rPr>
                <w:lang w:val="en-US"/>
              </w:rPr>
              <w:t>MDNkOWMwZTY</w:t>
            </w:r>
            <w:proofErr w:type="spellEnd"/>
            <w:r w:rsidRPr="00276795">
              <w:t>5</w:t>
            </w:r>
            <w:proofErr w:type="spellStart"/>
            <w:r w:rsidRPr="00276795">
              <w:rPr>
                <w:lang w:val="en-US"/>
              </w:rPr>
              <w:t>NzkxMjFiNWE</w:t>
            </w:r>
            <w:proofErr w:type="spellEnd"/>
            <w:r w:rsidRPr="00276795">
              <w:t>4</w:t>
            </w:r>
            <w:proofErr w:type="spellStart"/>
            <w:r w:rsidRPr="00276795">
              <w:rPr>
                <w:lang w:val="en-US"/>
              </w:rPr>
              <w:t>NWMwYmI</w:t>
            </w:r>
            <w:proofErr w:type="spellEnd"/>
            <w:r w:rsidRPr="00276795">
              <w:t>0</w:t>
            </w:r>
            <w:proofErr w:type="spellStart"/>
            <w:r w:rsidRPr="00276795">
              <w:rPr>
                <w:lang w:val="en-US"/>
              </w:rPr>
              <w:t>YTYzODAuY</w:t>
            </w:r>
            <w:proofErr w:type="spellEnd"/>
            <w:r w:rsidRPr="00276795">
              <w:t>3</w:t>
            </w:r>
            <w:proofErr w:type="spellStart"/>
            <w:r w:rsidRPr="00276795">
              <w:rPr>
                <w:lang w:val="en-US"/>
              </w:rPr>
              <w:t>JshkRodHRwOi</w:t>
            </w:r>
            <w:proofErr w:type="spellEnd"/>
            <w:r w:rsidRPr="00276795">
              <w:t>8</w:t>
            </w:r>
            <w:proofErr w:type="spellStart"/>
            <w:r w:rsidRPr="00276795">
              <w:rPr>
                <w:lang w:val="en-US"/>
              </w:rPr>
              <w:t>vd</w:t>
            </w:r>
            <w:proofErr w:type="spellEnd"/>
            <w:r w:rsidRPr="00276795">
              <w:t>3</w:t>
            </w:r>
            <w:r w:rsidRPr="00276795">
              <w:rPr>
                <w:lang w:val="en-US"/>
              </w:rPr>
              <w:t>d</w:t>
            </w:r>
            <w:r w:rsidRPr="00276795">
              <w:t>3</w:t>
            </w:r>
            <w:proofErr w:type="spellStart"/>
            <w:r w:rsidRPr="00276795">
              <w:rPr>
                <w:lang w:val="en-US"/>
              </w:rPr>
              <w:t>LnVjbXZkLnJ</w:t>
            </w:r>
            <w:proofErr w:type="spellEnd"/>
            <w:r w:rsidRPr="00276795">
              <w:t>1</w:t>
            </w:r>
            <w:r w:rsidRPr="00276795">
              <w:rPr>
                <w:lang w:val="en-US"/>
              </w:rPr>
              <w:t>L</w:t>
            </w:r>
            <w:r w:rsidRPr="00276795">
              <w:t>2</w:t>
            </w:r>
            <w:proofErr w:type="spellStart"/>
            <w:r w:rsidRPr="00276795">
              <w:rPr>
                <w:lang w:val="en-US"/>
              </w:rPr>
              <w:t>NybC</w:t>
            </w:r>
            <w:proofErr w:type="spellEnd"/>
            <w:r w:rsidRPr="00276795">
              <w:t>9</w:t>
            </w:r>
            <w:proofErr w:type="spellStart"/>
            <w:r w:rsidRPr="00276795">
              <w:rPr>
                <w:lang w:val="en-US"/>
              </w:rPr>
              <w:t>hOWY</w:t>
            </w:r>
            <w:proofErr w:type="spellEnd"/>
            <w:r w:rsidRPr="00276795">
              <w:t>4</w:t>
            </w:r>
            <w:proofErr w:type="spellStart"/>
            <w:r w:rsidRPr="00276795">
              <w:rPr>
                <w:lang w:val="en-US"/>
              </w:rPr>
              <w:t>ODczMDQyNjAzZDljMGU</w:t>
            </w:r>
            <w:proofErr w:type="spellEnd"/>
            <w:r w:rsidRPr="00276795">
              <w:t>2</w:t>
            </w:r>
            <w:proofErr w:type="spellStart"/>
            <w:r w:rsidRPr="00276795">
              <w:rPr>
                <w:lang w:val="en-US"/>
              </w:rPr>
              <w:t>OTc</w:t>
            </w:r>
            <w:proofErr w:type="spellEnd"/>
            <w:r w:rsidRPr="00276795">
              <w:t>5</w:t>
            </w:r>
            <w:proofErr w:type="spellStart"/>
            <w:r w:rsidRPr="00276795">
              <w:rPr>
                <w:lang w:val="en-US"/>
              </w:rPr>
              <w:t>MTIxYjVhODVjMGJiNGE</w:t>
            </w:r>
            <w:proofErr w:type="spellEnd"/>
            <w:r w:rsidRPr="00276795">
              <w:t>2</w:t>
            </w:r>
            <w:proofErr w:type="spellStart"/>
            <w:r w:rsidRPr="00276795">
              <w:rPr>
                <w:lang w:val="en-US"/>
              </w:rPr>
              <w:t>MzgwLmNybDCBpgYIKwYBBQUHAQEEgZkwgZYwLwYIKwYBBQUHMAKGI</w:t>
            </w:r>
            <w:proofErr w:type="spellEnd"/>
            <w:r w:rsidRPr="00276795">
              <w:t>2</w:t>
            </w:r>
            <w:r w:rsidRPr="00276795">
              <w:rPr>
                <w:lang w:val="en-US"/>
              </w:rPr>
              <w:t>h</w:t>
            </w:r>
            <w:r w:rsidRPr="00276795">
              <w:t>0</w:t>
            </w:r>
            <w:proofErr w:type="spellStart"/>
            <w:r w:rsidRPr="00276795">
              <w:rPr>
                <w:lang w:val="en-US"/>
              </w:rPr>
              <w:t>dHA</w:t>
            </w:r>
            <w:proofErr w:type="spellEnd"/>
            <w:r w:rsidRPr="00276795">
              <w:t>6</w:t>
            </w:r>
            <w:r w:rsidRPr="00276795">
              <w:rPr>
                <w:lang w:val="en-US"/>
              </w:rPr>
              <w:t>Ly</w:t>
            </w:r>
            <w:r w:rsidRPr="00276795">
              <w:t>9</w:t>
            </w:r>
            <w:proofErr w:type="spellStart"/>
            <w:r w:rsidRPr="00276795">
              <w:rPr>
                <w:lang w:val="en-US"/>
              </w:rPr>
              <w:t>jZHAubXZkLnJ</w:t>
            </w:r>
            <w:proofErr w:type="spellEnd"/>
            <w:r w:rsidRPr="00276795">
              <w:t>1</w:t>
            </w:r>
            <w:r w:rsidRPr="00276795">
              <w:rPr>
                <w:lang w:val="en-US"/>
              </w:rPr>
              <w:t>L</w:t>
            </w:r>
            <w:r w:rsidRPr="00276795">
              <w:t>2</w:t>
            </w:r>
            <w:proofErr w:type="spellStart"/>
            <w:r w:rsidRPr="00276795">
              <w:rPr>
                <w:lang w:val="en-US"/>
              </w:rPr>
              <w:t>NlcnQvSEVBRF</w:t>
            </w:r>
            <w:proofErr w:type="spellEnd"/>
            <w:r w:rsidRPr="00276795">
              <w:t>9</w:t>
            </w:r>
            <w:proofErr w:type="spellStart"/>
            <w:r w:rsidRPr="00276795">
              <w:rPr>
                <w:lang w:val="en-US"/>
              </w:rPr>
              <w:t>NVkQuY</w:t>
            </w:r>
            <w:proofErr w:type="spellEnd"/>
            <w:r w:rsidRPr="00276795">
              <w:t>3</w:t>
            </w:r>
            <w:r w:rsidRPr="00276795">
              <w:rPr>
                <w:lang w:val="en-US"/>
              </w:rPr>
              <w:t>J</w:t>
            </w:r>
            <w:r w:rsidRPr="00276795">
              <w:t>0</w:t>
            </w:r>
            <w:proofErr w:type="spellStart"/>
            <w:r w:rsidRPr="00276795">
              <w:rPr>
                <w:lang w:val="en-US"/>
              </w:rPr>
              <w:t>MDAGCCsGAQUFBzAChiRodHRwOi</w:t>
            </w:r>
            <w:proofErr w:type="spellEnd"/>
            <w:r w:rsidRPr="00276795">
              <w:t>8</w:t>
            </w:r>
            <w:proofErr w:type="spellStart"/>
            <w:r w:rsidRPr="00276795">
              <w:rPr>
                <w:lang w:val="en-US"/>
              </w:rPr>
              <w:t>vY</w:t>
            </w:r>
            <w:proofErr w:type="spellEnd"/>
            <w:r w:rsidRPr="00276795">
              <w:t>2</w:t>
            </w:r>
            <w:proofErr w:type="spellStart"/>
            <w:r w:rsidRPr="00276795">
              <w:rPr>
                <w:lang w:val="en-US"/>
              </w:rPr>
              <w:t>RwMi</w:t>
            </w:r>
            <w:proofErr w:type="spellEnd"/>
            <w:r w:rsidRPr="00276795">
              <w:t>5</w:t>
            </w:r>
            <w:proofErr w:type="spellStart"/>
            <w:r w:rsidRPr="00276795">
              <w:rPr>
                <w:lang w:val="en-US"/>
              </w:rPr>
              <w:t>tdmQucnUvY</w:t>
            </w:r>
            <w:proofErr w:type="spellEnd"/>
            <w:r w:rsidRPr="00276795">
              <w:t>2</w:t>
            </w:r>
            <w:proofErr w:type="spellStart"/>
            <w:r w:rsidRPr="00276795">
              <w:rPr>
                <w:lang w:val="en-US"/>
              </w:rPr>
              <w:t>VydC</w:t>
            </w:r>
            <w:proofErr w:type="spellEnd"/>
            <w:r w:rsidRPr="00276795">
              <w:t>9</w:t>
            </w:r>
            <w:r w:rsidRPr="00276795">
              <w:rPr>
                <w:lang w:val="en-US"/>
              </w:rPr>
              <w:t>IRUFEX</w:t>
            </w:r>
            <w:r w:rsidRPr="00276795">
              <w:t>01</w:t>
            </w:r>
            <w:r w:rsidRPr="00276795">
              <w:rPr>
                <w:lang w:val="en-US"/>
              </w:rPr>
              <w:t>WRC</w:t>
            </w:r>
            <w:r w:rsidRPr="00276795">
              <w:t>5</w:t>
            </w:r>
            <w:proofErr w:type="spellStart"/>
            <w:r w:rsidRPr="00276795">
              <w:rPr>
                <w:lang w:val="en-US"/>
              </w:rPr>
              <w:t>jcnQwMQYIKwYBBQUHMAKGJWh</w:t>
            </w:r>
            <w:proofErr w:type="spellEnd"/>
            <w:r w:rsidRPr="00276795">
              <w:t>0</w:t>
            </w:r>
            <w:proofErr w:type="spellStart"/>
            <w:r w:rsidRPr="00276795">
              <w:rPr>
                <w:lang w:val="en-US"/>
              </w:rPr>
              <w:t>dHA</w:t>
            </w:r>
            <w:proofErr w:type="spellEnd"/>
            <w:r w:rsidRPr="00276795">
              <w:t>6</w:t>
            </w:r>
            <w:r w:rsidRPr="00276795">
              <w:rPr>
                <w:lang w:val="en-US"/>
              </w:rPr>
              <w:t>Ly</w:t>
            </w:r>
            <w:r w:rsidRPr="00276795">
              <w:t>93</w:t>
            </w:r>
            <w:r w:rsidRPr="00276795">
              <w:rPr>
                <w:lang w:val="en-US"/>
              </w:rPr>
              <w:t>d</w:t>
            </w:r>
            <w:r w:rsidRPr="00276795">
              <w:t>3</w:t>
            </w:r>
            <w:proofErr w:type="spellStart"/>
            <w:r w:rsidRPr="00276795">
              <w:rPr>
                <w:lang w:val="en-US"/>
              </w:rPr>
              <w:t>cudWNtdmQucnUvY</w:t>
            </w:r>
            <w:proofErr w:type="spellEnd"/>
            <w:r w:rsidRPr="00276795">
              <w:t>2</w:t>
            </w:r>
            <w:proofErr w:type="spellStart"/>
            <w:r w:rsidRPr="00276795">
              <w:rPr>
                <w:lang w:val="en-US"/>
              </w:rPr>
              <w:t>VydC</w:t>
            </w:r>
            <w:proofErr w:type="spellEnd"/>
            <w:r w:rsidRPr="00276795">
              <w:t>9</w:t>
            </w:r>
            <w:r w:rsidRPr="00276795">
              <w:rPr>
                <w:lang w:val="en-US"/>
              </w:rPr>
              <w:t>IRUFEX</w:t>
            </w:r>
            <w:r w:rsidRPr="00276795">
              <w:t>01</w:t>
            </w:r>
            <w:r w:rsidRPr="00276795">
              <w:rPr>
                <w:lang w:val="en-US"/>
              </w:rPr>
              <w:t>WRC</w:t>
            </w:r>
            <w:r w:rsidRPr="00276795">
              <w:t>5</w:t>
            </w:r>
            <w:proofErr w:type="spellStart"/>
            <w:r w:rsidRPr="00276795">
              <w:rPr>
                <w:lang w:val="en-US"/>
              </w:rPr>
              <w:t>jcnQwPAYJKwYBBAGCNxUKBC</w:t>
            </w:r>
            <w:proofErr w:type="spellEnd"/>
            <w:r w:rsidRPr="00276795">
              <w:t>8</w:t>
            </w:r>
            <w:r w:rsidRPr="00276795">
              <w:rPr>
                <w:lang w:val="en-US"/>
              </w:rPr>
              <w:t>wLTAKBggrBgEFBQcDBDAIBgYqhQMFAQEwCQYHKoUDAgIiBjAKBggrBgEFBQcDAjAIBgYqhQMCAgMDQQDMQvW</w:t>
            </w:r>
            <w:r w:rsidRPr="00276795">
              <w:t>99</w:t>
            </w:r>
            <w:proofErr w:type="spellStart"/>
            <w:r w:rsidRPr="00276795">
              <w:rPr>
                <w:lang w:val="en-US"/>
              </w:rPr>
              <w:t>ZiIgl</w:t>
            </w:r>
            <w:proofErr w:type="spellEnd"/>
            <w:r w:rsidRPr="00276795">
              <w:t>9</w:t>
            </w:r>
            <w:proofErr w:type="spellStart"/>
            <w:r w:rsidRPr="00276795">
              <w:rPr>
                <w:lang w:val="en-US"/>
              </w:rPr>
              <w:t>Fj</w:t>
            </w:r>
            <w:proofErr w:type="spellEnd"/>
            <w:r w:rsidRPr="00276795">
              <w:t>59</w:t>
            </w:r>
            <w:proofErr w:type="spellStart"/>
            <w:r w:rsidRPr="00276795">
              <w:rPr>
                <w:lang w:val="en-US"/>
              </w:rPr>
              <w:t>nHUBxlZr</w:t>
            </w:r>
            <w:proofErr w:type="spellEnd"/>
            <w:r w:rsidRPr="00276795">
              <w:t>6</w:t>
            </w:r>
            <w:proofErr w:type="spellStart"/>
            <w:r w:rsidRPr="00276795">
              <w:rPr>
                <w:lang w:val="en-US"/>
              </w:rPr>
              <w:t>XfDPsDVM</w:t>
            </w:r>
            <w:proofErr w:type="spellEnd"/>
            <w:r w:rsidRPr="00276795">
              <w:t>0</w:t>
            </w:r>
            <w:proofErr w:type="spellStart"/>
            <w:r w:rsidRPr="00276795">
              <w:rPr>
                <w:lang w:val="en-US"/>
              </w:rPr>
              <w:t>kr</w:t>
            </w:r>
            <w:proofErr w:type="spellEnd"/>
            <w:r w:rsidRPr="00276795">
              <w:t>7</w:t>
            </w:r>
            <w:proofErr w:type="spellStart"/>
            <w:r w:rsidRPr="00276795">
              <w:rPr>
                <w:lang w:val="en-US"/>
              </w:rPr>
              <w:t>ZcX</w:t>
            </w:r>
            <w:proofErr w:type="spellEnd"/>
            <w:r w:rsidRPr="00276795">
              <w:t>1</w:t>
            </w:r>
            <w:r w:rsidRPr="00276795">
              <w:rPr>
                <w:lang w:val="en-US"/>
              </w:rPr>
              <w:t>CT</w:t>
            </w:r>
            <w:r w:rsidRPr="00276795">
              <w:t>1</w:t>
            </w:r>
            <w:proofErr w:type="spellStart"/>
            <w:r w:rsidRPr="00276795">
              <w:rPr>
                <w:lang w:val="en-US"/>
              </w:rPr>
              <w:t>kT</w:t>
            </w:r>
            <w:proofErr w:type="spellEnd"/>
            <w:r w:rsidRPr="00276795">
              <w:t>71</w:t>
            </w:r>
            <w:proofErr w:type="spellStart"/>
            <w:r w:rsidRPr="00276795">
              <w:rPr>
                <w:lang w:val="en-US"/>
              </w:rPr>
              <w:t>jFLf</w:t>
            </w:r>
            <w:proofErr w:type="spellEnd"/>
            <w:r w:rsidRPr="00276795">
              <w:t>2</w:t>
            </w:r>
            <w:proofErr w:type="spellStart"/>
            <w:r w:rsidRPr="00276795">
              <w:rPr>
                <w:lang w:val="en-US"/>
              </w:rPr>
              <w:t>yFKUZWXEDwCy</w:t>
            </w:r>
            <w:proofErr w:type="spellEnd"/>
            <w:r w:rsidRPr="00276795">
              <w:t>1</w:t>
            </w:r>
            <w:proofErr w:type="spellStart"/>
            <w:r w:rsidRPr="00276795">
              <w:rPr>
                <w:lang w:val="en-US"/>
              </w:rPr>
              <w:t>kN</w:t>
            </w:r>
            <w:proofErr w:type="spellEnd"/>
            <w:r w:rsidRPr="00276795">
              <w:t>+</w:t>
            </w:r>
            <w:proofErr w:type="spellStart"/>
            <w:r w:rsidRPr="00276795">
              <w:rPr>
                <w:lang w:val="en-US"/>
              </w:rPr>
              <w:t>iTZzhusATGTBKkQD</w:t>
            </w:r>
            <w:proofErr w:type="spellEnd"/>
            <w:r w:rsidRPr="00276795">
              <w:t>&lt;/</w:t>
            </w:r>
            <w:proofErr w:type="spellStart"/>
            <w:r w:rsidRPr="00276795">
              <w:rPr>
                <w:lang w:val="en-US"/>
              </w:rPr>
              <w:t>wsse</w:t>
            </w:r>
            <w:proofErr w:type="spellEnd"/>
            <w:r w:rsidRPr="00276795">
              <w:t>:</w:t>
            </w:r>
            <w:proofErr w:type="spellStart"/>
            <w:r w:rsidRPr="00276795">
              <w:rPr>
                <w:lang w:val="en-US"/>
              </w:rPr>
              <w:t>BinarySecurityToken</w:t>
            </w:r>
            <w:proofErr w:type="spellEnd"/>
            <w:r w:rsidRPr="00276795">
              <w:t>&gt;</w:t>
            </w:r>
          </w:p>
          <w:p w:rsidR="00276795" w:rsidRPr="00276795" w:rsidRDefault="00276795" w:rsidP="00276795">
            <w:pPr>
              <w:pStyle w:val="af5"/>
              <w:framePr w:wrap="notBeside"/>
              <w:rPr>
                <w:lang w:val="en-US"/>
              </w:rPr>
            </w:pPr>
            <w:r w:rsidRPr="00276795">
              <w:t xml:space="preserve">        </w:t>
            </w:r>
            <w:r w:rsidRPr="00276795">
              <w:rPr>
                <w:lang w:val="en-US"/>
              </w:rPr>
              <w:t>&lt;/</w:t>
            </w:r>
            <w:proofErr w:type="spellStart"/>
            <w:r w:rsidRPr="00276795">
              <w:rPr>
                <w:lang w:val="en-US"/>
              </w:rPr>
              <w:t>wsse:Security</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&lt;/S:Header&gt;</w:t>
            </w:r>
          </w:p>
          <w:p w:rsidR="00276795" w:rsidRPr="00276795" w:rsidRDefault="00276795" w:rsidP="00276795">
            <w:pPr>
              <w:pStyle w:val="af5"/>
              <w:framePr w:wrap="notBeside"/>
              <w:rPr>
                <w:lang w:val="en-US"/>
              </w:rPr>
            </w:pPr>
            <w:r w:rsidRPr="00276795">
              <w:rPr>
                <w:lang w:val="en-US"/>
              </w:rPr>
              <w:t xml:space="preserve">    &lt;S:Body </w:t>
            </w:r>
            <w:proofErr w:type="spellStart"/>
            <w:r w:rsidRPr="00276795">
              <w:rPr>
                <w:lang w:val="en-US"/>
              </w:rPr>
              <w:t>wsu:Id</w:t>
            </w:r>
            <w:proofErr w:type="spellEnd"/>
            <w:r w:rsidRPr="00276795">
              <w:rPr>
                <w:lang w:val="en-US"/>
              </w:rPr>
              <w:t>="body"&gt;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RequestID</w:t>
            </w:r>
            <w:proofErr w:type="spellEnd"/>
            <w:r w:rsidRPr="00276795">
              <w:rPr>
                <w:lang w:val="en-US"/>
              </w:rPr>
              <w:t xml:space="preserve"> </w:t>
            </w:r>
            <w:proofErr w:type="spellStart"/>
            <w:r w:rsidRPr="00276795">
              <w:rPr>
                <w:lang w:val="en-US"/>
              </w:rPr>
              <w:t>xmlns</w:t>
            </w:r>
            <w:proofErr w:type="spellEnd"/>
            <w:r w:rsidRPr="00276795">
              <w:rPr>
                <w:lang w:val="en-US"/>
              </w:rPr>
              <w:t>="http://smev.gosuslugi.ru/rev111111" xmlns:ns10="http://tower.ru/mvd/clients/pl/response" xmlns:ns11="http://tower.ru/mvd/clients/common/requestID" xmlns:ns2="http://www.w3.org/2000/09/xmldsig#" xmlns:ns3="http://tower.ru/mvd/clients/wpe/unloadList" xmlns:ns4="http://www.w3.org/2004/08/xop/include" xmlns:ns5="http://tower.ru/mvd/clients/wpe/unload/request" xmlns:ns6="http://tower.ru/mvd/clients/wpe/unloadList/request" xmlns:ns7="http://tower.ru/mvd/clients/wpe/unload" xmlns:ns8="http://tower.ru/mvd/clients/pl/request" xmlns:ns9="http://tower.ru/mvd/clients/common/responseID"&gt;</w:t>
            </w:r>
          </w:p>
          <w:p w:rsidR="00276795" w:rsidRPr="00B70E32" w:rsidRDefault="00276795" w:rsidP="00276795">
            <w:pPr>
              <w:ind w:firstLine="0"/>
              <w:rPr>
                <w:lang w:val="en-US"/>
              </w:rPr>
            </w:pPr>
            <w:r w:rsidRPr="00276795">
              <w:rPr>
                <w:lang w:val="en-US"/>
              </w:rPr>
              <w:t xml:space="preserve">            </w:t>
            </w:r>
          </w:p>
          <w:p w:rsidR="00276795" w:rsidRPr="00B70E32" w:rsidRDefault="00276795" w:rsidP="00276795">
            <w:pPr>
              <w:ind w:firstLine="0"/>
              <w:rPr>
                <w:lang w:val="en-US"/>
              </w:rPr>
            </w:pPr>
          </w:p>
        </w:tc>
      </w:tr>
    </w:tbl>
    <w:p w:rsidR="00276795" w:rsidRPr="00B70E32" w:rsidRDefault="00276795" w:rsidP="00276795">
      <w:pPr>
        <w:rPr>
          <w:lang w:val="en-US"/>
        </w:rPr>
      </w:pPr>
    </w:p>
    <w:tbl>
      <w:tblPr>
        <w:tblStyle w:val="-4"/>
        <w:tblW w:w="0" w:type="auto"/>
        <w:tblLook w:val="04A0"/>
      </w:tblPr>
      <w:tblGrid>
        <w:gridCol w:w="9571"/>
      </w:tblGrid>
      <w:tr w:rsidR="00BE0215" w:rsidRPr="0049063E" w:rsidTr="00BE0215">
        <w:tc>
          <w:tcPr>
            <w:tcW w:w="9571" w:type="dxa"/>
          </w:tcPr>
          <w:p w:rsidR="00BE0215" w:rsidRPr="00BE0215" w:rsidRDefault="00BE0215" w:rsidP="00BE0215">
            <w:pPr>
              <w:pStyle w:val="af5"/>
              <w:framePr w:wrap="notBeside"/>
              <w:rPr>
                <w:lang w:val="en-US"/>
              </w:rPr>
            </w:pPr>
            <w:r w:rsidRPr="00BE0215">
              <w:rPr>
                <w:lang w:val="en-US"/>
              </w:rPr>
              <w:t>&lt;</w:t>
            </w:r>
            <w:proofErr w:type="spellStart"/>
            <w:r w:rsidRPr="00BE0215">
              <w:rPr>
                <w:lang w:val="en-US"/>
              </w:rPr>
              <w:t>RequestID</w:t>
            </w:r>
            <w:proofErr w:type="spellEnd"/>
            <w:r w:rsidRPr="00BE0215">
              <w:rPr>
                <w:lang w:val="en-US"/>
              </w:rPr>
              <w:t xml:space="preserve"> </w:t>
            </w:r>
            <w:proofErr w:type="spellStart"/>
            <w:r w:rsidRPr="00BE0215">
              <w:rPr>
                <w:lang w:val="en-US"/>
              </w:rPr>
              <w:t>xmlns</w:t>
            </w:r>
            <w:proofErr w:type="spellEnd"/>
            <w:r w:rsidRPr="00BE0215">
              <w:rPr>
                <w:lang w:val="en-US"/>
              </w:rPr>
              <w:t>="http://smev.gosuslugi.ru/rev111111" xmlns:ns10="http://tower.ru/mvd/clients/pl/response" xmlns:ns11="http://tower.ru/mvd/clients/common/requestID" xmlns:ns2="http://www.w3.org/2000/09/xmldsig#" xmlns:ns3="http://tower.ru/mvd/clients/wpe/unloadList" xmlns:ns4="http://www.w3.org/2004/08/xop/include" xmlns:ns5="http://tower.ru/mvd/clients/wpe/unload/request" xmlns:ns6="http://tower.ru/mvd/clients/wpe/unloadList/request" xmlns:ns7="http://tower.ru/mvd/clients/wpe/unload" xmlns:ns8="http://tower.ru/mvd/clients/pl/request" xmlns:ns9="http://tower.ru/mvd/clients/common/responseID"&gt;</w:t>
            </w:r>
          </w:p>
          <w:p w:rsidR="00BE0215" w:rsidRPr="00BE0215" w:rsidRDefault="00BE0215" w:rsidP="00BE0215">
            <w:pPr>
              <w:pStyle w:val="af5"/>
              <w:framePr w:wrap="notBeside"/>
              <w:rPr>
                <w:lang w:val="en-US"/>
              </w:rPr>
            </w:pPr>
            <w:r w:rsidRPr="00BE0215">
              <w:rPr>
                <w:lang w:val="en-US"/>
              </w:rPr>
              <w:t xml:space="preserve">            &lt;Message&gt;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TypeCode</w:t>
            </w:r>
            <w:proofErr w:type="spellEnd"/>
            <w:r w:rsidRPr="00BE0215">
              <w:rPr>
                <w:lang w:val="en-US"/>
              </w:rPr>
              <w:t>&gt;GSRV&lt;/</w:t>
            </w:r>
            <w:proofErr w:type="spellStart"/>
            <w:r w:rsidRPr="00BE0215">
              <w:rPr>
                <w:lang w:val="en-US"/>
              </w:rPr>
              <w:t>TypeCode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&lt;Status&gt;PING&lt;/Status&gt;</w:t>
            </w:r>
          </w:p>
          <w:p w:rsidR="00BE0215" w:rsidRPr="00BE0215" w:rsidRDefault="00BE0215" w:rsidP="00BE0215">
            <w:pPr>
              <w:pStyle w:val="af5"/>
              <w:framePr w:wrap="notBeside"/>
              <w:rPr>
                <w:lang w:val="en-US"/>
              </w:rPr>
            </w:pPr>
            <w:r w:rsidRPr="00BE0215">
              <w:rPr>
                <w:lang w:val="en-US"/>
              </w:rPr>
              <w:t xml:space="preserve">                &lt;Date&gt;2012-08-27T12:49:42.557+04:00&lt;/Date&gt;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ExchangeType</w:t>
            </w:r>
            <w:proofErr w:type="spellEnd"/>
            <w:r w:rsidRPr="00BE0215">
              <w:rPr>
                <w:lang w:val="en-US"/>
              </w:rPr>
              <w:t>&gt;2&lt;/</w:t>
            </w:r>
            <w:proofErr w:type="spellStart"/>
            <w:r w:rsidRPr="00BE0215">
              <w:rPr>
                <w:lang w:val="en-US"/>
              </w:rPr>
              <w:t>ExchangeType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&lt;RequestIdRef&gt;xxxxxxxx-xxxx-xxxx-xxxx-xxxxxxxxxxxx&lt;/RequestIdRef&gt;</w:t>
            </w:r>
          </w:p>
          <w:p w:rsidR="00BE0215" w:rsidRPr="00BE0215" w:rsidRDefault="00BE0215" w:rsidP="00BE0215">
            <w:pPr>
              <w:pStyle w:val="af5"/>
              <w:framePr w:wrap="notBeside"/>
              <w:rPr>
                <w:lang w:val="en-US"/>
              </w:rPr>
            </w:pPr>
            <w:r w:rsidRPr="00BE0215">
              <w:rPr>
                <w:lang w:val="en-US"/>
              </w:rPr>
              <w:t xml:space="preserve">                &lt;OriginRequestIdRef&gt;xxxxxxxx-xxxx-xxxx-xxxx-697742704698&lt;/OriginRequestIdRef&gt;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ServiceCode</w:t>
            </w:r>
            <w:proofErr w:type="spellEnd"/>
            <w:r w:rsidRPr="00BE0215">
              <w:rPr>
                <w:lang w:val="en-US"/>
              </w:rPr>
              <w:t>&gt;12345678911&lt;/</w:t>
            </w:r>
            <w:proofErr w:type="spellStart"/>
            <w:r w:rsidRPr="00BE0215">
              <w:rPr>
                <w:lang w:val="en-US"/>
              </w:rPr>
              <w:t>ServiceCode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CaseNumber</w:t>
            </w:r>
            <w:proofErr w:type="spellEnd"/>
            <w:r w:rsidRPr="00BE0215">
              <w:rPr>
                <w:lang w:val="en-US"/>
              </w:rPr>
              <w:t>&gt;6063424415381&lt;/</w:t>
            </w:r>
            <w:proofErr w:type="spellStart"/>
            <w:r w:rsidRPr="00BE0215">
              <w:rPr>
                <w:lang w:val="en-US"/>
              </w:rPr>
              <w:t>CaseNumber</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TestMsg</w:t>
            </w:r>
            <w:proofErr w:type="spellEnd"/>
            <w:r w:rsidRPr="00BE0215">
              <w:rPr>
                <w:lang w:val="en-US"/>
              </w:rPr>
              <w:t>&gt;test&lt;/</w:t>
            </w:r>
            <w:proofErr w:type="spellStart"/>
            <w:r w:rsidRPr="00BE0215">
              <w:rPr>
                <w:lang w:val="en-US"/>
              </w:rPr>
              <w:t>TestMsg</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B70E32" w:rsidRDefault="00BE0215" w:rsidP="00BE0215">
            <w:pPr>
              <w:pStyle w:val="af5"/>
              <w:framePr w:wrap="notBeside"/>
              <w:rPr>
                <w:lang w:val="en-US"/>
              </w:rPr>
            </w:pPr>
            <w:r w:rsidRPr="00BE0215">
              <w:rPr>
                <w:lang w:val="en-US"/>
              </w:rPr>
              <w:t xml:space="preserve">                    &lt;ns11:Message&gt;</w:t>
            </w:r>
          </w:p>
          <w:p w:rsidR="00BE0215" w:rsidRPr="00BE0215" w:rsidRDefault="00BE0215" w:rsidP="00BE0215">
            <w:pPr>
              <w:pStyle w:val="af5"/>
              <w:framePr w:wrap="notBeside"/>
              <w:rPr>
                <w:lang w:val="en-US"/>
              </w:rPr>
            </w:pPr>
            <w:r w:rsidRPr="00BE0215">
              <w:rPr>
                <w:lang w:val="en-US"/>
              </w:rPr>
              <w:t>&lt;ns11:InitialRegNumber regtime="2012-08-27T12:49:42.558+04:00"&gt;6063424415381&lt;/ns11:InitialRegNumber&gt;</w:t>
            </w:r>
          </w:p>
          <w:p w:rsidR="00BE0215" w:rsidRPr="00BE0215" w:rsidRDefault="00BE0215" w:rsidP="00BE0215">
            <w:pPr>
              <w:pStyle w:val="af5"/>
              <w:framePr w:wrap="notBeside"/>
              <w:rPr>
                <w:lang w:val="en-US"/>
              </w:rPr>
            </w:pPr>
            <w:r w:rsidRPr="00BE0215">
              <w:rPr>
                <w:lang w:val="en-US"/>
              </w:rPr>
              <w:t xml:space="preserve">                            &lt;ns11:Service code="3" /&gt;</w:t>
            </w:r>
          </w:p>
          <w:p w:rsidR="00BE0215" w:rsidRPr="00BE0215" w:rsidRDefault="00BE0215" w:rsidP="00BE0215">
            <w:pPr>
              <w:pStyle w:val="af5"/>
              <w:framePr w:wrap="notBeside"/>
              <w:rPr>
                <w:lang w:val="en-US"/>
              </w:rPr>
            </w:pPr>
            <w:r w:rsidRPr="00BE0215">
              <w:rPr>
                <w:lang w:val="en-US"/>
              </w:rPr>
              <w:t>&lt;ns11:Reason&gt;12345678911&lt;/ns11:Reason&gt;</w:t>
            </w:r>
          </w:p>
          <w:p w:rsidR="00BE0215" w:rsidRPr="00BE0215" w:rsidRDefault="00BE0215" w:rsidP="00BE0215">
            <w:pPr>
              <w:ind w:firstLine="0"/>
              <w:rPr>
                <w:lang w:val="en-US"/>
              </w:rPr>
            </w:pPr>
            <w:r w:rsidRPr="00BE0215">
              <w:rPr>
                <w:lang w:val="en-US"/>
              </w:rPr>
              <w:t xml:space="preserve">                        </w:t>
            </w:r>
          </w:p>
          <w:p w:rsidR="00BE0215" w:rsidRPr="00BE0215" w:rsidRDefault="00BE0215" w:rsidP="00BE0215">
            <w:pPr>
              <w:ind w:firstLine="0"/>
              <w:rPr>
                <w:lang w:val="en-US"/>
              </w:rPr>
            </w:pPr>
          </w:p>
        </w:tc>
      </w:tr>
    </w:tbl>
    <w:p w:rsidR="00BE0215" w:rsidRPr="00BE0215" w:rsidRDefault="00BE0215" w:rsidP="00276795">
      <w:pPr>
        <w:rPr>
          <w:lang w:val="en-US"/>
        </w:rPr>
      </w:pPr>
    </w:p>
    <w:tbl>
      <w:tblPr>
        <w:tblStyle w:val="-4"/>
        <w:tblW w:w="0" w:type="auto"/>
        <w:tblLook w:val="04A0"/>
      </w:tblPr>
      <w:tblGrid>
        <w:gridCol w:w="9571"/>
      </w:tblGrid>
      <w:tr w:rsidR="00BE0215" w:rsidTr="00BE0215">
        <w:tc>
          <w:tcPr>
            <w:tcW w:w="9571" w:type="dxa"/>
          </w:tcPr>
          <w:p w:rsidR="00BE0215" w:rsidRPr="00BE0215" w:rsidRDefault="00BE0215" w:rsidP="00BE0215">
            <w:pPr>
              <w:pStyle w:val="af5"/>
              <w:framePr w:wrap="notBeside"/>
              <w:rPr>
                <w:lang w:val="en-US"/>
              </w:rPr>
            </w:pPr>
            <w:r w:rsidRPr="00BE0215">
              <w:rPr>
                <w:lang w:val="en-US"/>
              </w:rPr>
              <w:lastRenderedPageBreak/>
              <w:t xml:space="preserve">                            &lt;ns11:Originator code="MVDR01001" </w:t>
            </w:r>
            <w:proofErr w:type="spellStart"/>
            <w:r w:rsidRPr="00BE0215">
              <w:rPr>
                <w:lang w:val="en-US"/>
              </w:rPr>
              <w:t>fio</w:t>
            </w:r>
            <w:proofErr w:type="spellEnd"/>
            <w:r w:rsidRPr="00BE0215">
              <w:rPr>
                <w:lang w:val="en-US"/>
              </w:rPr>
              <w:t>="</w:t>
            </w:r>
            <w:r>
              <w:t>Петрова</w:t>
            </w:r>
            <w:r w:rsidRPr="00BE0215">
              <w:rPr>
                <w:lang w:val="en-US"/>
              </w:rPr>
              <w:t xml:space="preserve"> </w:t>
            </w:r>
            <w:r>
              <w:t>И</w:t>
            </w:r>
            <w:r w:rsidRPr="00BE0215">
              <w:rPr>
                <w:lang w:val="en-US"/>
              </w:rPr>
              <w:t>.</w:t>
            </w:r>
            <w:r>
              <w:t>А</w:t>
            </w:r>
            <w:r w:rsidRPr="00BE0215">
              <w:rPr>
                <w:lang w:val="en-US"/>
              </w:rPr>
              <w:t xml:space="preserve">., </w:t>
            </w:r>
            <w:r>
              <w:t>тел</w:t>
            </w:r>
            <w:r w:rsidRPr="00BE0215">
              <w:rPr>
                <w:lang w:val="en-US"/>
              </w:rPr>
              <w:t>. (351) 232-3456" name="</w:t>
            </w:r>
            <w:r>
              <w:t>МВД</w:t>
            </w:r>
            <w:r w:rsidRPr="00BE0215">
              <w:rPr>
                <w:lang w:val="en-US"/>
              </w:rPr>
              <w:t xml:space="preserve"> </w:t>
            </w:r>
            <w:r>
              <w:t>России</w:t>
            </w:r>
            <w:r w:rsidRPr="00BE0215">
              <w:rPr>
                <w:lang w:val="en-US"/>
              </w:rPr>
              <w:t>" region="074" /&gt;</w:t>
            </w:r>
          </w:p>
          <w:p w:rsidR="00BE0215" w:rsidRPr="00BE0215" w:rsidRDefault="00BE0215" w:rsidP="00BE0215">
            <w:pPr>
              <w:pStyle w:val="af5"/>
              <w:framePr w:wrap="notBeside"/>
              <w:rPr>
                <w:lang w:val="en-US"/>
              </w:rPr>
            </w:pPr>
            <w:r w:rsidRPr="00BE0215">
              <w:rPr>
                <w:lang w:val="en-US"/>
              </w:rPr>
              <w:t xml:space="preserve">                            &lt;ns11:RegNumber </w:t>
            </w:r>
            <w:proofErr w:type="spellStart"/>
            <w:r w:rsidRPr="00BE0215">
              <w:rPr>
                <w:lang w:val="en-US"/>
              </w:rPr>
              <w:t>regtime</w:t>
            </w:r>
            <w:proofErr w:type="spellEnd"/>
            <w:r w:rsidRPr="00BE0215">
              <w:rPr>
                <w:lang w:val="en-US"/>
              </w:rPr>
              <w:t>="2012-08-27T12:49:42.558+04:00"&gt;3003000&lt;/ns11:RegNumber&gt;</w:t>
            </w:r>
          </w:p>
          <w:p w:rsidR="00BE0215" w:rsidRPr="00BE0215" w:rsidRDefault="00BE0215" w:rsidP="00BE0215">
            <w:pPr>
              <w:pStyle w:val="af5"/>
              <w:framePr w:wrap="notBeside"/>
              <w:rPr>
                <w:lang w:val="en-US"/>
              </w:rPr>
            </w:pPr>
            <w:r w:rsidRPr="00BE0215">
              <w:rPr>
                <w:lang w:val="en-US"/>
              </w:rPr>
              <w:t xml:space="preserve">                        &lt;/ns11:Header&gt;</w:t>
            </w:r>
          </w:p>
          <w:p w:rsidR="00BE0215" w:rsidRPr="00BE0215" w:rsidRDefault="00BE0215" w:rsidP="00BE0215">
            <w:pPr>
              <w:pStyle w:val="af5"/>
              <w:framePr w:wrap="notBeside"/>
              <w:rPr>
                <w:lang w:val="en-US"/>
              </w:rPr>
            </w:pPr>
            <w:r w:rsidRPr="00BE0215">
              <w:rPr>
                <w:lang w:val="en-US"/>
              </w:rPr>
              <w:t xml:space="preserve">                    &lt;/ns11:Message&gt;</w:t>
            </w:r>
          </w:p>
          <w:p w:rsidR="00BE0215" w:rsidRDefault="00BE0215" w:rsidP="00BE0215">
            <w:pPr>
              <w:framePr w:wrap="notBeside" w:vAnchor="text" w:hAnchor="text" w:y="1"/>
              <w:ind w:firstLine="0"/>
            </w:pPr>
          </w:p>
        </w:tc>
      </w:tr>
    </w:tbl>
    <w:p w:rsidR="00BE0215" w:rsidRDefault="00BE0215" w:rsidP="00BE0215">
      <w:pPr>
        <w:pStyle w:val="-6"/>
      </w:pPr>
      <w:r>
        <w:t>Пример отправки запроса на получение сведений</w:t>
      </w:r>
    </w:p>
    <w:p w:rsidR="00BE0215" w:rsidRDefault="00BE0215" w:rsidP="00BE0215">
      <w:pPr>
        <w:pStyle w:val="-6"/>
      </w:pPr>
    </w:p>
    <w:tbl>
      <w:tblPr>
        <w:tblStyle w:val="-4"/>
        <w:tblW w:w="0" w:type="auto"/>
        <w:tblLook w:val="04A0"/>
      </w:tblPr>
      <w:tblGrid>
        <w:gridCol w:w="9571"/>
      </w:tblGrid>
      <w:tr w:rsidR="00BE0215" w:rsidRPr="0049063E" w:rsidTr="00BE0215">
        <w:tc>
          <w:tcPr>
            <w:tcW w:w="9571" w:type="dxa"/>
          </w:tcPr>
          <w:p w:rsidR="00BE0215" w:rsidRPr="00BE0215" w:rsidRDefault="00BE0215" w:rsidP="00BE0215">
            <w:pPr>
              <w:pStyle w:val="af5"/>
              <w:framePr w:wrap="notBeside"/>
              <w:rPr>
                <w:lang w:val="en-US"/>
              </w:rPr>
            </w:pPr>
            <w:r w:rsidRPr="00BE0215">
              <w:rPr>
                <w:lang w:val="en-US"/>
              </w:rPr>
              <w:t xml:space="preserve">&lt;S:Envelope </w:t>
            </w:r>
            <w:proofErr w:type="spellStart"/>
            <w:r w:rsidRPr="00BE0215">
              <w:rPr>
                <w:lang w:val="en-US"/>
              </w:rPr>
              <w:t>xmlns:S</w:t>
            </w:r>
            <w:proofErr w:type="spellEnd"/>
            <w:r w:rsidRPr="00BE0215">
              <w:rPr>
                <w:lang w:val="en-US"/>
              </w:rPr>
              <w:t>="http://schemas.xmlsoap.org/soap/envelope/" xmlns:wsse="http://docs.oasis-open.org/wss/2004/01/oasis-200401-wss-wssecurity-secext-1.0.xsd" xmlns:wsu="http://docs.oasis-open.org/wss/2004/01/oasis-200401-wss-wssecurity-utility-1.0.xsd"&gt;</w:t>
            </w:r>
          </w:p>
          <w:p w:rsidR="00BE0215" w:rsidRPr="00BE0215" w:rsidRDefault="00BE0215" w:rsidP="00BE0215">
            <w:pPr>
              <w:pStyle w:val="af5"/>
              <w:framePr w:wrap="notBeside"/>
              <w:rPr>
                <w:lang w:val="en-US"/>
              </w:rPr>
            </w:pPr>
            <w:r w:rsidRPr="00BE0215">
              <w:rPr>
                <w:lang w:val="en-US"/>
              </w:rPr>
              <w:t xml:space="preserve">    &lt;S:Header&gt;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w:t>
            </w:r>
            <w:proofErr w:type="spellEnd"/>
            <w:r w:rsidRPr="00BE0215">
              <w:rPr>
                <w:lang w:val="en-US"/>
              </w:rPr>
              <w:t xml:space="preserve"> S:actor="http://smev.gosuslugi.ru/actors/smev"&gt;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w:t>
            </w:r>
            <w:proofErr w:type="spellEnd"/>
            <w:r w:rsidRPr="00BE0215">
              <w:rPr>
                <w:lang w:val="en-US"/>
              </w:rPr>
              <w:t xml:space="preserve"> </w:t>
            </w:r>
            <w:proofErr w:type="spellStart"/>
            <w:r w:rsidRPr="00BE0215">
              <w:rPr>
                <w:lang w:val="en-US"/>
              </w:rPr>
              <w:t>xmlns:ds</w:t>
            </w:r>
            <w:proofErr w:type="spellEnd"/>
            <w:r w:rsidRPr="00BE0215">
              <w:rPr>
                <w:lang w:val="en-US"/>
              </w:rPr>
              <w:t>="http://www.w3.org/2000/09/xmldsig#"&gt;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ds:SignedInfo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ds:CanonicalizationMethod</w:t>
            </w:r>
            <w:proofErr w:type="spellEnd"/>
            <w:r w:rsidRPr="00BE0215">
              <w:rPr>
                <w:lang w:val="en-US"/>
              </w:rPr>
              <w:t xml:space="preserve"> Algorithm="http://www.w3.org/2001/10/xml-exc-c14n#" /&gt;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ds:SignatureMethod</w:t>
            </w:r>
            <w:proofErr w:type="spellEnd"/>
            <w:r w:rsidRPr="00BE0215">
              <w:rPr>
                <w:lang w:val="en-US"/>
              </w:rPr>
              <w:t xml:space="preserve"> Algorithm="http://www.w3.org/2001/04/xmldsig-more#gostr34102001-gostr3411" /&gt;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ds:Reference</w:t>
            </w:r>
            <w:proofErr w:type="spellEnd"/>
            <w:r w:rsidRPr="00BE0215">
              <w:rPr>
                <w:lang w:val="en-US"/>
              </w:rPr>
              <w:t xml:space="preserve"> URI="#body"&gt;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ds:Transforms</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ds:Transform</w:t>
            </w:r>
            <w:proofErr w:type="spellEnd"/>
            <w:r w:rsidRPr="00BE0215">
              <w:rPr>
                <w:lang w:val="en-US"/>
              </w:rPr>
              <w:t xml:space="preserve"> Algorithm="http://www.w3.org/2001/10/xml-exc-c14n#" /&gt;&lt;/</w:t>
            </w:r>
            <w:proofErr w:type="spellStart"/>
            <w:r w:rsidRPr="00BE0215">
              <w:rPr>
                <w:lang w:val="en-US"/>
              </w:rPr>
              <w:t>ds:Transforms</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ds:DigestMethod</w:t>
            </w:r>
            <w:proofErr w:type="spellEnd"/>
            <w:r w:rsidRPr="00BE0215">
              <w:rPr>
                <w:lang w:val="en-US"/>
              </w:rPr>
              <w:t xml:space="preserve"> Algorithm="http://www.w3.org/2001/04/xmldsig-more#gostr3411" /&gt;</w:t>
            </w:r>
          </w:p>
          <w:p w:rsidR="00BE0215" w:rsidRPr="00BE0215" w:rsidRDefault="00BE0215" w:rsidP="00BE0215">
            <w:pPr>
              <w:pStyle w:val="af5"/>
              <w:framePr w:wrap="notBeside"/>
              <w:rPr>
                <w:lang w:val="en-US"/>
              </w:rPr>
            </w:pPr>
            <w:r w:rsidRPr="00BE0215">
              <w:rPr>
                <w:lang w:val="en-US"/>
              </w:rPr>
              <w:t xml:space="preserve">                        &lt;ds:DigestValue&gt;uXvF2hLeeDwJqDvbLd6YxhQBPZU5uP0WkJgamc+IiAY=&lt;/ds:DigestValue&gt;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ds:SignedInfo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&lt;ds:SignatureValue&gt;XI4/JrIGn59WDf7JDJ0J73tC2pu9NWVrUy8FOfT5mw3shTwJFA8Fy/BxeWkiT2v+nje5FFK/Ra3lwRwCroyFyg==&lt;/ds:SignatureValue&gt;</w:t>
            </w:r>
          </w:p>
          <w:p w:rsidR="00BE0215" w:rsidRPr="00B70E32" w:rsidRDefault="00BE0215" w:rsidP="00BE0215">
            <w:pPr>
              <w:pStyle w:val="af5"/>
              <w:framePr w:wrap="notBeside"/>
              <w:rPr>
                <w:lang w:val="en-US"/>
              </w:rPr>
            </w:pPr>
          </w:p>
        </w:tc>
      </w:tr>
    </w:tbl>
    <w:p w:rsidR="00BE0215" w:rsidRPr="00B70E32" w:rsidRDefault="00BE0215" w:rsidP="00BE0215">
      <w:pPr>
        <w:pStyle w:val="-6"/>
        <w:rPr>
          <w:lang w:val="en-US"/>
        </w:rPr>
      </w:pPr>
    </w:p>
    <w:p w:rsidR="00BE0215" w:rsidRPr="00B70E32" w:rsidRDefault="00BE0215" w:rsidP="00BE0215">
      <w:pPr>
        <w:pStyle w:val="-6"/>
        <w:rPr>
          <w:lang w:val="en-US"/>
        </w:rPr>
      </w:pPr>
    </w:p>
    <w:p w:rsidR="00BE0215" w:rsidRPr="00B70E32" w:rsidRDefault="00BE0215" w:rsidP="00BE0215">
      <w:pPr>
        <w:pStyle w:val="-6"/>
        <w:rPr>
          <w:lang w:val="en-US"/>
        </w:rPr>
      </w:pPr>
    </w:p>
    <w:tbl>
      <w:tblPr>
        <w:tblStyle w:val="-4"/>
        <w:tblW w:w="0" w:type="auto"/>
        <w:tblLook w:val="04A0"/>
      </w:tblPr>
      <w:tblGrid>
        <w:gridCol w:w="9571"/>
      </w:tblGrid>
      <w:tr w:rsidR="00BE0215" w:rsidRPr="0049063E" w:rsidTr="00BE0215">
        <w:tc>
          <w:tcPr>
            <w:tcW w:w="9571" w:type="dxa"/>
          </w:tcPr>
          <w:p w:rsidR="00BE0215" w:rsidRPr="00BE0215" w:rsidRDefault="00BE0215" w:rsidP="00BE0215">
            <w:pPr>
              <w:pStyle w:val="af5"/>
              <w:framePr w:wrap="notBeside"/>
              <w:rPr>
                <w:lang w:val="en-US"/>
              </w:rPr>
            </w:pPr>
            <w:r w:rsidRPr="00BE0215">
              <w:rPr>
                <w:lang w:val="en-US"/>
              </w:rPr>
              <w:lastRenderedPageBreak/>
              <w:t xml:space="preserve">                &lt;</w:t>
            </w:r>
            <w:proofErr w:type="spellStart"/>
            <w:r w:rsidRPr="00BE0215">
              <w:rPr>
                <w:lang w:val="en-US"/>
              </w:rPr>
              <w:t>ds:KeyInfo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wsse:SecurityTokenReference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wsse:Reference</w:t>
            </w:r>
            <w:proofErr w:type="spellEnd"/>
            <w:r w:rsidRPr="00BE0215">
              <w:rPr>
                <w:lang w:val="en-US"/>
              </w:rPr>
              <w:t xml:space="preserve"> URI="#</w:t>
            </w:r>
            <w:proofErr w:type="spellStart"/>
            <w:r w:rsidRPr="00BE0215">
              <w:rPr>
                <w:lang w:val="en-US"/>
              </w:rPr>
              <w:t>SenderCertificate</w:t>
            </w:r>
            <w:proofErr w:type="spellEnd"/>
            <w:r w:rsidRPr="00BE0215">
              <w:rPr>
                <w:lang w:val="en-US"/>
              </w:rPr>
              <w:t>" ValueType="http://docs.oasis-open.org/wss/2004/01/oasis-200401-wss-x509-token-profile-1.0#X509v3" /&gt;&lt;/</w:t>
            </w:r>
            <w:proofErr w:type="spellStart"/>
            <w:r w:rsidRPr="00BE0215">
              <w:rPr>
                <w:lang w:val="en-US"/>
              </w:rPr>
              <w:t>wsse:SecurityTokenReference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ds:KeyInfo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&lt;</w:t>
            </w:r>
            <w:proofErr w:type="spellStart"/>
            <w:r w:rsidRPr="00BE0215">
              <w:rPr>
                <w:lang w:val="en-US"/>
              </w:rPr>
              <w:t>wsse:BinarySecurityToken</w:t>
            </w:r>
            <w:proofErr w:type="spellEnd"/>
            <w:r w:rsidRPr="00BE0215">
              <w:rPr>
                <w:lang w:val="en-US"/>
              </w:rPr>
              <w:t xml:space="preserve"> EncodingType="http://docs.oasis-open.org/wss/2004/01/oasis-200401-wss-soap-message-security-1.0#Base64Binary" ValueType="http://docs.oasis-open.org/wss/2004/01/oasis-200401-wss-x509-token-profile-1.0#X509v3" wsu:Id="SenderCertificate"&gt;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&lt;/wsse:BinarySecurityToken&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&lt;/S:Header&gt;</w:t>
            </w:r>
          </w:p>
          <w:p w:rsidR="00BE0215" w:rsidRPr="00BE0215" w:rsidRDefault="00BE0215" w:rsidP="00BE0215">
            <w:pPr>
              <w:pStyle w:val="af5"/>
              <w:framePr w:wrap="notBeside"/>
              <w:rPr>
                <w:lang w:val="en-US"/>
              </w:rPr>
            </w:pPr>
            <w:r w:rsidRPr="00BE0215">
              <w:rPr>
                <w:lang w:val="en-US"/>
              </w:rPr>
              <w:t xml:space="preserve">    &lt;S:Body </w:t>
            </w:r>
            <w:proofErr w:type="spellStart"/>
            <w:r w:rsidRPr="00BE0215">
              <w:rPr>
                <w:lang w:val="en-US"/>
              </w:rPr>
              <w:t>wsu:Id</w:t>
            </w:r>
            <w:proofErr w:type="spellEnd"/>
            <w:r w:rsidRPr="00BE0215">
              <w:rPr>
                <w:lang w:val="en-US"/>
              </w:rPr>
              <w:t>="body"&gt;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RequestPL</w:t>
            </w:r>
            <w:proofErr w:type="spellEnd"/>
            <w:r w:rsidRPr="00BE0215">
              <w:rPr>
                <w:lang w:val="en-US"/>
              </w:rPr>
              <w:t xml:space="preserve"> </w:t>
            </w:r>
            <w:proofErr w:type="spellStart"/>
            <w:r w:rsidRPr="00BE0215">
              <w:rPr>
                <w:lang w:val="en-US"/>
              </w:rPr>
              <w:t>xmlns</w:t>
            </w:r>
            <w:proofErr w:type="spellEnd"/>
            <w:r w:rsidRPr="00BE0215">
              <w:rPr>
                <w:lang w:val="en-US"/>
              </w:rPr>
              <w:t xml:space="preserve">="http://smev.gosuslugi.ru/rev111111" xmlns:ns10="http://tower.ru/mvd/clients/pl/response" xmlns:ns11="http://tower.ru/mvd/clients/common/requestID" xmlns:ns2="http://www.w3.org/2000/09/xmldsig#" xmlns:ns3="http://tower.ru/mvd/clients/wpe/unloadList" xmlns:ns4="http://www.w3.org/2004/08/xop/include" </w:t>
            </w:r>
          </w:p>
        </w:tc>
      </w:tr>
    </w:tbl>
    <w:p w:rsidR="00BE0215" w:rsidRPr="00B70E32" w:rsidRDefault="00BE0215" w:rsidP="00BE0215">
      <w:pPr>
        <w:pStyle w:val="-6"/>
        <w:rPr>
          <w:lang w:val="en-US"/>
        </w:rPr>
      </w:pPr>
    </w:p>
    <w:tbl>
      <w:tblPr>
        <w:tblStyle w:val="-4"/>
        <w:tblW w:w="0" w:type="auto"/>
        <w:tblLook w:val="04A0"/>
      </w:tblPr>
      <w:tblGrid>
        <w:gridCol w:w="9571"/>
      </w:tblGrid>
      <w:tr w:rsidR="00BE0215" w:rsidRPr="00BE0215" w:rsidTr="00BE0215">
        <w:tc>
          <w:tcPr>
            <w:tcW w:w="9571" w:type="dxa"/>
          </w:tcPr>
          <w:p w:rsidR="00BE0215" w:rsidRPr="00B70E32" w:rsidRDefault="00BE0215" w:rsidP="00BE0215">
            <w:pPr>
              <w:pStyle w:val="af5"/>
              <w:framePr w:wrap="notBeside"/>
              <w:rPr>
                <w:lang w:val="en-US"/>
              </w:rPr>
            </w:pPr>
            <w:r w:rsidRPr="00BE0215">
              <w:rPr>
                <w:lang w:val="en-US"/>
              </w:rPr>
              <w:lastRenderedPageBreak/>
              <w:t>xmlns</w:t>
            </w:r>
            <w:r w:rsidRPr="00B70E32">
              <w:rPr>
                <w:lang w:val="en-US"/>
              </w:rPr>
              <w:t>:</w:t>
            </w:r>
            <w:r w:rsidRPr="00BE0215">
              <w:rPr>
                <w:lang w:val="en-US"/>
              </w:rPr>
              <w:t>ns</w:t>
            </w:r>
            <w:r w:rsidRPr="00B70E32">
              <w:rPr>
                <w:lang w:val="en-US"/>
              </w:rPr>
              <w:t>5="</w:t>
            </w:r>
            <w:r w:rsidRPr="00BE0215">
              <w:rPr>
                <w:lang w:val="en-US"/>
              </w:rPr>
              <w:t>http</w:t>
            </w:r>
            <w:r w:rsidRPr="00B70E32">
              <w:rPr>
                <w:lang w:val="en-US"/>
              </w:rPr>
              <w:t>://</w:t>
            </w:r>
            <w:r w:rsidRPr="00BE0215">
              <w:rPr>
                <w:lang w:val="en-US"/>
              </w:rPr>
              <w:t>tower</w:t>
            </w:r>
            <w:r w:rsidRPr="00B70E32">
              <w:rPr>
                <w:lang w:val="en-US"/>
              </w:rPr>
              <w:t>.</w:t>
            </w:r>
            <w:r w:rsidRPr="00BE0215">
              <w:rPr>
                <w:lang w:val="en-US"/>
              </w:rPr>
              <w:t>ru</w:t>
            </w:r>
            <w:r w:rsidRPr="00B70E32">
              <w:rPr>
                <w:lang w:val="en-US"/>
              </w:rPr>
              <w:t>/</w:t>
            </w:r>
            <w:r w:rsidRPr="00BE0215">
              <w:rPr>
                <w:lang w:val="en-US"/>
              </w:rPr>
              <w:t>mvd</w:t>
            </w:r>
            <w:r w:rsidRPr="00B70E32">
              <w:rPr>
                <w:lang w:val="en-US"/>
              </w:rPr>
              <w:t>/</w:t>
            </w:r>
            <w:r w:rsidRPr="00BE0215">
              <w:rPr>
                <w:lang w:val="en-US"/>
              </w:rPr>
              <w:t>clients</w:t>
            </w:r>
            <w:r w:rsidRPr="00B70E32">
              <w:rPr>
                <w:lang w:val="en-US"/>
              </w:rPr>
              <w:t>/</w:t>
            </w:r>
            <w:r w:rsidRPr="00BE0215">
              <w:rPr>
                <w:lang w:val="en-US"/>
              </w:rPr>
              <w:t>wpe</w:t>
            </w:r>
            <w:r w:rsidRPr="00B70E32">
              <w:rPr>
                <w:lang w:val="en-US"/>
              </w:rPr>
              <w:t>/</w:t>
            </w:r>
            <w:r w:rsidRPr="00BE0215">
              <w:rPr>
                <w:lang w:val="en-US"/>
              </w:rPr>
              <w:t>unload</w:t>
            </w:r>
            <w:r w:rsidRPr="00B70E32">
              <w:rPr>
                <w:lang w:val="en-US"/>
              </w:rPr>
              <w:t>/</w:t>
            </w:r>
            <w:r w:rsidRPr="00BE0215">
              <w:rPr>
                <w:lang w:val="en-US"/>
              </w:rPr>
              <w:t>request</w:t>
            </w:r>
            <w:r w:rsidRPr="00B70E32">
              <w:rPr>
                <w:lang w:val="en-US"/>
              </w:rPr>
              <w:t xml:space="preserve">" </w:t>
            </w:r>
            <w:r w:rsidRPr="00BE0215">
              <w:rPr>
                <w:lang w:val="en-US"/>
              </w:rPr>
              <w:t>xmlns</w:t>
            </w:r>
            <w:r w:rsidRPr="00B70E32">
              <w:rPr>
                <w:lang w:val="en-US"/>
              </w:rPr>
              <w:t>:</w:t>
            </w:r>
            <w:r w:rsidRPr="00BE0215">
              <w:rPr>
                <w:lang w:val="en-US"/>
              </w:rPr>
              <w:t>ns</w:t>
            </w:r>
            <w:r w:rsidRPr="00B70E32">
              <w:rPr>
                <w:lang w:val="en-US"/>
              </w:rPr>
              <w:t>6="</w:t>
            </w:r>
            <w:r w:rsidRPr="00BE0215">
              <w:rPr>
                <w:lang w:val="en-US"/>
              </w:rPr>
              <w:t>http</w:t>
            </w:r>
            <w:r w:rsidRPr="00B70E32">
              <w:rPr>
                <w:lang w:val="en-US"/>
              </w:rPr>
              <w:t>://</w:t>
            </w:r>
            <w:r w:rsidRPr="00BE0215">
              <w:rPr>
                <w:lang w:val="en-US"/>
              </w:rPr>
              <w:t>tower</w:t>
            </w:r>
            <w:r w:rsidRPr="00B70E32">
              <w:rPr>
                <w:lang w:val="en-US"/>
              </w:rPr>
              <w:t>.</w:t>
            </w:r>
            <w:r w:rsidRPr="00BE0215">
              <w:rPr>
                <w:lang w:val="en-US"/>
              </w:rPr>
              <w:t>ru</w:t>
            </w:r>
            <w:r w:rsidRPr="00B70E32">
              <w:rPr>
                <w:lang w:val="en-US"/>
              </w:rPr>
              <w:t>/</w:t>
            </w:r>
            <w:r w:rsidRPr="00BE0215">
              <w:rPr>
                <w:lang w:val="en-US"/>
              </w:rPr>
              <w:t>mvd</w:t>
            </w:r>
            <w:r w:rsidRPr="00B70E32">
              <w:rPr>
                <w:lang w:val="en-US"/>
              </w:rPr>
              <w:t>/</w:t>
            </w:r>
            <w:r w:rsidRPr="00BE0215">
              <w:rPr>
                <w:lang w:val="en-US"/>
              </w:rPr>
              <w:t>clients</w:t>
            </w:r>
            <w:r w:rsidRPr="00B70E32">
              <w:rPr>
                <w:lang w:val="en-US"/>
              </w:rPr>
              <w:t>/</w:t>
            </w:r>
            <w:r w:rsidRPr="00BE0215">
              <w:rPr>
                <w:lang w:val="en-US"/>
              </w:rPr>
              <w:t>wpe</w:t>
            </w:r>
            <w:r w:rsidRPr="00B70E32">
              <w:rPr>
                <w:lang w:val="en-US"/>
              </w:rPr>
              <w:t>/</w:t>
            </w:r>
            <w:r w:rsidRPr="00BE0215">
              <w:rPr>
                <w:lang w:val="en-US"/>
              </w:rPr>
              <w:t>unloadList</w:t>
            </w:r>
            <w:r w:rsidRPr="00B70E32">
              <w:rPr>
                <w:lang w:val="en-US"/>
              </w:rPr>
              <w:t>/</w:t>
            </w:r>
            <w:r w:rsidRPr="00BE0215">
              <w:rPr>
                <w:lang w:val="en-US"/>
              </w:rPr>
              <w:t>request</w:t>
            </w:r>
            <w:r w:rsidRPr="00B70E32">
              <w:rPr>
                <w:lang w:val="en-US"/>
              </w:rPr>
              <w:t xml:space="preserve">" </w:t>
            </w:r>
            <w:r w:rsidRPr="00BE0215">
              <w:rPr>
                <w:lang w:val="en-US"/>
              </w:rPr>
              <w:t>xmlns</w:t>
            </w:r>
            <w:r w:rsidRPr="00B70E32">
              <w:rPr>
                <w:lang w:val="en-US"/>
              </w:rPr>
              <w:t>:</w:t>
            </w:r>
            <w:r w:rsidRPr="00BE0215">
              <w:rPr>
                <w:lang w:val="en-US"/>
              </w:rPr>
              <w:t>ns</w:t>
            </w:r>
            <w:r w:rsidRPr="00B70E32">
              <w:rPr>
                <w:lang w:val="en-US"/>
              </w:rPr>
              <w:t>7="</w:t>
            </w:r>
            <w:r w:rsidRPr="00BE0215">
              <w:rPr>
                <w:lang w:val="en-US"/>
              </w:rPr>
              <w:t>http</w:t>
            </w:r>
            <w:r w:rsidRPr="00B70E32">
              <w:rPr>
                <w:lang w:val="en-US"/>
              </w:rPr>
              <w:t>://</w:t>
            </w:r>
            <w:r w:rsidRPr="00BE0215">
              <w:rPr>
                <w:lang w:val="en-US"/>
              </w:rPr>
              <w:t>tower</w:t>
            </w:r>
            <w:r w:rsidRPr="00B70E32">
              <w:rPr>
                <w:lang w:val="en-US"/>
              </w:rPr>
              <w:t>.</w:t>
            </w:r>
            <w:r w:rsidRPr="00BE0215">
              <w:rPr>
                <w:lang w:val="en-US"/>
              </w:rPr>
              <w:t>ru</w:t>
            </w:r>
            <w:r w:rsidRPr="00B70E32">
              <w:rPr>
                <w:lang w:val="en-US"/>
              </w:rPr>
              <w:t>/</w:t>
            </w:r>
            <w:r w:rsidRPr="00BE0215">
              <w:rPr>
                <w:lang w:val="en-US"/>
              </w:rPr>
              <w:t>mvd</w:t>
            </w:r>
            <w:r w:rsidRPr="00B70E32">
              <w:rPr>
                <w:lang w:val="en-US"/>
              </w:rPr>
              <w:t>/</w:t>
            </w:r>
            <w:r w:rsidRPr="00BE0215">
              <w:rPr>
                <w:lang w:val="en-US"/>
              </w:rPr>
              <w:t>clients</w:t>
            </w:r>
            <w:r w:rsidRPr="00B70E32">
              <w:rPr>
                <w:lang w:val="en-US"/>
              </w:rPr>
              <w:t>/</w:t>
            </w:r>
            <w:r w:rsidRPr="00BE0215">
              <w:rPr>
                <w:lang w:val="en-US"/>
              </w:rPr>
              <w:t>wpe</w:t>
            </w:r>
            <w:r w:rsidRPr="00B70E32">
              <w:rPr>
                <w:lang w:val="en-US"/>
              </w:rPr>
              <w:t>/</w:t>
            </w:r>
            <w:r w:rsidRPr="00BE0215">
              <w:rPr>
                <w:lang w:val="en-US"/>
              </w:rPr>
              <w:t>unload</w:t>
            </w:r>
            <w:r w:rsidRPr="00B70E32">
              <w:rPr>
                <w:lang w:val="en-US"/>
              </w:rPr>
              <w:t>" xmlns:ns8="http://tower.ru/mvd/clients/pl/request" xmlns:ns9="http://tower.ru/mvd/clients/common/responseID"&gt;</w:t>
            </w:r>
          </w:p>
          <w:p w:rsidR="00BE0215" w:rsidRPr="00BE0215" w:rsidRDefault="00BE0215" w:rsidP="00BE0215">
            <w:pPr>
              <w:pStyle w:val="af5"/>
              <w:framePr w:wrap="notBeside"/>
              <w:rPr>
                <w:lang w:val="en-US"/>
              </w:rPr>
            </w:pPr>
            <w:r w:rsidRPr="00B70E32">
              <w:rPr>
                <w:lang w:val="en-US"/>
              </w:rPr>
              <w:t xml:space="preserve">            </w:t>
            </w:r>
            <w:r w:rsidRPr="00BE0215">
              <w:rPr>
                <w:lang w:val="en-US"/>
              </w:rPr>
              <w:t>&lt;Message&gt;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&lt;Recipient&gt;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TypeCode</w:t>
            </w:r>
            <w:proofErr w:type="spellEnd"/>
            <w:r w:rsidRPr="00BE0215">
              <w:rPr>
                <w:lang w:val="en-US"/>
              </w:rPr>
              <w:t>&gt;GSRV&lt;/</w:t>
            </w:r>
            <w:proofErr w:type="spellStart"/>
            <w:r w:rsidRPr="00BE0215">
              <w:rPr>
                <w:lang w:val="en-US"/>
              </w:rPr>
              <w:t>TypeCode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&lt;Status&gt;REQUEST&lt;/Status&gt;</w:t>
            </w:r>
          </w:p>
          <w:p w:rsidR="00BE0215" w:rsidRPr="00BE0215" w:rsidRDefault="00BE0215" w:rsidP="00BE0215">
            <w:pPr>
              <w:pStyle w:val="af5"/>
              <w:framePr w:wrap="notBeside"/>
              <w:rPr>
                <w:lang w:val="en-US"/>
              </w:rPr>
            </w:pPr>
            <w:r w:rsidRPr="00BE0215">
              <w:rPr>
                <w:lang w:val="en-US"/>
              </w:rPr>
              <w:t xml:space="preserve">                &lt;Date&gt;2012-08-27T12:49:42.105+04:00&lt;/Date&gt;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ExchangeType</w:t>
            </w:r>
            <w:proofErr w:type="spellEnd"/>
            <w:r w:rsidRPr="00BE0215">
              <w:rPr>
                <w:lang w:val="en-US"/>
              </w:rPr>
              <w:t>&gt;2&lt;/</w:t>
            </w:r>
            <w:proofErr w:type="spellStart"/>
            <w:r w:rsidRPr="00BE0215">
              <w:rPr>
                <w:lang w:val="en-US"/>
              </w:rPr>
              <w:t>ExchangeType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ServiceCode</w:t>
            </w:r>
            <w:proofErr w:type="spellEnd"/>
            <w:r w:rsidRPr="00BE0215">
              <w:rPr>
                <w:lang w:val="en-US"/>
              </w:rPr>
              <w:t>&gt;12345678911&lt;/</w:t>
            </w:r>
            <w:proofErr w:type="spellStart"/>
            <w:r w:rsidRPr="00BE0215">
              <w:rPr>
                <w:lang w:val="en-US"/>
              </w:rPr>
              <w:t>ServiceCode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CaseNumber</w:t>
            </w:r>
            <w:proofErr w:type="spellEnd"/>
            <w:r w:rsidRPr="00BE0215">
              <w:rPr>
                <w:lang w:val="en-US"/>
              </w:rPr>
              <w:t>&gt;6063424415381&lt;/</w:t>
            </w:r>
            <w:proofErr w:type="spellStart"/>
            <w:r w:rsidRPr="00BE0215">
              <w:rPr>
                <w:lang w:val="en-US"/>
              </w:rPr>
              <w:t>CaseNumber</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TestMsg</w:t>
            </w:r>
            <w:proofErr w:type="spellEnd"/>
            <w:r w:rsidRPr="00BE0215">
              <w:rPr>
                <w:lang w:val="en-US"/>
              </w:rPr>
              <w:t>&gt;test&lt;/</w:t>
            </w:r>
            <w:proofErr w:type="spellStart"/>
            <w:r w:rsidRPr="00BE0215">
              <w:rPr>
                <w:lang w:val="en-US"/>
              </w:rPr>
              <w:t>TestMsg</w:t>
            </w:r>
            <w:proofErr w:type="spellEnd"/>
            <w:r w:rsidRPr="00BE0215">
              <w:rPr>
                <w:lang w:val="en-US"/>
              </w:rPr>
              <w:t>&gt; &lt;/Message&gt;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&lt;ns8:Message&gt;</w:t>
            </w:r>
          </w:p>
          <w:p w:rsidR="00BE0215" w:rsidRPr="00BE0215" w:rsidRDefault="00BE0215" w:rsidP="00BE0215">
            <w:pPr>
              <w:pStyle w:val="af5"/>
              <w:framePr w:wrap="notBeside"/>
              <w:rPr>
                <w:lang w:val="en-US"/>
              </w:rPr>
            </w:pPr>
            <w:r w:rsidRPr="00BE0215">
              <w:rPr>
                <w:lang w:val="en-US"/>
              </w:rPr>
              <w:t xml:space="preserve">                        &lt;ns8:Header </w:t>
            </w:r>
            <w:proofErr w:type="spellStart"/>
            <w:r w:rsidRPr="00BE0215">
              <w:rPr>
                <w:lang w:val="en-US"/>
              </w:rPr>
              <w:t>from_foiv_id</w:t>
            </w:r>
            <w:proofErr w:type="spellEnd"/>
            <w:r w:rsidRPr="00BE0215">
              <w:rPr>
                <w:lang w:val="en-US"/>
              </w:rPr>
              <w:t xml:space="preserve">="MVDR01001" </w:t>
            </w:r>
            <w:proofErr w:type="spellStart"/>
            <w:r w:rsidRPr="00BE0215">
              <w:rPr>
                <w:lang w:val="en-US"/>
              </w:rPr>
              <w:t>from_foiv_name</w:t>
            </w:r>
            <w:proofErr w:type="spellEnd"/>
            <w:r w:rsidRPr="00BE0215">
              <w:rPr>
                <w:lang w:val="en-US"/>
              </w:rPr>
              <w:t>="</w:t>
            </w:r>
            <w:r>
              <w:t>МВД</w:t>
            </w:r>
            <w:r w:rsidRPr="00BE0215">
              <w:rPr>
                <w:lang w:val="en-US"/>
              </w:rPr>
              <w:t xml:space="preserve"> </w:t>
            </w:r>
            <w:r>
              <w:t>России</w:t>
            </w:r>
            <w:r w:rsidRPr="00BE0215">
              <w:rPr>
                <w:lang w:val="en-US"/>
              </w:rPr>
              <w:t xml:space="preserve">" </w:t>
            </w:r>
            <w:proofErr w:type="spellStart"/>
            <w:r w:rsidRPr="00BE0215">
              <w:rPr>
                <w:lang w:val="en-US"/>
              </w:rPr>
              <w:t>from_system</w:t>
            </w:r>
            <w:proofErr w:type="spellEnd"/>
            <w:r w:rsidRPr="00BE0215">
              <w:rPr>
                <w:lang w:val="en-US"/>
              </w:rPr>
              <w:t>="</w:t>
            </w:r>
            <w:r>
              <w:t>АИС</w:t>
            </w:r>
            <w:r w:rsidRPr="00BE0215">
              <w:rPr>
                <w:lang w:val="en-US"/>
              </w:rPr>
              <w:t xml:space="preserve"> </w:t>
            </w:r>
            <w:r>
              <w:t>ФМС</w:t>
            </w:r>
            <w:r w:rsidRPr="00BE0215">
              <w:rPr>
                <w:lang w:val="en-US"/>
              </w:rPr>
              <w:t xml:space="preserve">" </w:t>
            </w:r>
            <w:proofErr w:type="spellStart"/>
            <w:r w:rsidRPr="00BE0215">
              <w:rPr>
                <w:lang w:val="en-US"/>
              </w:rPr>
              <w:t>from_system_id</w:t>
            </w:r>
            <w:proofErr w:type="spellEnd"/>
            <w:r w:rsidRPr="00BE0215">
              <w:rPr>
                <w:lang w:val="en-US"/>
              </w:rPr>
              <w:t xml:space="preserve">="3" </w:t>
            </w:r>
            <w:proofErr w:type="spellStart"/>
            <w:r w:rsidRPr="00BE0215">
              <w:rPr>
                <w:lang w:val="en-US"/>
              </w:rPr>
              <w:t>msg_type</w:t>
            </w:r>
            <w:proofErr w:type="spellEnd"/>
            <w:r w:rsidRPr="00BE0215">
              <w:rPr>
                <w:lang w:val="en-US"/>
              </w:rPr>
              <w:t xml:space="preserve">="REQUEST" </w:t>
            </w:r>
            <w:proofErr w:type="spellStart"/>
            <w:r w:rsidRPr="00BE0215">
              <w:rPr>
                <w:lang w:val="en-US"/>
              </w:rPr>
              <w:t>msg_type</w:t>
            </w:r>
            <w:proofErr w:type="spellEnd"/>
            <w:r w:rsidRPr="00BE0215">
              <w:rPr>
                <w:lang w:val="en-US"/>
              </w:rPr>
              <w:t xml:space="preserve">="REQUEST" </w:t>
            </w:r>
            <w:proofErr w:type="spellStart"/>
            <w:r w:rsidRPr="00BE0215">
              <w:rPr>
                <w:lang w:val="en-US"/>
              </w:rPr>
              <w:t>msg_vid</w:t>
            </w:r>
            <w:proofErr w:type="spellEnd"/>
            <w:r w:rsidRPr="00BE0215">
              <w:rPr>
                <w:lang w:val="en-US"/>
              </w:rPr>
              <w:t xml:space="preserve">="EXPERIENCE1" </w:t>
            </w:r>
            <w:proofErr w:type="spellStart"/>
            <w:r w:rsidRPr="00BE0215">
              <w:rPr>
                <w:lang w:val="en-US"/>
              </w:rPr>
              <w:t>to_foiv_id</w:t>
            </w:r>
            <w:proofErr w:type="spellEnd"/>
            <w:r w:rsidRPr="00BE0215">
              <w:rPr>
                <w:lang w:val="en-US"/>
              </w:rPr>
              <w:t xml:space="preserve">="MVDR01001" </w:t>
            </w:r>
            <w:proofErr w:type="spellStart"/>
            <w:r w:rsidRPr="00BE0215">
              <w:rPr>
                <w:lang w:val="en-US"/>
              </w:rPr>
              <w:t>to_foiv_name</w:t>
            </w:r>
            <w:proofErr w:type="spellEnd"/>
            <w:r w:rsidRPr="00BE0215">
              <w:rPr>
                <w:lang w:val="en-US"/>
              </w:rPr>
              <w:t xml:space="preserve">="МВД </w:t>
            </w:r>
            <w:proofErr w:type="spellStart"/>
            <w:r w:rsidRPr="00BE0215">
              <w:rPr>
                <w:lang w:val="en-US"/>
              </w:rPr>
              <w:t>России</w:t>
            </w:r>
            <w:proofErr w:type="spellEnd"/>
            <w:r w:rsidRPr="00BE0215">
              <w:rPr>
                <w:lang w:val="en-US"/>
              </w:rPr>
              <w:t xml:space="preserve">" </w:t>
            </w:r>
            <w:proofErr w:type="spellStart"/>
            <w:r w:rsidRPr="00BE0215">
              <w:rPr>
                <w:lang w:val="en-US"/>
              </w:rPr>
              <w:t>to_system</w:t>
            </w:r>
            <w:proofErr w:type="spellEnd"/>
            <w:r w:rsidRPr="00BE0215">
              <w:rPr>
                <w:lang w:val="en-US"/>
              </w:rPr>
              <w:t xml:space="preserve">="АИС МВД" </w:t>
            </w:r>
            <w:proofErr w:type="spellStart"/>
            <w:r w:rsidRPr="00BE0215">
              <w:rPr>
                <w:lang w:val="en-US"/>
              </w:rPr>
              <w:t>to_system_id</w:t>
            </w:r>
            <w:proofErr w:type="spellEnd"/>
            <w:r w:rsidRPr="00BE0215">
              <w:rPr>
                <w:lang w:val="en-US"/>
              </w:rPr>
              <w:t>="8" version="1.1"&gt;</w:t>
            </w:r>
          </w:p>
          <w:p w:rsidR="00BE0215" w:rsidRPr="00BE0215" w:rsidRDefault="00BE0215" w:rsidP="00BE0215">
            <w:pPr>
              <w:pStyle w:val="af5"/>
              <w:framePr w:wrap="notBeside"/>
              <w:rPr>
                <w:lang w:val="en-US"/>
              </w:rPr>
            </w:pPr>
            <w:r w:rsidRPr="00BE0215">
              <w:rPr>
                <w:lang w:val="en-US"/>
              </w:rPr>
              <w:t xml:space="preserve">                            &lt;ns8:InitialRegNumber regtime="2012-08-27T12:49:42.105+04:00"&gt;6063424415381&lt;/ns8:InitialRegNumber&gt;</w:t>
            </w:r>
          </w:p>
          <w:p w:rsidR="00BE0215" w:rsidRPr="00BE0215" w:rsidRDefault="00BE0215" w:rsidP="00BE0215">
            <w:pPr>
              <w:pStyle w:val="af5"/>
              <w:framePr w:wrap="notBeside"/>
              <w:rPr>
                <w:lang w:val="en-US"/>
              </w:rPr>
            </w:pPr>
            <w:r w:rsidRPr="00BE0215">
              <w:rPr>
                <w:lang w:val="en-US"/>
              </w:rPr>
              <w:t xml:space="preserve">                            &lt;ns8:Service code="3" /&gt;</w:t>
            </w:r>
          </w:p>
          <w:p w:rsidR="00BE0215" w:rsidRPr="00BE0215" w:rsidRDefault="00BE0215" w:rsidP="00BE0215">
            <w:pPr>
              <w:pStyle w:val="af5"/>
              <w:framePr w:wrap="notBeside"/>
              <w:rPr>
                <w:lang w:val="en-US"/>
              </w:rPr>
            </w:pPr>
            <w:r w:rsidRPr="00BE0215">
              <w:rPr>
                <w:lang w:val="en-US"/>
              </w:rPr>
              <w:t xml:space="preserve">                            &lt;ns8:Reason&gt;12345678911&lt;/ns8:Reason&gt;</w:t>
            </w:r>
          </w:p>
          <w:p w:rsidR="00BE0215" w:rsidRPr="00BE0215" w:rsidRDefault="00BE0215" w:rsidP="00BE0215">
            <w:pPr>
              <w:pStyle w:val="af5"/>
              <w:framePr w:wrap="notBeside"/>
              <w:rPr>
                <w:lang w:val="en-US"/>
              </w:rPr>
            </w:pPr>
            <w:r w:rsidRPr="00BE0215">
              <w:rPr>
                <w:lang w:val="en-US"/>
              </w:rPr>
              <w:t xml:space="preserve">                            &lt;ns8:Originator code="MVDR01001" </w:t>
            </w:r>
            <w:proofErr w:type="spellStart"/>
            <w:r w:rsidRPr="00BE0215">
              <w:rPr>
                <w:lang w:val="en-US"/>
              </w:rPr>
              <w:t>fio</w:t>
            </w:r>
            <w:proofErr w:type="spellEnd"/>
            <w:r w:rsidRPr="00BE0215">
              <w:rPr>
                <w:lang w:val="en-US"/>
              </w:rPr>
              <w:t>="</w:t>
            </w:r>
            <w:proofErr w:type="spellStart"/>
            <w:r w:rsidRPr="00BE0215">
              <w:rPr>
                <w:lang w:val="en-US"/>
              </w:rPr>
              <w:t>Ковалевская</w:t>
            </w:r>
            <w:proofErr w:type="spellEnd"/>
            <w:r w:rsidRPr="00BE0215">
              <w:rPr>
                <w:lang w:val="en-US"/>
              </w:rPr>
              <w:t xml:space="preserve"> И.А., </w:t>
            </w:r>
            <w:proofErr w:type="spellStart"/>
            <w:r w:rsidRPr="00BE0215">
              <w:rPr>
                <w:lang w:val="en-US"/>
              </w:rPr>
              <w:t>тел</w:t>
            </w:r>
            <w:proofErr w:type="spellEnd"/>
            <w:r w:rsidRPr="00BE0215">
              <w:rPr>
                <w:lang w:val="en-US"/>
              </w:rPr>
              <w:t xml:space="preserve">. (351) 232-3456" name="МВД </w:t>
            </w:r>
            <w:proofErr w:type="spellStart"/>
            <w:r w:rsidRPr="00BE0215">
              <w:rPr>
                <w:lang w:val="en-US"/>
              </w:rPr>
              <w:t>России</w:t>
            </w:r>
            <w:proofErr w:type="spellEnd"/>
            <w:r w:rsidRPr="00BE0215">
              <w:rPr>
                <w:lang w:val="en-US"/>
              </w:rPr>
              <w:t>" region="074" /&gt;&lt;/ns8:Header&gt;</w:t>
            </w:r>
          </w:p>
          <w:p w:rsidR="00BE0215" w:rsidRPr="00BE0215" w:rsidRDefault="00BE0215" w:rsidP="00BE0215">
            <w:pPr>
              <w:pStyle w:val="af5"/>
              <w:framePr w:wrap="notBeside"/>
              <w:rPr>
                <w:lang w:val="en-US"/>
              </w:rPr>
            </w:pPr>
            <w:r w:rsidRPr="00BE0215">
              <w:rPr>
                <w:lang w:val="en-US"/>
              </w:rPr>
              <w:t xml:space="preserve">                        &lt;ns8:Document&gt;</w:t>
            </w:r>
          </w:p>
        </w:tc>
      </w:tr>
    </w:tbl>
    <w:p w:rsidR="00BE0215" w:rsidRDefault="00BE0215" w:rsidP="00BE0215">
      <w:pPr>
        <w:pStyle w:val="-6"/>
      </w:pPr>
    </w:p>
    <w:p w:rsidR="00BE0215" w:rsidRDefault="00BE0215" w:rsidP="00BE0215">
      <w:pPr>
        <w:pStyle w:val="-6"/>
      </w:pPr>
    </w:p>
    <w:p w:rsidR="00BE0215" w:rsidRDefault="00BE0215" w:rsidP="00BE0215">
      <w:pPr>
        <w:pStyle w:val="-6"/>
      </w:pPr>
    </w:p>
    <w:tbl>
      <w:tblPr>
        <w:tblStyle w:val="-4"/>
        <w:tblW w:w="0" w:type="auto"/>
        <w:tblLook w:val="04A0"/>
      </w:tblPr>
      <w:tblGrid>
        <w:gridCol w:w="9571"/>
      </w:tblGrid>
      <w:tr w:rsidR="00BE0215" w:rsidTr="00BE0215">
        <w:tc>
          <w:tcPr>
            <w:tcW w:w="9571" w:type="dxa"/>
          </w:tcPr>
          <w:p w:rsidR="00BE0215" w:rsidRPr="00BE0215" w:rsidRDefault="00BE0215" w:rsidP="00BE0215">
            <w:pPr>
              <w:pStyle w:val="af5"/>
              <w:framePr w:wrap="notBeside"/>
              <w:rPr>
                <w:lang w:val="en-US"/>
              </w:rPr>
            </w:pPr>
            <w:r w:rsidRPr="00BE0215">
              <w:rPr>
                <w:lang w:val="en-US"/>
              </w:rPr>
              <w:lastRenderedPageBreak/>
              <w:t>&lt;ns8:PrivatePerson&gt;</w:t>
            </w:r>
          </w:p>
          <w:p w:rsidR="00BE0215" w:rsidRPr="00BE0215" w:rsidRDefault="00BE0215" w:rsidP="00BE0215">
            <w:pPr>
              <w:pStyle w:val="af5"/>
              <w:framePr w:wrap="notBeside"/>
              <w:rPr>
                <w:lang w:val="en-US"/>
              </w:rPr>
            </w:pPr>
            <w:r w:rsidRPr="00BE0215">
              <w:rPr>
                <w:lang w:val="en-US"/>
              </w:rPr>
              <w:t xml:space="preserve">                                &lt;ns8:FirstName&gt;</w:t>
            </w:r>
            <w:r>
              <w:t>Иван</w:t>
            </w:r>
            <w:r w:rsidRPr="00BE0215">
              <w:rPr>
                <w:lang w:val="en-US"/>
              </w:rPr>
              <w:t>&lt;/ns8:FirstName&gt;</w:t>
            </w:r>
          </w:p>
          <w:p w:rsidR="00BE0215" w:rsidRPr="00BE0215" w:rsidRDefault="00BE0215" w:rsidP="00BE0215">
            <w:pPr>
              <w:pStyle w:val="af5"/>
              <w:framePr w:wrap="notBeside"/>
              <w:rPr>
                <w:lang w:val="en-US"/>
              </w:rPr>
            </w:pPr>
            <w:r w:rsidRPr="00BE0215">
              <w:rPr>
                <w:lang w:val="en-US"/>
              </w:rPr>
              <w:t xml:space="preserve">                                &lt;ns8:FathersName&gt;</w:t>
            </w:r>
            <w:r>
              <w:t>Иванович</w:t>
            </w:r>
            <w:r w:rsidRPr="00BE0215">
              <w:rPr>
                <w:lang w:val="en-US"/>
              </w:rPr>
              <w:t>&lt;/ns8:FathersName&gt;</w:t>
            </w:r>
          </w:p>
          <w:p w:rsidR="00BE0215" w:rsidRPr="00BE0215" w:rsidRDefault="00BE0215" w:rsidP="00BE0215">
            <w:pPr>
              <w:pStyle w:val="af5"/>
              <w:framePr w:wrap="notBeside"/>
              <w:rPr>
                <w:lang w:val="en-US"/>
              </w:rPr>
            </w:pPr>
            <w:r w:rsidRPr="00BE0215">
              <w:rPr>
                <w:lang w:val="en-US"/>
              </w:rPr>
              <w:t xml:space="preserve">                                &lt;ns8:SecName&gt;</w:t>
            </w:r>
            <w:r>
              <w:t>Иванов</w:t>
            </w:r>
            <w:r w:rsidRPr="00BE0215">
              <w:rPr>
                <w:lang w:val="en-US"/>
              </w:rPr>
              <w:t>&lt;/ns8:SecName&gt;</w:t>
            </w:r>
          </w:p>
          <w:p w:rsidR="00BE0215" w:rsidRPr="00BE0215" w:rsidRDefault="00BE0215" w:rsidP="00BE0215">
            <w:pPr>
              <w:pStyle w:val="af5"/>
              <w:framePr w:wrap="notBeside"/>
              <w:rPr>
                <w:lang w:val="en-US"/>
              </w:rPr>
            </w:pPr>
            <w:r w:rsidRPr="00BE0215">
              <w:rPr>
                <w:lang w:val="en-US"/>
              </w:rPr>
              <w:t xml:space="preserve">                                &lt;ns8:DateOfBirth&gt;07.10.1917&lt;/ns8:DateOfBirth&gt;</w:t>
            </w:r>
          </w:p>
          <w:p w:rsidR="00BE0215" w:rsidRPr="00BE0215" w:rsidRDefault="00BE0215" w:rsidP="00BE0215">
            <w:pPr>
              <w:pStyle w:val="af5"/>
              <w:framePr w:wrap="notBeside"/>
              <w:rPr>
                <w:lang w:val="en-US"/>
              </w:rPr>
            </w:pPr>
            <w:r w:rsidRPr="00BE0215">
              <w:rPr>
                <w:lang w:val="en-US"/>
              </w:rPr>
              <w:t xml:space="preserve">                                &lt;ns8:OldSecName&gt;</w:t>
            </w:r>
            <w:r>
              <w:t>Родионова</w:t>
            </w:r>
            <w:r w:rsidRPr="00BE0215">
              <w:rPr>
                <w:lang w:val="en-US"/>
              </w:rPr>
              <w:t>&lt;/ns8:OldSecName&gt;</w:t>
            </w:r>
          </w:p>
          <w:p w:rsidR="00BE0215" w:rsidRPr="00BE0215" w:rsidRDefault="00BE0215" w:rsidP="00BE0215">
            <w:pPr>
              <w:pStyle w:val="af5"/>
              <w:framePr w:wrap="notBeside"/>
              <w:rPr>
                <w:lang w:val="en-US"/>
              </w:rPr>
            </w:pPr>
            <w:r w:rsidRPr="00BE0215">
              <w:rPr>
                <w:lang w:val="en-US"/>
              </w:rPr>
              <w:t xml:space="preserve">                                &lt;ns8:SNILS&gt;000-000-000 00&lt;/ns8:SNILS&gt;</w:t>
            </w:r>
          </w:p>
          <w:p w:rsidR="00BE0215" w:rsidRPr="00BE0215" w:rsidRDefault="00BE0215" w:rsidP="00BE0215">
            <w:pPr>
              <w:pStyle w:val="af5"/>
              <w:framePr w:wrap="notBeside"/>
              <w:rPr>
                <w:lang w:val="en-US"/>
              </w:rPr>
            </w:pPr>
            <w:r w:rsidRPr="00BE0215">
              <w:rPr>
                <w:lang w:val="en-US"/>
              </w:rPr>
              <w:t xml:space="preserve">                                &lt;ns8:PlaceOfBirth code="074"&gt;</w:t>
            </w:r>
            <w:r>
              <w:t>г</w:t>
            </w:r>
            <w:r w:rsidRPr="00BE0215">
              <w:rPr>
                <w:lang w:val="en-US"/>
              </w:rPr>
              <w:t xml:space="preserve">. </w:t>
            </w:r>
            <w:r>
              <w:t>Челябинск</w:t>
            </w:r>
            <w:r w:rsidRPr="00BE0215">
              <w:rPr>
                <w:lang w:val="en-US"/>
              </w:rPr>
              <w:t>&lt;/ns8:PlaceOfBirth&gt;</w:t>
            </w:r>
          </w:p>
          <w:p w:rsidR="00BE0215" w:rsidRPr="00BE0215" w:rsidRDefault="00BE0215" w:rsidP="00BE0215">
            <w:pPr>
              <w:pStyle w:val="af5"/>
              <w:framePr w:wrap="notBeside"/>
              <w:rPr>
                <w:lang w:val="en-US"/>
              </w:rPr>
            </w:pPr>
            <w:r w:rsidRPr="00BE0215">
              <w:rPr>
                <w:lang w:val="en-US"/>
              </w:rPr>
              <w:t xml:space="preserve">                            &lt;/ns8:PrivatePerson&gt;</w:t>
            </w:r>
          </w:p>
          <w:p w:rsidR="00BE0215" w:rsidRPr="00BE0215" w:rsidRDefault="00BE0215" w:rsidP="00BE0215">
            <w:pPr>
              <w:pStyle w:val="af5"/>
              <w:framePr w:wrap="notBeside"/>
              <w:rPr>
                <w:lang w:val="en-US"/>
              </w:rPr>
            </w:pPr>
            <w:r w:rsidRPr="00BE0215">
              <w:rPr>
                <w:lang w:val="en-US"/>
              </w:rPr>
              <w:t xml:space="preserve">                            &lt;ns8:PoliceInfo </w:t>
            </w:r>
            <w:proofErr w:type="spellStart"/>
            <w:r w:rsidRPr="00BE0215">
              <w:rPr>
                <w:lang w:val="en-US"/>
              </w:rPr>
              <w:t>dismissalRank</w:t>
            </w:r>
            <w:proofErr w:type="spellEnd"/>
            <w:r w:rsidRPr="00BE0215">
              <w:rPr>
                <w:lang w:val="en-US"/>
              </w:rPr>
              <w:t>="</w:t>
            </w:r>
            <w:r>
              <w:t>Полковник</w:t>
            </w:r>
            <w:r w:rsidRPr="00BE0215">
              <w:rPr>
                <w:lang w:val="en-US"/>
              </w:rPr>
              <w:t xml:space="preserve">" </w:t>
            </w:r>
            <w:proofErr w:type="spellStart"/>
            <w:r w:rsidRPr="00BE0215">
              <w:rPr>
                <w:lang w:val="en-US"/>
              </w:rPr>
              <w:t>dismissalSubdivision</w:t>
            </w:r>
            <w:proofErr w:type="spellEnd"/>
            <w:r w:rsidRPr="00BE0215">
              <w:rPr>
                <w:lang w:val="en-US"/>
              </w:rPr>
              <w:t>="</w:t>
            </w:r>
            <w:r>
              <w:t>Главное</w:t>
            </w:r>
            <w:r w:rsidRPr="00BE0215">
              <w:rPr>
                <w:lang w:val="en-US"/>
              </w:rPr>
              <w:t xml:space="preserve"> </w:t>
            </w:r>
            <w:r>
              <w:t>управление</w:t>
            </w:r>
            <w:r w:rsidRPr="00BE0215">
              <w:rPr>
                <w:lang w:val="en-US"/>
              </w:rPr>
              <w:t xml:space="preserve"> </w:t>
            </w:r>
            <w:r>
              <w:t>МВД</w:t>
            </w:r>
            <w:r w:rsidRPr="00BE0215">
              <w:rPr>
                <w:lang w:val="en-US"/>
              </w:rPr>
              <w:t xml:space="preserve"> </w:t>
            </w:r>
            <w:r>
              <w:t>России</w:t>
            </w:r>
            <w:r w:rsidRPr="00BE0215">
              <w:rPr>
                <w:lang w:val="en-US"/>
              </w:rPr>
              <w:t xml:space="preserve"> </w:t>
            </w:r>
            <w:r>
              <w:t>по</w:t>
            </w:r>
            <w:r w:rsidRPr="00BE0215">
              <w:rPr>
                <w:lang w:val="en-US"/>
              </w:rPr>
              <w:t xml:space="preserve"> </w:t>
            </w:r>
            <w:r>
              <w:t>Челябинской</w:t>
            </w:r>
            <w:r w:rsidRPr="00BE0215">
              <w:rPr>
                <w:lang w:val="en-US"/>
              </w:rPr>
              <w:t xml:space="preserve"> </w:t>
            </w:r>
            <w:r>
              <w:t>области</w:t>
            </w:r>
            <w:r w:rsidRPr="00BE0215">
              <w:rPr>
                <w:lang w:val="en-US"/>
              </w:rPr>
              <w:t xml:space="preserve">" </w:t>
            </w:r>
            <w:proofErr w:type="spellStart"/>
            <w:r w:rsidRPr="00BE0215">
              <w:rPr>
                <w:lang w:val="en-US"/>
              </w:rPr>
              <w:t>personalNumber</w:t>
            </w:r>
            <w:proofErr w:type="spellEnd"/>
            <w:r w:rsidRPr="00BE0215">
              <w:rPr>
                <w:lang w:val="en-US"/>
              </w:rPr>
              <w:t xml:space="preserve">="AA-12345" </w:t>
            </w:r>
            <w:proofErr w:type="spellStart"/>
            <w:r w:rsidRPr="00BE0215">
              <w:rPr>
                <w:lang w:val="en-US"/>
              </w:rPr>
              <w:t>regionCode</w:t>
            </w:r>
            <w:proofErr w:type="spellEnd"/>
            <w:r w:rsidRPr="00BE0215">
              <w:rPr>
                <w:lang w:val="en-US"/>
              </w:rPr>
              <w:t>="074" /&gt;&lt;/ns8:Document&gt;</w:t>
            </w:r>
          </w:p>
          <w:p w:rsidR="00BE0215" w:rsidRPr="00BE0215" w:rsidRDefault="00BE0215" w:rsidP="00BE0215">
            <w:pPr>
              <w:pStyle w:val="af5"/>
              <w:framePr w:wrap="notBeside"/>
              <w:rPr>
                <w:lang w:val="en-US"/>
              </w:rPr>
            </w:pPr>
            <w:r w:rsidRPr="00BE0215">
              <w:rPr>
                <w:lang w:val="en-US"/>
              </w:rPr>
              <w:t xml:space="preserve">                    &lt;/ns8:Message&gt;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RequestPL</w:t>
            </w:r>
            <w:proofErr w:type="spellEnd"/>
            <w:r w:rsidRPr="00BE0215">
              <w:rPr>
                <w:lang w:val="en-US"/>
              </w:rPr>
              <w:t>&gt;</w:t>
            </w:r>
          </w:p>
          <w:p w:rsidR="00BE0215" w:rsidRDefault="00BE0215" w:rsidP="00BE0215">
            <w:pPr>
              <w:pStyle w:val="af5"/>
              <w:framePr w:wrap="notBeside"/>
            </w:pPr>
            <w:r w:rsidRPr="00BE0215">
              <w:rPr>
                <w:lang w:val="en-US"/>
              </w:rPr>
              <w:t xml:space="preserve">    </w:t>
            </w:r>
            <w:r>
              <w:t>&lt;/</w:t>
            </w:r>
            <w:proofErr w:type="spellStart"/>
            <w:r>
              <w:t>S:Body</w:t>
            </w:r>
            <w:proofErr w:type="spellEnd"/>
            <w:r>
              <w:t>&gt;</w:t>
            </w:r>
          </w:p>
          <w:p w:rsidR="00BE0215" w:rsidRDefault="00BE0215" w:rsidP="00BE0215">
            <w:pPr>
              <w:pStyle w:val="af5"/>
              <w:framePr w:wrap="notBeside"/>
            </w:pPr>
            <w:r>
              <w:t>&lt;/</w:t>
            </w:r>
            <w:proofErr w:type="spellStart"/>
            <w:r>
              <w:t>S:Envelope</w:t>
            </w:r>
            <w:proofErr w:type="spellEnd"/>
            <w:r>
              <w:t>&gt;</w:t>
            </w:r>
          </w:p>
        </w:tc>
      </w:tr>
    </w:tbl>
    <w:p w:rsidR="00BE0215" w:rsidRPr="00BE0215" w:rsidRDefault="00BE0215" w:rsidP="00BE0215">
      <w:pPr>
        <w:pStyle w:val="-6"/>
      </w:pPr>
    </w:p>
    <w:sectPr w:rsidR="00BE0215" w:rsidRPr="00BE0215" w:rsidSect="001D722E">
      <w:headerReference w:type="even" r:id="rId131"/>
      <w:headerReference w:type="default" r:id="rId132"/>
      <w:pgSz w:w="11906" w:h="16838"/>
      <w:pgMar w:top="660" w:right="850" w:bottom="1276" w:left="1701" w:header="180" w:footer="211"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A.V. Efimov" w:date="2015-06-03T15:53:00Z" w:initials="s">
    <w:p w:rsidR="00DD0240" w:rsidRDefault="00DD0240" w:rsidP="00186DF0">
      <w:pPr>
        <w:pStyle w:val="afc"/>
        <w:numPr>
          <w:ilvl w:val="0"/>
          <w:numId w:val="13"/>
        </w:numPr>
      </w:pPr>
      <w:r>
        <w:rPr>
          <w:rStyle w:val="afb"/>
        </w:rPr>
        <w:annotationRef/>
      </w:r>
      <w:r>
        <w:t>Названия разделов не должны состоять только из аббревиатур.</w:t>
      </w:r>
    </w:p>
    <w:p w:rsidR="00DD0240" w:rsidRDefault="00DD0240" w:rsidP="00186DF0">
      <w:pPr>
        <w:pStyle w:val="afc"/>
        <w:numPr>
          <w:ilvl w:val="0"/>
          <w:numId w:val="13"/>
        </w:numPr>
      </w:pPr>
      <w:r>
        <w:t xml:space="preserve"> В </w:t>
      </w:r>
      <w:proofErr w:type="spellStart"/>
      <w:r>
        <w:t>в</w:t>
      </w:r>
      <w:proofErr w:type="spellEnd"/>
      <w:r>
        <w:t xml:space="preserve"> 3 гл. добавить разделов. </w:t>
      </w:r>
    </w:p>
    <w:p w:rsidR="00DD0240" w:rsidRDefault="00DD0240" w:rsidP="00186DF0">
      <w:pPr>
        <w:pStyle w:val="afc"/>
        <w:numPr>
          <w:ilvl w:val="0"/>
          <w:numId w:val="13"/>
        </w:numPr>
      </w:pPr>
      <w:r>
        <w:t xml:space="preserve"> 4.1. = п. 4.2 ??</w:t>
      </w:r>
    </w:p>
    <w:p w:rsidR="00DD0240" w:rsidRDefault="00DD0240" w:rsidP="00186DF0">
      <w:pPr>
        <w:pStyle w:val="afc"/>
        <w:numPr>
          <w:ilvl w:val="0"/>
          <w:numId w:val="13"/>
        </w:numPr>
      </w:pPr>
      <w:r>
        <w:t xml:space="preserve"> В 5 гл, названием можно оставить как расчёт экономических показателей, а в разделе уже уточняете, что себестоимость. Так только одну строчку займёт название главы. </w:t>
      </w:r>
    </w:p>
    <w:p w:rsidR="00DD0240" w:rsidRDefault="00DD0240" w:rsidP="00186DF0">
      <w:pPr>
        <w:pStyle w:val="afc"/>
        <w:numPr>
          <w:ilvl w:val="0"/>
          <w:numId w:val="13"/>
        </w:numPr>
      </w:pPr>
      <w:r>
        <w:t>А приложения разве не нужно называть?</w:t>
      </w:r>
    </w:p>
  </w:comment>
  <w:comment w:id="13" w:author="A.V. Efimov" w:date="2015-06-03T16:02:00Z" w:initials="s">
    <w:p w:rsidR="00DD0240" w:rsidRDefault="00DD0240">
      <w:pPr>
        <w:pStyle w:val="afc"/>
      </w:pPr>
      <w:r>
        <w:rPr>
          <w:rStyle w:val="afb"/>
        </w:rPr>
        <w:annotationRef/>
      </w:r>
      <w:r>
        <w:t xml:space="preserve">Воды много, а по сути 0. Нужно плавно подвести читателя к актуальности вашей работы и коротко её анонсировать. </w:t>
      </w:r>
    </w:p>
  </w:comment>
  <w:comment w:id="14" w:author="A.V. Efimov" w:date="2015-06-11T11:37:00Z" w:initials="s">
    <w:p w:rsidR="00DD0240" w:rsidRDefault="00DD0240" w:rsidP="00CF79AF">
      <w:pPr>
        <w:pStyle w:val="afc"/>
      </w:pPr>
      <w:r>
        <w:rPr>
          <w:rStyle w:val="afb"/>
        </w:rPr>
        <w:annotationRef/>
      </w:r>
      <w:r>
        <w:t>Перечитайте весь текст и выкорчуйте все слова не несущие смысла, вроде был, было, и т.п.</w:t>
      </w:r>
    </w:p>
  </w:comment>
  <w:comment w:id="15" w:author="A.V. Efimov" w:date="2015-06-11T11:38:00Z" w:initials="s">
    <w:p w:rsidR="00DD0240" w:rsidRDefault="00DD0240">
      <w:pPr>
        <w:pStyle w:val="afc"/>
      </w:pPr>
      <w:r>
        <w:rPr>
          <w:rStyle w:val="afb"/>
        </w:rPr>
        <w:annotationRef/>
      </w:r>
      <w:proofErr w:type="spellStart"/>
      <w:r>
        <w:t>Мой-кать</w:t>
      </w:r>
      <w:proofErr w:type="spellEnd"/>
      <w:r>
        <w:t xml:space="preserve">, </w:t>
      </w:r>
      <w:proofErr w:type="spellStart"/>
      <w:r>
        <w:t>я-кать</w:t>
      </w:r>
      <w:proofErr w:type="spellEnd"/>
      <w:r>
        <w:t>, в работе не нужно, повествование исключительно от третьего лица.</w:t>
      </w:r>
    </w:p>
  </w:comment>
  <w:comment w:id="38" w:author="A.V. Efimov" w:date="2015-06-11T11:42:00Z" w:initials="s">
    <w:p w:rsidR="00DD0240" w:rsidRDefault="00DD0240">
      <w:pPr>
        <w:pStyle w:val="afc"/>
      </w:pPr>
      <w:r>
        <w:rPr>
          <w:rStyle w:val="afb"/>
        </w:rPr>
        <w:annotationRef/>
      </w:r>
      <w:r>
        <w:t>Добавить подраздел с постановкой задачи, а то непонятно как вы будете средства реализации выбирать, если задача не поставлена.</w:t>
      </w:r>
    </w:p>
  </w:comment>
  <w:comment w:id="51" w:author="A.V. Efimov" w:date="2015-06-03T16:03:00Z" w:initials="s">
    <w:p w:rsidR="00DD0240" w:rsidRDefault="00DD0240">
      <w:pPr>
        <w:pStyle w:val="afc"/>
      </w:pPr>
      <w:r>
        <w:rPr>
          <w:rStyle w:val="afb"/>
        </w:rPr>
        <w:annotationRef/>
      </w:r>
      <w:r>
        <w:t xml:space="preserve">Описывать технологии и средства желательно в связке с вашей работой, зачем они вам? Почему именно они? Может быть начать с большой схемы СМЭВ, место адаптера, а далее рассказать какие технологии уже используются в СМЭВ и какие у вас есть возможность выбрать. </w:t>
      </w:r>
    </w:p>
  </w:comment>
  <w:comment w:id="52" w:author="A.V. Efimov" w:date="2015-06-11T11:43:00Z" w:initials="s">
    <w:p w:rsidR="00DD0240" w:rsidRDefault="00DD0240">
      <w:pPr>
        <w:pStyle w:val="afc"/>
      </w:pPr>
      <w:r>
        <w:rPr>
          <w:rStyle w:val="afb"/>
        </w:rPr>
        <w:annotationRef/>
      </w:r>
      <w:r>
        <w:t xml:space="preserve">Раз уж вы проигнорировали данное примечание, то напишите в каждом разделе, какие задачи в дипломной работе решаются какими средствами. </w:t>
      </w:r>
    </w:p>
  </w:comment>
  <w:comment w:id="62" w:author="A.V. Efimov" w:date="2015-06-11T11:41:00Z" w:initials="s">
    <w:p w:rsidR="00DD0240" w:rsidRDefault="00DD0240">
      <w:pPr>
        <w:pStyle w:val="afc"/>
      </w:pPr>
      <w:r>
        <w:rPr>
          <w:rStyle w:val="afb"/>
        </w:rPr>
        <w:annotationRef/>
      </w:r>
      <w:r>
        <w:t xml:space="preserve">Какие задачи </w:t>
      </w:r>
    </w:p>
  </w:comment>
  <w:comment w:id="75" w:author="A.V. Efimov" w:date="2015-06-11T11:44:00Z" w:initials="s">
    <w:p w:rsidR="00DD0240" w:rsidRDefault="00DD0240">
      <w:pPr>
        <w:pStyle w:val="afc"/>
      </w:pPr>
      <w:r>
        <w:rPr>
          <w:rStyle w:val="afb"/>
        </w:rPr>
        <w:annotationRef/>
      </w:r>
      <w:r>
        <w:t>Номер или обозначение приложения?</w:t>
      </w:r>
    </w:p>
    <w:p w:rsidR="00DD0240" w:rsidRDefault="00DD0240">
      <w:pPr>
        <w:pStyle w:val="afc"/>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5E570B" w15:done="0"/>
  <w15:commentEx w15:paraId="083E24E1" w15:done="0"/>
  <w15:commentEx w15:paraId="6F1DCE3A" w15:done="0"/>
  <w15:commentEx w15:paraId="2BD42F63" w15:done="0"/>
  <w15:commentEx w15:paraId="3A859572" w15:done="0"/>
  <w15:commentEx w15:paraId="53198415" w15:done="0"/>
  <w15:commentEx w15:paraId="1E756711" w15:paraIdParent="53198415" w15:done="0"/>
  <w15:commentEx w15:paraId="24C537FF" w15:done="0"/>
  <w15:commentEx w15:paraId="2F88721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2CB" w:rsidRDefault="00C362CB">
      <w:r>
        <w:separator/>
      </w:r>
    </w:p>
  </w:endnote>
  <w:endnote w:type="continuationSeparator" w:id="0">
    <w:p w:rsidR="00C362CB" w:rsidRDefault="00C36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A">
    <w:altName w:val="Microsoft YaHei"/>
    <w:panose1 w:val="020B0500000000000000"/>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Полужирный">
    <w:panose1 w:val="00000000000000000000"/>
    <w:charset w:val="00"/>
    <w:family w:val="roman"/>
    <w:notTrueType/>
    <w:pitch w:val="default"/>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40" w:rsidRPr="00315F65" w:rsidRDefault="00DD0240" w:rsidP="00315F65">
    <w:pPr>
      <w:ind w:left="28"/>
      <w:rPr>
        <w:rFonts w:ascii="GOST type A" w:hAnsi="GOST type 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2CB" w:rsidRDefault="00C362CB">
      <w:r>
        <w:separator/>
      </w:r>
    </w:p>
  </w:footnote>
  <w:footnote w:type="continuationSeparator" w:id="0">
    <w:p w:rsidR="00C362CB" w:rsidRDefault="00C362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40" w:rsidRDefault="00CF144F">
    <w:r>
      <w:rPr>
        <w:noProof/>
      </w:rPr>
      <w:pict>
        <v:group id="Group 1" o:spid="_x0000_s2190" style="position:absolute;left:0;text-align:left;margin-left:31.2pt;margin-top:14.2pt;width:546.25pt;height:801.8pt;z-index:-251659776;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" o:allowincell="f">
          <v:group id="Group 2" o:spid="_x0000_s2192"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202" coordsize="21600,21600" o:spt="202" path="m,l,21600r21600,l21600,xe">
              <v:stroke joinstyle="miter"/>
              <v:path gradientshapeok="t" o:connecttype="rect"/>
            </v:shapetype>
            <v:shape id="Text Box 3" o:spid="_x0000_s2203" type="#_x0000_t202" style="position:absolute;left:567;top:1498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hG78A&#10;AADcAAAADwAAAGRycy9kb3ducmV2LnhtbERPTYvCMBC9C/sfwix4s6kLukvXKCoIetT14HFoxraY&#10;TEqStdVfbwTB2zze58wWvTXiSj40jhWMsxwEcel0w5WC499m9AMiRGSNxjEpuFGAxfxjMMNCu473&#10;dD3ESqQQDgUqqGNsCylDWZPFkLmWOHFn5y3GBH0ltccuhVsjv/J8Ki02nBpqbGldU3k5/FsF3cW3&#10;zOj8PdzX5rQyk+nqvFNq+Nkvf0FE6uNb/HJvdZo/+Yb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GEbvwAAANwAAAAPAAAAAAAAAAAAAAAAAJgCAABkcnMvZG93bnJl&#10;di54bWxQSwUGAAAAAAQABAD1AAAAhAMAAAAA&#10;" strokeweight="2.25pt">
              <v:textbox style="layout-flow:vertical;mso-layout-flow-alt:bottom-to-top;mso-next-textbox:#Text Box 3" inset="0,0,0,0">
                <w:txbxContent>
                  <w:p w:rsidR="00DD0240" w:rsidRPr="0047560E" w:rsidRDefault="00DD0240" w:rsidP="006064F9">
                    <w:pPr>
                      <w:pStyle w:val="a5"/>
                    </w:pPr>
                    <w:r w:rsidRPr="006064F9">
                      <w:rPr>
                        <w:rStyle w:val="a6"/>
                      </w:rPr>
                      <w:t>Инв. №</w:t>
                    </w:r>
                    <w:r w:rsidRPr="0047560E">
                      <w:t xml:space="preserve"> подл.</w:t>
                    </w:r>
                  </w:p>
                  <w:p w:rsidR="00DD0240" w:rsidRDefault="00CF144F">
                    <w:fldSimple w:instr=" NUMPAGES  \* MERGEFORMAT ">
                      <w:ins w:id="3" w:author="Пользователь Windows" w:date="2015-06-14T19:40:00Z">
                        <w:r w:rsidR="0049063E" w:rsidRPr="0049063E">
                          <w:rPr>
                            <w:i/>
                            <w:noProof/>
                            <w:rPrChange w:id="4" w:author="Пользователь Windows" w:date="2015-06-14T19:40:00Z">
                              <w:rPr/>
                            </w:rPrChange>
                          </w:rPr>
                          <w:t>56</w:t>
                        </w:r>
                      </w:ins>
                      <w:del w:id="5" w:author="Пользователь Windows" w:date="2015-06-14T19:39:00Z">
                        <w:r w:rsidR="0049063E" w:rsidRPr="0049063E" w:rsidDel="0049063E">
                          <w:rPr>
                            <w:i/>
                            <w:noProof/>
                          </w:rPr>
                          <w:delText>2</w:delText>
                        </w:r>
                      </w:del>
                    </w:fldSimple>
                  </w:p>
                </w:txbxContent>
              </v:textbox>
            </v:shape>
            <v:shape id="_x0000_s2202" type="#_x0000_t202" style="position:absolute;left:567;top:12951;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1acMA&#10;AADcAAAADwAAAGRycy9kb3ducmV2LnhtbESPQWvDMAyF74P+B6NCb6vTQcvI6pS2UNiO63bYUcRq&#10;EmLLwXabrL++Ogx2k3hP733a7ibv1I1i6gIbWC0LUMR1sB03Br6/Ts+voFJGtugCk4FfSrCrZk9b&#10;LG0Y+ZNu59woCeFUooE256HUOtUteUzLMBCLdgnRY5Y1NtpGHCXcO/1SFBvtsWNpaHGgY0t1f756&#10;A2MfB2YM8Z7uR/dzcOvN4fJhzGI+7d9AZZryv/nv+t0K/lpo5RmZQ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1acMAAADcAAAADwAAAAAAAAAAAAAAAACYAgAAZHJzL2Rv&#10;d25yZXYueG1sUEsFBgAAAAAEAAQA9QAAAIgDAAAAAA==&#10;" strokeweight="2.25pt">
              <v:textbox style="layout-flow:vertical;mso-layout-flow-alt:bottom-to-top;mso-next-textbox:#_x0000_s2202" inset="0,0,0,0">
                <w:txbxContent>
                  <w:p w:rsidR="00DD0240" w:rsidRPr="0047560E" w:rsidRDefault="00DD0240" w:rsidP="006064F9">
                    <w:pPr>
                      <w:pStyle w:val="a5"/>
                    </w:pPr>
                    <w:r w:rsidRPr="0047560E">
                      <w:t>Подп. и дата</w:t>
                    </w:r>
                  </w:p>
                </w:txbxContent>
              </v:textbox>
            </v:shape>
            <v:shape id="Text Box 5" o:spid="_x0000_s2201" type="#_x0000_t202" style="position:absolute;left:567;top:1004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Q8r8A&#10;AADcAAAADwAAAGRycy9kb3ducmV2LnhtbERPTYvCMBC9C/sfwix4s6kLym7XKCoIetT14HFoxraY&#10;TEqStdVfbwTB2zze58wWvTXiSj40jhWMsxwEcel0w5WC499m9A0iRGSNxjEpuFGAxfxjMMNCu473&#10;dD3ESqQQDgUqqGNsCylDWZPFkLmWOHFn5y3GBH0ltccuhVsjv/J8Ki02nBpqbGldU3k5/FsF3cW3&#10;zOj8PdzX5rQyk+nqvFNq+Nkvf0FE6uNb/HJvdZo/+YH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DyvwAAANwAAAAPAAAAAAAAAAAAAAAAAJgCAABkcnMvZG93bnJl&#10;di54bWxQSwUGAAAAAAQABAD1AAAAhAMAAAAA&#10;" strokeweight="2.25pt">
              <v:textbox style="layout-flow:vertical;mso-layout-flow-alt:bottom-to-top;mso-next-textbox:#Text Box 5" inset="0,0,0,0">
                <w:txbxContent>
                  <w:p w:rsidR="00DD0240" w:rsidRPr="0032083A" w:rsidRDefault="00DD0240" w:rsidP="006064F9">
                    <w:pPr>
                      <w:pStyle w:val="a5"/>
                    </w:pPr>
                    <w:r w:rsidRPr="006064F9">
                      <w:rPr>
                        <w:rStyle w:val="a6"/>
                      </w:rPr>
                      <w:t>Инв.</w:t>
                    </w:r>
                    <w:r w:rsidRPr="0032083A">
                      <w:t xml:space="preserve"> № </w:t>
                    </w:r>
                    <w:proofErr w:type="spellStart"/>
                    <w:r w:rsidRPr="0032083A">
                      <w:t>дубл</w:t>
                    </w:r>
                    <w:proofErr w:type="spellEnd"/>
                    <w:r w:rsidRPr="0032083A">
                      <w:t>.</w:t>
                    </w:r>
                  </w:p>
                  <w:p w:rsidR="00DD0240" w:rsidRPr="0032083A" w:rsidRDefault="00DD0240" w:rsidP="006064F9">
                    <w:pPr>
                      <w:pStyle w:val="a5"/>
                    </w:pPr>
                  </w:p>
                </w:txbxContent>
              </v:textbox>
            </v:shape>
            <v:shape id="Text Box 6" o:spid="_x0000_s2200" type="#_x0000_t202" style="position:absolute;left:567;top:11498;width:283;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z0sIA&#10;AADcAAAADwAAAGRycy9kb3ducmV2LnhtbESPQWsCMRCF70L/QxihN80qdJGtUaogtMeqB4/DZtxd&#10;TCZLkrpbf33nUPA2w3vz3jfr7eidulNMXWADi3kBirgOtuPGwPl0mK1ApYxs0QUmA7+UYLt5mayx&#10;smHgb7ofc6MkhFOFBtqc+0rrVLfkMc1DTyzaNUSPWdbYaBtxkHDv9LIoSu2xY2losad9S/Xt+OMN&#10;DLfYM2OIj/TYu8vOvZW765cxr9Px4x1UpjE/zf/Xn1bwS8GXZ2QC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TPSwgAAANwAAAAPAAAAAAAAAAAAAAAAAJgCAABkcnMvZG93&#10;bnJldi54bWxQSwUGAAAAAAQABAD1AAAAhwMAAAAA&#10;" strokeweight="2.25pt">
              <v:textbox style="layout-flow:vertical;mso-layout-flow-alt:bottom-to-top;mso-next-textbox:#Text Box 6" inset="0,0,0,0">
                <w:txbxContent>
                  <w:p w:rsidR="00DD0240" w:rsidRPr="0047560E" w:rsidRDefault="00DD0240" w:rsidP="006064F9">
                    <w:pPr>
                      <w:pStyle w:val="a5"/>
                    </w:pPr>
                    <w:proofErr w:type="spellStart"/>
                    <w:r w:rsidRPr="0047560E">
                      <w:t>Взам</w:t>
                    </w:r>
                    <w:proofErr w:type="spellEnd"/>
                    <w:r w:rsidRPr="0047560E">
                      <w:t>. инв. №</w:t>
                    </w:r>
                  </w:p>
                  <w:p w:rsidR="00DD0240" w:rsidRPr="0032083A" w:rsidRDefault="00DD0240" w:rsidP="006064F9">
                    <w:pPr>
                      <w:pStyle w:val="a5"/>
                    </w:pPr>
                  </w:p>
                </w:txbxContent>
              </v:textbox>
            </v:shape>
            <v:shape id="_x0000_s2199" type="#_x0000_t202" style="position:absolute;left:567;top:7998;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b8A&#10;AADcAAAADwAAAGRycy9kb3ducmV2LnhtbERPTYvCMBC9C/6HMII3m7pgka5RVkHYPeruwePQjG0x&#10;mZQk2q6/3giCt3m8z1ltBmvEjXxoHSuYZzkI4srplmsFf7/72RJEiMgajWNS8E8BNuvxaIWldj0f&#10;6HaMtUghHEpU0MTYlVKGqiGLIXMdceLOzluMCfpaao99CrdGfuR5IS22nBoa7GjXUHU5Xq2C/uI7&#10;ZnT+Hu47c9qaRbE9/yg1nQxfnyAiDfEtfrm/dZpfzOH5TLp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ZZZJvwAAANwAAAAPAAAAAAAAAAAAAAAAAJgCAABkcnMvZG93bnJl&#10;di54bWxQSwUGAAAAAAQABAD1AAAAhAMAAAAA&#10;" strokeweight="2.25pt">
              <v:textbox style="layout-flow:vertical;mso-layout-flow-alt:bottom-to-top;mso-next-textbox:#_x0000_s2199" inset="0,0,0,0">
                <w:txbxContent>
                  <w:p w:rsidR="00DD0240" w:rsidRPr="0047560E" w:rsidRDefault="00DD0240" w:rsidP="006064F9">
                    <w:pPr>
                      <w:pStyle w:val="a5"/>
                    </w:pPr>
                    <w:r w:rsidRPr="0047560E">
                      <w:t>Подп. и дата</w:t>
                    </w:r>
                  </w:p>
                </w:txbxContent>
              </v:textbox>
            </v:shape>
            <v:group id="Group 8" o:spid="_x0000_s2193"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9" o:spid="_x0000_s2198"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tpb8A&#10;AADcAAAADwAAAGRycy9kb3ducmV2LnhtbERPS4vCMBC+C/sfwgh701QX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62lvwAAANwAAAAPAAAAAAAAAAAAAAAAAJgCAABkcnMvZG93bnJl&#10;di54bWxQSwUGAAAAAAQABAD1AAAAhAMAAAAA&#10;" strokeweight="2.25pt">
                <v:textbox style="layout-flow:vertical;mso-layout-flow-alt:bottom-to-top;mso-next-textbox:#Text Box 9" inset="0,0,0,0">
                  <w:txbxContent>
                    <w:p w:rsidR="00DD0240" w:rsidRPr="009E3291" w:rsidRDefault="00DD0240" w:rsidP="00321BDC">
                      <w:pPr>
                        <w:rPr>
                          <w:rFonts w:ascii="GOST type A" w:hAnsi="GOST type A"/>
                          <w:sz w:val="24"/>
                        </w:rPr>
                      </w:pPr>
                    </w:p>
                  </w:txbxContent>
                </v:textbox>
              </v:shape>
              <v:shape id="Text Box 10" o:spid="_x0000_s2197"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10b8A&#10;AADcAAAADwAAAGRycy9kb3ducmV2LnhtbERPS4vCMBC+C/sfwgh701RZ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jXRvwAAANwAAAAPAAAAAAAAAAAAAAAAAJgCAABkcnMvZG93bnJl&#10;di54bWxQSwUGAAAAAAQABAD1AAAAhAMAAAAA&#10;" strokeweight="2.25pt">
                <v:textbox style="layout-flow:vertical;mso-layout-flow-alt:bottom-to-top;mso-next-textbox:#Text Box 10" inset="0,0,0,0">
                  <w:txbxContent>
                    <w:p w:rsidR="00DD0240" w:rsidRPr="009E3291" w:rsidRDefault="00DD0240" w:rsidP="00321BDC">
                      <w:pPr>
                        <w:rPr>
                          <w:rFonts w:ascii="GOST type A" w:hAnsi="GOST type A"/>
                          <w:sz w:val="24"/>
                        </w:rPr>
                      </w:pPr>
                    </w:p>
                  </w:txbxContent>
                </v:textbox>
              </v:shape>
              <v:shape id="Text Box 11" o:spid="_x0000_s2196"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QSsAA&#10;AADcAAAADwAAAGRycy9kb3ducmV2LnhtbERPPWvDMBDdC/kP4grdGrmFmOJEMbGhkI5JO2Q8rItt&#10;Ip2MpNhOfn1UKHS7x/u8TTlbI0byoXes4G2ZgSBunO65VfDz/fn6ASJEZI3GMSm4UYByu3jaYKHd&#10;xAcaj7EVKYRDgQq6GIdCytB0ZDEs3UCcuLPzFmOCvpXa45TCrZHvWZZLiz2nhg4HqjtqLserVTBd&#10;/MCMzt/DvTanyqzy6vyl1MvzvFuDiDTHf/Gfe6/T/HwF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6QSsAAAADcAAAADwAAAAAAAAAAAAAAAACYAgAAZHJzL2Rvd25y&#10;ZXYueG1sUEsFBgAAAAAEAAQA9QAAAIUDAAAAAA==&#10;" strokeweight="2.25pt">
                <v:textbox style="layout-flow:vertical;mso-layout-flow-alt:bottom-to-top;mso-next-textbox:#Text Box 11" inset="0,0,0,0">
                  <w:txbxContent>
                    <w:p w:rsidR="00DD0240" w:rsidRPr="009E3291" w:rsidRDefault="00DD0240" w:rsidP="00321BDC">
                      <w:pPr>
                        <w:rPr>
                          <w:rFonts w:ascii="GOST type A" w:hAnsi="GOST type A"/>
                          <w:sz w:val="24"/>
                        </w:rPr>
                      </w:pPr>
                    </w:p>
                  </w:txbxContent>
                </v:textbox>
              </v:shape>
              <v:shape id="_x0000_s2195"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OPb8A&#10;AADcAAAADwAAAGRycy9kb3ducmV2LnhtbERPS4vCMBC+C/sfwix4s6mCRbpGUWHBPfo47HFoxraY&#10;TEqStV1/vREEb/PxPWe5HqwRN/KhdaxgmuUgiCunW64VnE/fkwWIEJE1Gsek4J8CrFcfoyWW2vV8&#10;oNsx1iKFcChRQRNjV0oZqoYshsx1xIm7OG8xJuhrqT32KdwaOcvzQlpsOTU02NGuoep6/LMK+qvv&#10;mNH5e7jvzO/WzIvt5Uep8eew+QIRaYhv8cu912l+Uc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A49vwAAANwAAAAPAAAAAAAAAAAAAAAAAJgCAABkcnMvZG93bnJl&#10;di54bWxQSwUGAAAAAAQABAD1AAAAhAMAAAAA&#10;" strokeweight="2.25pt">
                <v:textbox style="layout-flow:vertical;mso-layout-flow-alt:bottom-to-top;mso-next-textbox:#_x0000_s2195" inset="0,0,0,0">
                  <w:txbxContent>
                    <w:p w:rsidR="00DD0240" w:rsidRPr="009E3291" w:rsidRDefault="00DD0240" w:rsidP="00321BDC">
                      <w:pPr>
                        <w:rPr>
                          <w:rFonts w:ascii="GOST type A" w:hAnsi="GOST type A"/>
                          <w:sz w:val="24"/>
                        </w:rPr>
                      </w:pPr>
                    </w:p>
                  </w:txbxContent>
                </v:textbox>
              </v:shape>
              <v:shape id="_x0000_s2194"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rpr8A&#10;AADcAAAADwAAAGRycy9kb3ducmV2LnhtbERPS4vCMBC+C/sfwgh701Rh61KNooKwHn0c9jg0Y1tM&#10;JiXJ2q6/3giCt/n4nrNY9daIG/nQOFYwGWcgiEunG64UnE+70TeIEJE1Gsek4J8CrJYfgwUW2nV8&#10;oNsxViKFcChQQR1jW0gZyposhrFriRN3cd5iTNBXUnvsUrg1cpplubTYcGqosaVtTeX1+GcVdFff&#10;MqPz93Dfmt+N+co3l71Sn8N+PQcRqY9v8cv9o9P8fAb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KumvwAAANwAAAAPAAAAAAAAAAAAAAAAAJgCAABkcnMvZG93bnJl&#10;di54bWxQSwUGAAAAAAQABAD1AAAAhAMAAAAA&#10;" strokeweight="2.25pt">
                <v:textbox style="layout-flow:vertical;mso-layout-flow-alt:bottom-to-top;mso-next-textbox:#_x0000_s2194" inset="0,0,0,0">
                  <w:txbxContent>
                    <w:p w:rsidR="00DD0240" w:rsidRPr="009E3291" w:rsidRDefault="00DD0240" w:rsidP="00321BDC">
                      <w:pPr>
                        <w:rPr>
                          <w:rFonts w:ascii="GOST type A" w:hAnsi="GOST type A"/>
                          <w:sz w:val="24"/>
                        </w:rPr>
                      </w:pPr>
                    </w:p>
                  </w:txbxContent>
                </v:textbox>
              </v:shape>
            </v:group>
          </v:group>
          <v:rect id="Rectangle 14" o:spid="_x0000_s2191"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rmsYA&#10;AADcAAAADwAAAGRycy9kb3ducmV2LnhtbESPQUvDQBCF70L/wzIFL2I3ipY27bZIULCe2rQXb0N2&#10;TILZ2ZhZ2/jvnYPgbYb35r1v1tsxdOZMg7SRHdzNMjDEVfQt1w5Ox5fbBRhJyB67yOTghwS2m8nV&#10;GnMfL3ygc5lqoyEsOTpoUupza6VqKKDMYk+s2kccAiZdh9r6AS8aHjp7n2VzG7BlbWiwp6Kh6rP8&#10;Dg4w7OqH3dfyrZSTPD8eb4q9vBfOXU/HpxWYRGP6N/9dv3rFnyu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rmsYAAADcAAAADwAAAAAAAAAAAAAAAACYAgAAZHJz&#10;L2Rvd25yZXYueG1sUEsFBgAAAAAEAAQA9QAAAIsDA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40" w:rsidRDefault="00DD024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40" w:rsidRDefault="00DD024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40" w:rsidRDefault="00CF144F">
    <w:r w:rsidRPr="00CF144F">
      <w:rPr>
        <w:noProof/>
        <w:sz w:val="32"/>
        <w:szCs w:val="32"/>
      </w:rPr>
      <w:pict>
        <v:group id="Group 213" o:spid="_x0000_s2049" style="position:absolute;left:0;text-align:left;margin-left:31.2pt;margin-top:17.85pt;width:544.25pt;height:806.8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">
          <v:group id="Group 214" o:spid="_x0000_s2085"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15" o:spid="_x0000_s209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16" o:spid="_x0000_s209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F88MA&#10;AADaAAAADwAAAGRycy9kb3ducmV2LnhtbESP3WoCMRSE7wXfIZxC7zRbobasZkWXSgsWS7d6f9ic&#10;/cHNybJJNX37RhC8HGbmG2a5CqYTZxpca1nB0zQBQVxa3XKt4PCznbyCcB5ZY2eZFPyRg1U2Hi0x&#10;1fbC33QufC0ihF2KChrv+1RKVzZk0E1tTxy9yg4GfZRDLfWAlwg3nZwlyVwabDkuNNhT3lB5Kn6N&#10;gmBmb5v9rs5NsF+fp/x9+zyvjko9PoT1AoSn4O/hW/tDK3i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2F88MAAADaAAAADwAAAAAAAAAAAAAAAACYAgAAZHJzL2Rv&#10;d25yZXYueG1sUEsFBgAAAAAEAAQA9QAAAIgDAAAAAA==&#10;" strokeweight="2.25pt">
                <v:textbox style="layout-flow:vertical;mso-layout-flow-alt:bottom-to-top" inset=".5mm,.3mm,.5mm,.3mm">
                  <w:txbxContent>
                    <w:p w:rsidR="00DD0240" w:rsidRPr="0047560E" w:rsidRDefault="00DD0240" w:rsidP="003D4EB9">
                      <w:pPr>
                        <w:pStyle w:val="a5"/>
                        <w:rPr>
                          <w:szCs w:val="20"/>
                        </w:rPr>
                      </w:pPr>
                      <w:r w:rsidRPr="0047560E">
                        <w:rPr>
                          <w:szCs w:val="20"/>
                        </w:rPr>
                        <w:t>Инв. № подп</w:t>
                      </w:r>
                    </w:p>
                  </w:txbxContent>
                </v:textbox>
              </v:shape>
              <v:shape id="Text Box 217" o:spid="_x0000_s2096"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xUcQA&#10;AADbAAAADwAAAGRycy9kb3ducmV2LnhtbESPQWvCQBCF7wX/wzJCb3VToSLRVWxQWqgotXofsmMS&#10;zM6G7Krbf+8cCr3N8N689818mVyrbtSHxrOB11EGirj0tuHKwPFn8zIFFSKyxdYzGfilAMvF4GmO&#10;ufV3/qbbIVZKQjjkaKCOscu1DmVNDsPId8SinX3vMMraV9r2eJdw1+pxlk20w4alocaOiprKy+Hq&#10;DCQ3Xr/vvqrCJb/fXoqPzdvkfDLmeZhWM1CRUvw3/11/WsEXev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U8VHEAAAA2wAAAA8AAAAAAAAAAAAAAAAAmAIAAGRycy9k&#10;b3ducmV2LnhtbFBLBQYAAAAABAAEAPUAAACJAwAAAAA=&#10;" strokeweight="2.25pt">
                <v:textbox style="layout-flow:vertical;mso-layout-flow-alt:bottom-to-top" inset=".5mm,.3mm,.5mm,.3mm">
                  <w:txbxContent>
                    <w:p w:rsidR="00DD0240" w:rsidRPr="0047560E" w:rsidRDefault="00DD0240" w:rsidP="003D4EB9">
                      <w:pPr>
                        <w:pStyle w:val="a5"/>
                      </w:pPr>
                      <w:r w:rsidRPr="0047560E">
                        <w:t>Подп. и дата</w:t>
                      </w:r>
                    </w:p>
                  </w:txbxContent>
                </v:textbox>
              </v:shape>
              <v:shape id="Text Box 218" o:spid="_x0000_s209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KvcEA&#10;AADbAAAADwAAAGRycy9kb3ducmV2LnhtbERP22rCQBB9F/oPyxT6ppsGKhJdg4aKhZaKt/chOyYh&#10;2dmQXXX7991Cwbc5nOss8mA6caPBNZYVvE4SEMSl1Q1XCk7HzXgGwnlkjZ1lUvBDDvLl02iBmbZ3&#10;3tPt4CsRQ9hlqKD2vs+kdGVNBt3E9sSRu9jBoI9wqKQe8B7DTSfTJJlKgw3Hhhp7Kmoq28PVKAgm&#10;fV9/f1aFCXb31Rbbzdv0clbq5Tms5iA8Bf8Q/7s/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Kyr3BAAAA2wAAAA8AAAAAAAAAAAAAAAAAmAIAAGRycy9kb3du&#10;cmV2LnhtbFBLBQYAAAAABAAEAPUAAACGAwAAAAA=&#10;" strokeweight="2.25pt">
                <v:textbox style="layout-flow:vertical;mso-layout-flow-alt:bottom-to-top" inset=".5mm,.3mm,.5mm,.3mm">
                  <w:txbxContent>
                    <w:p w:rsidR="00DD0240" w:rsidRPr="0047560E" w:rsidRDefault="00DD0240" w:rsidP="003D4EB9">
                      <w:pPr>
                        <w:pStyle w:val="a5"/>
                      </w:pPr>
                      <w:r w:rsidRPr="0047560E">
                        <w:t>Инв. № дубл.</w:t>
                      </w:r>
                    </w:p>
                    <w:p w:rsidR="00DD0240" w:rsidRPr="0032083A" w:rsidRDefault="00DD0240" w:rsidP="003D4EB9">
                      <w:pPr>
                        <w:pStyle w:val="a5"/>
                        <w:rPr>
                          <w:sz w:val="22"/>
                          <w:szCs w:val="22"/>
                        </w:rPr>
                      </w:pPr>
                    </w:p>
                  </w:txbxContent>
                </v:textbox>
              </v:shape>
              <v:shape id="Text Box 219" o:spid="_x0000_s2094"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MvsEA&#10;AADbAAAADwAAAGRycy9kb3ducmV2LnhtbERP22rCQBB9F/oPyxT6ppsKDZK6kTZULLQopvo+ZCcX&#10;zM6G7Krbv+8WBN/mcK6zXAXTiwuNrrOs4HmWgCCurO64UXD4WU8XIJxH1thbJgW/5GCVP0yWmGl7&#10;5T1dSt+IGMIuQwWt90MmpataMuhmdiCOXG1Hgz7CsZF6xGsMN72cJ0kqDXYcG1ocqGipOpVnoyCY&#10;+cf79qspTLC771OxWb+k9VGpp8fw9grCU/B38c39qeP8FP5/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zL7BAAAA2wAAAA8AAAAAAAAAAAAAAAAAmAIAAGRycy9kb3du&#10;cmV2LnhtbFBLBQYAAAAABAAEAPUAAACGAwAAAAA=&#10;" strokeweight="2.25pt">
                <v:textbox style="layout-flow:vertical;mso-layout-flow-alt:bottom-to-top" inset=".5mm,.3mm,.5mm,.3mm">
                  <w:txbxContent>
                    <w:p w:rsidR="00DD0240" w:rsidRPr="0047560E" w:rsidRDefault="00DD0240" w:rsidP="003D4EB9">
                      <w:pPr>
                        <w:pStyle w:val="a5"/>
                      </w:pPr>
                      <w:r w:rsidRPr="0047560E">
                        <w:t>Взам. инв. №</w:t>
                      </w:r>
                    </w:p>
                    <w:p w:rsidR="00DD0240" w:rsidRPr="0032083A" w:rsidRDefault="00DD0240" w:rsidP="003D4EB9">
                      <w:pPr>
                        <w:pStyle w:val="a5"/>
                        <w:rPr>
                          <w:sz w:val="22"/>
                          <w:szCs w:val="22"/>
                        </w:rPr>
                      </w:pPr>
                    </w:p>
                  </w:txbxContent>
                </v:textbox>
              </v:shape>
              <v:shape id="Text Box 220" o:spid="_x0000_s2093"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JcIA&#10;AADbAAAADwAAAGRycy9kb3ducmV2LnhtbERP22oCMRB9F/yHMIW+abZCbVnNii6VFiyWbvV92Mxe&#10;cDNZNqmmf98Igm9zONdZroLpxJkG11pW8DRNQBCXVrdcKzj8bCevIJxH1thZJgV/5GCVjUdLTLW9&#10;8DedC1+LGMIuRQWN930qpSsbMuimtieOXGUHgz7CoZZ6wEsMN52cJclcGmw5NjTYU95QeSp+jYJg&#10;Zm+b/a7OTbBfn6f8ffs8r45KPT6E9QKEp+Dv4pv7Q8f5L3D9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klwgAAANsAAAAPAAAAAAAAAAAAAAAAAJgCAABkcnMvZG93&#10;bnJldi54bWxQSwUGAAAAAAQABAD1AAAAhwMAAAAA&#10;" strokeweight="2.25pt">
                <v:textbox style="layout-flow:vertical;mso-layout-flow-alt:bottom-to-top" inset=".5mm,.3mm,.5mm,.3mm">
                  <w:txbxContent>
                    <w:p w:rsidR="00DD0240" w:rsidRPr="0047560E" w:rsidRDefault="00DD0240" w:rsidP="003D4EB9">
                      <w:pPr>
                        <w:pStyle w:val="a5"/>
                      </w:pPr>
                      <w:r w:rsidRPr="0047560E">
                        <w:t>Подп. и дата</w:t>
                      </w:r>
                    </w:p>
                  </w:txbxContent>
                </v:textbox>
              </v:shape>
            </v:group>
            <v:group id="Group 221" o:spid="_x0000_s208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22" o:spid="_x0000_s2091"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77MEA&#10;AADbAAAADwAAAGRycy9kb3ducmV2LnhtbERPXWvCMBR9F/Yfwh3sTdMVJtIZxZXJBhNlbr5fmmtb&#10;bG5KkrXZvzcPgo+H871cR9OJgZxvLSt4nmUgiCurW64V/P5spwsQPiBr7CyTgn/ysF49TJZYaDvy&#10;Nw3HUIsUwr5ABU0IfSGlrxoy6Ge2J07c2TqDIUFXS+1wTOGmk3mWzaXBllNDgz2VDVWX459REE3+&#10;/rb/qksT7WF3KT+2L/PzSamnx7h5BREohrv45v7UCvK0Pn1JP0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4O+zBAAAA2wAAAA8AAAAAAAAAAAAAAAAAmAIAAGRycy9kb3du&#10;cmV2LnhtbFBLBQYAAAAABAAEAPUAAACGAwAAAAA=&#10;" strokeweight="2.25pt">
                <v:textbox style="layout-flow:vertical;mso-layout-flow-alt:bottom-to-top" inset=".5mm,.3mm,.5mm,.3mm">
                  <w:txbxContent>
                    <w:p w:rsidR="00DD0240" w:rsidRDefault="00DD0240" w:rsidP="003D4EB9">
                      <w:pPr>
                        <w:pStyle w:val="a5"/>
                      </w:pPr>
                    </w:p>
                  </w:txbxContent>
                </v:textbox>
              </v:shape>
              <v:shape id="Text Box 223" o:spid="_x0000_s2090"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978QA&#10;AADbAAAADwAAAGRycy9kb3ducmV2LnhtbESP3WrCQBSE74W+w3IKvdNNg0qJrtIGRaFi8af3h+wx&#10;CWbPhuxW17fvCoKXw8x8w0znwTTiQp2rLSt4HyQgiAuray4VHA/L/gcI55E1NpZJwY0czGcvvSlm&#10;2l55R5e9L0WEsMtQQeV9m0npiooMuoFtiaN3sp1BH2VXSt3hNcJNI9MkGUuDNceFClvKKyrO+z+j&#10;IJh08bX9LnMT7M/mnK+Wo/HpV6m31/A5AeEp+Gf40V5rBekQ7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DPe/EAAAA2wAAAA8AAAAAAAAAAAAAAAAAmAIAAGRycy9k&#10;b3ducmV2LnhtbFBLBQYAAAAABAAEAPUAAACJAwAAAAA=&#10;" strokeweight="2.25pt">
                <v:textbox style="layout-flow:vertical;mso-layout-flow-alt:bottom-to-top" inset=".5mm,.3mm,.5mm,.3mm">
                  <w:txbxContent>
                    <w:p w:rsidR="00DD0240" w:rsidRDefault="00DD0240" w:rsidP="003D4EB9">
                      <w:pPr>
                        <w:pStyle w:val="a5"/>
                      </w:pPr>
                    </w:p>
                  </w:txbxContent>
                </v:textbox>
              </v:shape>
              <v:shape id="Text Box 224" o:spid="_x0000_s208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dMQA&#10;AADbAAAADwAAAGRycy9kb3ducmV2LnhtbESPQWvCQBSE74X+h+UVeqsbA0pJXUMNSgsWxdjeH9ln&#10;EpJ9G7Krbv+9WxB6HGbmG2aRB9OLC42utaxgOklAEFdWt1wr+D5uXl5BOI+ssbdMCn7JQb58fFhg&#10;pu2VD3QpfS0ihF2GChrvh0xKVzVk0E3sQBy9kx0N+ijHWuoRrxFuepkmyVwabDkuNDhQ0VDVlWej&#10;IJh0vdpt68IEu//qio/NbH76Uer5Kby/gfAU/H/43v7UCtI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PmHTEAAAA2wAAAA8AAAAAAAAAAAAAAAAAmAIAAGRycy9k&#10;b3ducmV2LnhtbFBLBQYAAAAABAAEAPUAAACJAwAAAAA=&#10;" strokeweight="2.25pt">
                <v:textbox style="layout-flow:vertical;mso-layout-flow-alt:bottom-to-top" inset=".5mm,.3mm,.5mm,.3mm">
                  <w:txbxContent>
                    <w:p w:rsidR="00DD0240" w:rsidRDefault="00DD0240" w:rsidP="003D4EB9">
                      <w:pPr>
                        <w:pStyle w:val="a5"/>
                      </w:pPr>
                    </w:p>
                  </w:txbxContent>
                </v:textbox>
              </v:shape>
              <v:shape id="Text Box 225" o:spid="_x0000_s2088"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GA8QA&#10;AADbAAAADwAAAGRycy9kb3ducmV2LnhtbESP3WrCQBSE7wu+w3IE7+rGgKFE19AGpUKlpdreH7In&#10;P5g9G7JbXd++KxR6OczMN8y6CKYXFxpdZ1nBYp6AIK6s7rhR8HXaPT6BcB5ZY2+ZFNzIQbGZPKwx&#10;1/bKn3Q5+kZECLscFbTeD7mUrmrJoJvbgTh6tR0N+ijHRuoRrxFuepkmSSYNdhwXWhyobKk6H3+M&#10;gmDS7cv7W1OaYD8O5/J1t8zqb6Vm0/C8AuEp+P/wX3uvFaQZ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dBgPEAAAA2wAAAA8AAAAAAAAAAAAAAAAAmAIAAGRycy9k&#10;b3ducmV2LnhtbFBLBQYAAAAABAAEAPUAAACJAwAAAAA=&#10;" strokeweight="2.25pt">
                <v:textbox style="layout-flow:vertical;mso-layout-flow-alt:bottom-to-top" inset=".5mm,.3mm,.5mm,.3mm">
                  <w:txbxContent>
                    <w:p w:rsidR="00DD0240" w:rsidRDefault="00DD0240" w:rsidP="003D4EB9">
                      <w:pPr>
                        <w:pStyle w:val="a5"/>
                      </w:pPr>
                    </w:p>
                  </w:txbxContent>
                </v:textbox>
              </v:shape>
              <v:shape id="Text Box 226" o:spid="_x0000_s208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GjmMQA&#10;AADbAAAADwAAAGRycy9kb3ducmV2LnhtbESP3WrCQBSE7wu+w3IK3tVNA1qJrlKDotCi+NP7Q/aY&#10;BLNnQ3bV9e3dQqGXw8x8w0znwTTiRp2rLSt4HyQgiAuray4VnI6rtzEI55E1NpZJwYMczGe9lylm&#10;2t55T7eDL0WEsMtQQeV9m0npiooMuoFtiaN3tp1BH2VXSt3hPcJNI9MkGUmDNceFClvKKyouh6tR&#10;EEy6XGy/ytwEu/u+5OvVcHT+Uar/Gj4nIDwF/x/+a2+0gvQDf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o5jEAAAA2wAAAA8AAAAAAAAAAAAAAAAAmAIAAGRycy9k&#10;b3ducmV2LnhtbFBLBQYAAAAABAAEAPUAAACJAwAAAAA=&#10;" strokeweight="2.25pt">
                <v:textbox style="layout-flow:vertical;mso-layout-flow-alt:bottom-to-top" inset=".5mm,.3mm,.5mm,.3mm">
                  <w:txbxContent>
                    <w:p w:rsidR="00DD0240" w:rsidRDefault="00DD0240" w:rsidP="003D4EB9">
                      <w:pPr>
                        <w:pStyle w:val="a5"/>
                      </w:pPr>
                    </w:p>
                  </w:txbxContent>
                </v:textbox>
              </v:shape>
            </v:group>
          </v:group>
          <v:rect id="Rectangle 227" o:spid="_x0000_s2084"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2ScIA&#10;AADbAAAADwAAAGRycy9kb3ducmV2LnhtbERPTWvCQBC9C/6HZQq9SN1UVGrqKhJa0J408eJtyE6T&#10;0Oxsmtlq+u+7h4LHx/tebwfXqiv10ng28DxNQBGX3jZcGTgX708voCQgW2w9k4FfEthuxqM1ptbf&#10;+ETXPFQqhrCkaKAOoUu1lrImhzL1HXHkPn3vMETYV9r2eIvhrtWzJFlqhw3Hhho7ymoqv/IfZwDd&#10;oZofvlcfuZzlbVFMsqNcMmMeH4bdK6hAQ7iL/917a2AWx8Yv8Q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DZJwgAAANsAAAAPAAAAAAAAAAAAAAAAAJgCAABkcnMvZG93&#10;bnJldi54bWxQSwUGAAAAAAQABAD1AAAAhwMAAAAA&#10;" strokeweight="2.25pt"/>
          <v:group id="Group 228" o:spid="_x0000_s2050"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29" o:spid="_x0000_s2083" style="position:absolute;left:1140;top:12894;width:1048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sksIA&#10;AADbAAAADwAAAGRycy9kb3ducmV2LnhtbERPTWvCQBC9C/0PyxS8iG6qttjUVUpQqJ7a6KW3ITtN&#10;QrOzaWbV9N+7B8Hj430v171r1Jk6qT0beJokoIgLb2suDRwP2/EClARki41nMvBPAuvVw2CJqfUX&#10;/qJzHkoVQ1hSNFCF0KZaS1GRQ5n4ljhyP75zGCLsSm07vMRw1+hpkrxohzXHhgpbyioqfvOTM4Bu&#10;V853f6/7XI6yeT6Msk/5zowZPvbvb6AC9eEuvrk/rIFZ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6ySwgAAANsAAAAPAAAAAAAAAAAAAAAAAJgCAABkcnMvZG93&#10;bnJldi54bWxQSwUGAAAAAAQABAD1AAAAhwMAAAAA&#10;" strokeweight="2.25pt"/>
            <v:group id="Group 230" o:spid="_x0000_s2051"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31" o:spid="_x0000_s2080"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32" o:spid="_x0000_s2082" type="#_x0000_t202" style="position:absolute;left:9096;top:9973;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BMcMA&#10;AADbAAAADwAAAGRycy9kb3ducmV2LnhtbESPwWrDMBBE74H+g9hCb7HcGJLgWjYmEOixTQJJb1tr&#10;a5taKyOpjvv3UaGQ4zAzb5iims0gJnK+t6zgOUlBEDdW99wqOB33yy0IH5A1DpZJwS95qMqHRYG5&#10;tld+p+kQWhEh7HNU0IUw5lL6piODPrEjcfS+rDMYonSt1A6vEW4GuUrTtTTYc1zocKRdR8334cco&#10;aI/uYzO9pfVKD5tPPF8ya2Wm1NPjXL+ACDSHe/i//aoVZBn8fY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BMcMAAADbAAAADwAAAAAAAAAAAAAAAACYAgAAZHJzL2Rv&#10;d25yZXYueG1sUEsFBgAAAAAEAAQA9QAAAIgDAAAAAA==&#10;" strokeweight="2.25pt">
                  <v:textbox inset=".5mm,.3mm,.5mm,.3mm">
                    <w:txbxContent>
                      <w:p w:rsidR="00DD0240" w:rsidRPr="0047560E" w:rsidRDefault="00DD0240" w:rsidP="003D4EB9">
                        <w:pPr>
                          <w:pStyle w:val="a5"/>
                        </w:pPr>
                        <w:r w:rsidRPr="0047560E">
                          <w:t>Лист</w:t>
                        </w:r>
                      </w:p>
                    </w:txbxContent>
                  </v:textbox>
                </v:shape>
                <v:shape id="Text Box 233" o:spid="_x0000_s2081" type="#_x0000_t202" style="position:absolute;left:9097;top:10259;width:85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RcMA&#10;AADbAAAADwAAAGRycy9kb3ducmV2LnhtbESPQWvCQBSE74L/YXlCb2ajKU2JriKC4LFNCm1vr9ln&#10;Esy+DbtrTP99t1DocZiZb5jtfjK9GMn5zrKCVZKCIK6t7rhR8Fadls8gfEDW2FsmBd/kYb+bz7ZY&#10;aHvnVxrL0IgIYV+ggjaEoZDS1y0Z9IkdiKN3sc5giNI1Uju8R7jp5TpNn6TBjuNCiwMdW6qv5c0o&#10;aCr3mY8v6WGt+/wL3z8ya2Wm1MNiOmxABJrCf/ivfdYKskf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RcMAAADbAAAADwAAAAAAAAAAAAAAAACYAgAAZHJzL2Rv&#10;d25yZXYueG1sUEsFBgAAAAAEAAQA9QAAAIgDAAAAAA==&#10;" strokeweight="2.25pt">
                  <v:textbox inset=".5mm,.3mm,.5mm,.3mm">
                    <w:txbxContent>
                      <w:p w:rsidR="00DD0240" w:rsidRPr="003D4EB9" w:rsidRDefault="00CF144F" w:rsidP="003D4EB9">
                        <w:pPr>
                          <w:pStyle w:val="a5"/>
                          <w:spacing w:before="120"/>
                          <w:ind w:left="0"/>
                          <w:jc w:val="center"/>
                          <w:rPr>
                            <w:noProof/>
                            <w:sz w:val="28"/>
                            <w:szCs w:val="28"/>
                          </w:rPr>
                        </w:pPr>
                        <w:r w:rsidRPr="003D4EB9">
                          <w:rPr>
                            <w:noProof/>
                            <w:sz w:val="28"/>
                            <w:szCs w:val="28"/>
                          </w:rPr>
                          <w:fldChar w:fldCharType="begin"/>
                        </w:r>
                        <w:r w:rsidR="00DD0240" w:rsidRPr="003D4EB9">
                          <w:rPr>
                            <w:noProof/>
                            <w:sz w:val="28"/>
                            <w:szCs w:val="28"/>
                          </w:rPr>
                          <w:instrText xml:space="preserve"> PAGE  \* MERGEFORMAT </w:instrText>
                        </w:r>
                        <w:r w:rsidRPr="003D4EB9">
                          <w:rPr>
                            <w:noProof/>
                            <w:sz w:val="28"/>
                            <w:szCs w:val="28"/>
                          </w:rPr>
                          <w:fldChar w:fldCharType="separate"/>
                        </w:r>
                        <w:r w:rsidR="0049063E">
                          <w:rPr>
                            <w:noProof/>
                            <w:sz w:val="28"/>
                            <w:szCs w:val="28"/>
                          </w:rPr>
                          <w:t>56</w:t>
                        </w:r>
                        <w:r w:rsidRPr="003D4EB9">
                          <w:rPr>
                            <w:noProof/>
                            <w:sz w:val="28"/>
                            <w:szCs w:val="28"/>
                          </w:rPr>
                          <w:fldChar w:fldCharType="end"/>
                        </w:r>
                      </w:p>
                    </w:txbxContent>
                  </v:textbox>
                </v:shape>
              </v:group>
              <v:shape id="Text Box 234" o:spid="_x0000_s2079" type="#_x0000_t202" style="position:absolute;left:4672;top:11413;width:6236;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xc8YA&#10;AADbAAAADwAAAGRycy9kb3ducmV2LnhtbESPQUvDQBSE74L/YXmCN7tRsZS0m6DFgnootdZDb4/s&#10;MxvNvg3ZZxv767uFgsdhZr5hZuXgW7WjPjaBDdyOMlDEVbAN1wY2H4ubCagoyBbbwGTgjyKUxeXF&#10;DHMb9vxOu7XUKkE45mjAiXS51rFy5DGOQkecvK/Qe5Qk+1rbHvcJ7lt9l2Vj7bHhtOCwo7mj6mf9&#10;6w2smqfv5dvic3J4Xc23Qu75IHpjzPXV8DgFJTTIf/jcfrEG7h/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Hxc8YAAADbAAAADwAAAAAAAAAAAAAAAACYAgAAZHJz&#10;L2Rvd25yZXYueG1sUEsFBgAAAAAEAAQA9QAAAIsDAAAAAA==&#10;" strokeweight="2.25pt">
                <v:textbox inset="0,0,0,0">
                  <w:txbxContent>
                    <w:p w:rsidR="00DD0240" w:rsidRPr="009E3291" w:rsidRDefault="00DD0240" w:rsidP="00E142F6">
                      <w:pPr>
                        <w:spacing w:before="160"/>
                        <w:ind w:firstLine="0"/>
                        <w:jc w:val="center"/>
                        <w:rPr>
                          <w:noProof/>
                        </w:rPr>
                      </w:pPr>
                      <w:r w:rsidRPr="00A3092E">
                        <w:rPr>
                          <w:rFonts w:ascii="GOST type A" w:hAnsi="GOST type A"/>
                          <w:noProof/>
                          <w:sz w:val="36"/>
                          <w:szCs w:val="36"/>
                        </w:rPr>
                        <w:t>ФИВТ.</w:t>
                      </w:r>
                      <w:r>
                        <w:rPr>
                          <w:rFonts w:ascii="GOST type A" w:hAnsi="GOST type A"/>
                          <w:noProof/>
                          <w:sz w:val="36"/>
                          <w:szCs w:val="36"/>
                        </w:rPr>
                        <w:t>10126-и</w:t>
                      </w:r>
                      <w:r w:rsidRPr="00A3092E">
                        <w:rPr>
                          <w:rFonts w:ascii="GOST type A" w:hAnsi="GOST type A"/>
                          <w:noProof/>
                          <w:sz w:val="36"/>
                          <w:szCs w:val="36"/>
                          <w:lang w:val="en-US"/>
                        </w:rPr>
                        <w:t xml:space="preserve"> </w:t>
                      </w:r>
                      <w:r w:rsidRPr="00A3092E">
                        <w:rPr>
                          <w:rFonts w:ascii="GOST type A" w:hAnsi="GOST type A"/>
                          <w:noProof/>
                          <w:sz w:val="36"/>
                          <w:szCs w:val="36"/>
                        </w:rPr>
                        <w:t>ПЗ</w:t>
                      </w:r>
                    </w:p>
                  </w:txbxContent>
                </v:textbox>
              </v:shape>
              <v:group id="Group 235" o:spid="_x0000_s2052"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236" o:spid="_x0000_s2073"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37" o:spid="_x0000_s2078"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TeqMMA&#10;AADbAAAADwAAAGRycy9kb3ducmV2LnhtbERP3WrCMBS+H/gO4QjezXQOqnSmZQrOXbgxOx/g0Bzb&#10;YHNSmmi7Pf1yMfDy4/tfF6NtxY16bxwreJonIIgrpw3XCk7fu8cVCB+QNbaOScEPeSjyycMaM+0G&#10;PtKtDLWIIewzVNCE0GVS+qohi37uOuLInV1vMUTY11L3OMRw28pFkqTSouHY0GBH24aqS3m1Cpaf&#10;5eH3LV2azfg17A8fq216PBmlZtPx9QVEoDHcxf/ud63gOY6N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TeqMMAAADbAAAADwAAAAAAAAAAAAAAAACYAgAAZHJzL2Rv&#10;d25yZXYueG1sUEsFBgAAAAAEAAQA9QAAAIgDAAAAAA==&#10;" strokeweight="2.25pt">
                    <v:textbox inset="0,.3mm,0,.3mm">
                      <w:txbxContent>
                        <w:p w:rsidR="00DD0240" w:rsidRPr="0047560E" w:rsidRDefault="00DD0240" w:rsidP="003D4EB9">
                          <w:pPr>
                            <w:pStyle w:val="a5"/>
                          </w:pPr>
                          <w:r w:rsidRPr="003D4EB9">
                            <w:rPr>
                              <w:rStyle w:val="a6"/>
                            </w:rPr>
                            <w:t>И</w:t>
                          </w:r>
                          <w:r w:rsidRPr="0047560E">
                            <w:t>зм.</w:t>
                          </w:r>
                        </w:p>
                        <w:p w:rsidR="00DD0240" w:rsidRPr="00ED3EC0" w:rsidRDefault="00DD0240" w:rsidP="003D4EB9">
                          <w:pPr>
                            <w:pStyle w:val="a5"/>
                            <w:rPr>
                              <w:sz w:val="22"/>
                              <w:szCs w:val="22"/>
                            </w:rPr>
                          </w:pPr>
                          <w:r w:rsidRPr="00ED3EC0">
                            <w:rPr>
                              <w:sz w:val="22"/>
                              <w:szCs w:val="22"/>
                            </w:rPr>
                            <w:t>.</w:t>
                          </w:r>
                        </w:p>
                      </w:txbxContent>
                    </v:textbox>
                  </v:shape>
                  <v:shape id="Text Box 238" o:spid="_x0000_s2077"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228MA&#10;AADbAAAADwAAAGRycy9kb3ducmV2LnhtbESPQWvCQBSE7wX/w/KE3upGA02NriJCoceaCNbbM/ua&#10;hGbfht1tkv57t1DocZiZb5jtfjKdGMj51rKC5SIBQVxZ3XKt4Fy+Pr2A8AFZY2eZFPyQh/1u9rDF&#10;XNuRTzQUoRYRwj5HBU0IfS6lrxoy6Be2J47ep3UGQ5SultrhGOGmk6skeZYGW44LDfZ0bKj6Kr6N&#10;grp012x4Tw4r3WU3vHyk1spUqcf5dNiACDSF//Bf+00rSNfw+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5228MAAADbAAAADwAAAAAAAAAAAAAAAACYAgAAZHJzL2Rv&#10;d25yZXYueG1sUEsFBgAAAAAEAAQA9QAAAIgDAAAAAA==&#10;" strokeweight="2.25pt">
                    <v:textbox inset=".5mm,.3mm,.5mm,.3mm">
                      <w:txbxContent>
                        <w:p w:rsidR="00DD0240" w:rsidRPr="0047560E" w:rsidRDefault="00DD0240" w:rsidP="003D4EB9">
                          <w:pPr>
                            <w:pStyle w:val="a5"/>
                          </w:pPr>
                          <w:r w:rsidRPr="003D4EB9">
                            <w:rPr>
                              <w:rStyle w:val="a6"/>
                            </w:rPr>
                            <w:t>№</w:t>
                          </w:r>
                          <w:r w:rsidRPr="0047560E">
                            <w:t xml:space="preserve"> докум.</w:t>
                          </w:r>
                        </w:p>
                      </w:txbxContent>
                    </v:textbox>
                  </v:shape>
                  <v:shape id="Text Box 239" o:spid="_x0000_s2076"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sO8AA&#10;AADbAAAADwAAAGRycy9kb3ducmV2LnhtbERPy2rCQBTdF/yH4QrdNRMTMSU6igiFLn1B2901c5uE&#10;Zu6EmWmMf+8sBJeH815tRtOJgZxvLSuYJSkI4srqlmsF59PH2zsIH5A1dpZJwY08bNaTlxWW2l75&#10;QMMx1CKGsC9RQRNCX0rpq4YM+sT2xJH7tc5giNDVUju8xnDTySxNF9Jgy7GhwZ52DVV/x3+joD65&#10;n2LYp9tMd8UFv75za2Wu1Ot03C5BBBrDU/xwf2oF87g+fo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sO8AAAADbAAAADwAAAAAAAAAAAAAAAACYAgAAZHJzL2Rvd25y&#10;ZXYueG1sUEsFBgAAAAAEAAQA9QAAAIUDAAAAAA==&#10;" strokeweight="2.25pt">
                    <v:textbox inset=".5mm,.3mm,.5mm,.3mm">
                      <w:txbxContent>
                        <w:p w:rsidR="00DD0240" w:rsidRPr="0047560E" w:rsidRDefault="00DD0240" w:rsidP="003D4EB9">
                          <w:pPr>
                            <w:pStyle w:val="a5"/>
                          </w:pPr>
                          <w:r w:rsidRPr="0047560E">
                            <w:t>Лист</w:t>
                          </w:r>
                        </w:p>
                      </w:txbxContent>
                    </v:textbox>
                  </v:shape>
                  <v:shape id="Text Box 240" o:spid="_x0000_s2075"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JoMMA&#10;AADbAAAADwAAAGRycy9kb3ducmV2LnhtbESPQWvCQBSE74L/YXlCb7oxKVVSVxFB6LGNgnp7zb4m&#10;odm3YXebxH/vFgo9DjPzDbPZjaYVPTnfWFawXCQgiEurG64UnE/H+RqED8gaW8uk4E4edtvpZIO5&#10;tgN/UF+ESkQI+xwV1CF0uZS+rMmgX9iOOHpf1hkMUbpKaodDhJtWpknyIg02HBdq7OhQU/ld/BgF&#10;1cndVv17sk91u/rEyzWzVmZKPc3G/SuIQGP4D/+137SC5yX8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4JoMMAAADbAAAADwAAAAAAAAAAAAAAAACYAgAAZHJzL2Rv&#10;d25yZXYueG1sUEsFBgAAAAAEAAQA9QAAAIgDAAAAAA==&#10;" strokeweight="2.25pt">
                    <v:textbox inset=".5mm,.3mm,.5mm,.3mm">
                      <w:txbxContent>
                        <w:p w:rsidR="00DD0240" w:rsidRPr="0047560E" w:rsidRDefault="00DD0240" w:rsidP="003D4EB9">
                          <w:pPr>
                            <w:pStyle w:val="a5"/>
                          </w:pPr>
                          <w:r w:rsidRPr="0047560E">
                            <w:t>Подп.</w:t>
                          </w:r>
                        </w:p>
                      </w:txbxContent>
                    </v:textbox>
                  </v:shape>
                  <v:shape id="Text Box 241" o:spid="_x0000_s2074"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X18MA&#10;AADbAAAADwAAAGRycy9kb3ducmV2LnhtbESPQWvCQBSE7wX/w/IEb82msZiSuooIgkebCLa31+xr&#10;Epp9G3bXmP77bqHgcZiZb5j1djK9GMn5zrKCpyQFQVxb3XGj4FwdHl9A+ICssbdMCn7Iw3Yze1hj&#10;oe2N32gsQyMihH2BCtoQhkJKX7dk0Cd2II7el3UGQ5SukdrhLcJNL7M0XUmDHceFFgfat1R/l1ej&#10;oKncRz6e0l2m+/wTL+9La+VSqcV82r2CCDSFe/i/fdQKn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X18MAAADbAAAADwAAAAAAAAAAAAAAAACYAgAAZHJzL2Rv&#10;d25yZXYueG1sUEsFBgAAAAAEAAQA9QAAAIgDAAAAAA==&#10;" strokeweight="2.25pt">
                    <v:textbox inset=".5mm,.3mm,.5mm,.3mm">
                      <w:txbxContent>
                        <w:p w:rsidR="00DD0240" w:rsidRPr="0047560E" w:rsidRDefault="00DD0240" w:rsidP="003D4EB9">
                          <w:pPr>
                            <w:pStyle w:val="a5"/>
                          </w:pPr>
                          <w:r w:rsidRPr="0047560E">
                            <w:t>Дата</w:t>
                          </w:r>
                        </w:p>
                      </w:txbxContent>
                    </v:textbox>
                  </v:shape>
                </v:group>
                <v:group id="Group 242" o:spid="_x0000_s2053"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243" o:spid="_x0000_s2060"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4" o:spid="_x0000_s2067"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2072"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AYMMA&#10;AADbAAAADwAAAGRycy9kb3ducmV2LnhtbESPQWsCMRSE7wX/Q3iCt5ooRW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YAYMMAAADbAAAADwAAAAAAAAAAAAAAAACYAgAAZHJzL2Rv&#10;d25yZXYueG1sUEsFBgAAAAAEAAQA9QAAAIgDAAAAAA==&#10;" strokeweight="1pt">
                        <v:textbox inset=".5mm,.3mm,.5mm,.3mm">
                          <w:txbxContent>
                            <w:p w:rsidR="00DD0240" w:rsidRPr="009E3291" w:rsidRDefault="00DD0240" w:rsidP="003D4EB9">
                              <w:pPr>
                                <w:pStyle w:val="a5"/>
                              </w:pPr>
                            </w:p>
                          </w:txbxContent>
                        </v:textbox>
                      </v:shape>
                      <v:shape id="Text Box 246" o:spid="_x0000_s2071"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8QA&#10;AADbAAAADwAAAGRycy9kb3ducmV2LnhtbESPT2sCMRTE7wW/Q3iCt5pUpJXVKP6h4MVDV2F7fN08&#10;d5duXtYk1fXbN4WCx2FmfsMsVr1txZV8aBxreBkrEMSlMw1XGk7H9+cZiBCRDbaOScOdAqyWg6cF&#10;Zsbd+IOueaxEgnDIUEMdY5dJGcqaLIax64iTd3beYkzSV9J4vCW4beVEqVdpseG0UGNH25rK7/zH&#10;ajiovihU8enDBHezi/m6n9abXOvRsF/PQUTq4yP8394bD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pfv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47" o:spid="_x0000_s2070"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xicEA&#10;AADbAAAADwAAAGRycy9kb3ducmV2LnhtbERPz2vCMBS+C/sfwht402QyhnSmRTcGu3iwK3THZ/Ns&#10;i81Ll2Ra/3tzGOz48f3eFJMdxIV86B1reFoqEMSNMz23Gqqvj8UaRIjIBgfHpOFGAYr8YbbBzLgr&#10;H+hSxlakEA4ZauhiHDMpQ9ORxbB0I3HiTs5bjAn6VhqP1xRuB7lS6kVa7Dk1dDjSW0fNufy1GvZq&#10;qmtVf/uwwvf1jznequ2u1Hr+OG1fQUSa4r/4z/1pNDyns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1MYnBAAAA2wAAAA8AAAAAAAAAAAAAAAAAmAIAAGRycy9kb3du&#10;cmV2LnhtbFBLBQYAAAAABAAEAPUAAACGAwAAAAA=&#10;" strokeweight="1pt">
                        <v:textbox inset=".5mm,.3mm,.5mm,.3mm">
                          <w:txbxContent>
                            <w:p w:rsidR="00DD0240" w:rsidRPr="009E3291" w:rsidRDefault="00DD0240" w:rsidP="003D4EB9">
                              <w:pPr>
                                <w:pStyle w:val="a5"/>
                              </w:pPr>
                            </w:p>
                          </w:txbxContent>
                        </v:textbox>
                      </v:shape>
                      <v:shape id="Text Box 248" o:spid="_x0000_s2069"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UEsQA&#10;AADbAAAADwAAAGRycy9kb3ducmV2LnhtbESPT2sCMRTE7wW/Q3iCt5pUpOhqFP9Q8OKhq7A9vm6e&#10;u0s3L2uS6vrtm0Khx2FmfsMs171txY18aBxreBkrEMSlMw1XGs6nt+cZiBCRDbaOScODAqxXg6cl&#10;Zsbd+Z1ueaxEgnDIUEMdY5dJGcqaLIax64iTd3HeYkzSV9J4vCe4beVEqVdpseG0UGNHu5rKr/zb&#10;ajiqvihU8eHDBPezq/l8nDfbXOvRsN8sQETq43/4r30wG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lBL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49" o:spid="_x0000_s2068"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rUsEA&#10;AADbAAAADwAAAGRycy9kb3ducmV2LnhtbERPz2vCMBS+C/sfwht402TChnSmRTcGu3iwK3THZ/Ns&#10;i81Ll2Ra/3tzGOz48f3eFJMdxIV86B1reFoqEMSNMz23Gqqvj8UaRIjIBgfHpOFGAYr8YbbBzLgr&#10;H+hSxlakEA4ZauhiHDMpQ9ORxbB0I3HiTs5bjAn6VhqP1xRuB7lS6kVa7Dk1dDjSW0fNufy1GvZq&#10;qmtVf/uwwvf1jznequ2u1Hr+OG1fQUSa4r/4z/1pNDyn9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q1LBAAAA2wAAAA8AAAAAAAAAAAAAAAAAmAIAAGRycy9kb3du&#10;cmV2LnhtbFBLBQYAAAAABAAEAPUAAACGAwAAAAA=&#10;" strokeweight="1pt">
                        <v:textbox inset=".5mm,.3mm,.5mm,.3mm">
                          <w:txbxContent>
                            <w:p w:rsidR="00DD0240" w:rsidRPr="009E3291" w:rsidRDefault="00DD0240" w:rsidP="003D4EB9">
                              <w:pPr>
                                <w:pStyle w:val="a5"/>
                              </w:pPr>
                            </w:p>
                          </w:txbxContent>
                        </v:textbox>
                      </v:shape>
                    </v:group>
                    <v:group id="Group 250" o:spid="_x0000_s2061"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51" o:spid="_x0000_s2066"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QvsQA&#10;AADbAAAADwAAAGRycy9kb3ducmV2LnhtbESPQWvCQBSE74L/YXlCb7rbQEVSV7GWQi89GAPx+Jp9&#10;TUKzb+PuVuO/7xYKHoeZ+YZZb0fbiwv50DnW8LhQIIhrZzpuNJTHt/kKRIjIBnvHpOFGAbab6WSN&#10;uXFXPtCliI1IEA45amhjHHIpQ92SxbBwA3Hyvpy3GJP0jTQerwlue5kptZQWO04LLQ60b6n+Ln6s&#10;hg81VpWqTj5k+Lo6m89buXsptH6YjbtnEJHGeA//t9+NhqcM/r6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EkL7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52" o:spid="_x0000_s2065"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JcQA&#10;AADbAAAADwAAAGRycy9kb3ducmV2LnhtbESPT2sCMRTE7wW/Q3iCt5pUaZ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NSX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53" o:spid="_x0000_s2064"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tUcQA&#10;AADbAAAADwAAAGRycy9kb3ducmV2LnhtbESPT2sCMRTE7wW/Q3iCt5pUbJ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VH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54" o:spid="_x0000_s2063"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ysQA&#10;AADbAAAADwAAAGRycy9kb3ducmV2LnhtbESPT2sCMRTE7wW/Q3hCbzVRsMjWKP5B6KWHrsL2+Nw8&#10;dxc3L2sSdf32TaHgcZiZ3zDzZW9bcSMfGscaxiMFgrh0puFKw2G/e5uBCBHZYOuYNDwowHIxeJlj&#10;Ztydv+mWx0okCIcMNdQxdpmUoazJYhi5jjh5J+ctxiR9JY3He4LbVk6UepcWG04LNXa0qak851er&#10;4Uv1RaGKHx8muJ1dzPFxWK1zrV+H/eoDRKQ+PsP/7U+jYTqF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CMrEAAAA2wAAAA8AAAAAAAAAAAAAAAAAmAIAAGRycy9k&#10;b3ducmV2LnhtbFBLBQYAAAAABAAEAPUAAACJAwAAAAA=&#10;" strokeweight="1pt">
                        <v:textbox inset=".5mm,.3mm,.5mm,.3mm">
                          <w:txbxContent>
                            <w:p w:rsidR="00DD0240" w:rsidRPr="009E3291" w:rsidRDefault="00DD0240" w:rsidP="003D4EB9">
                              <w:pPr>
                                <w:pStyle w:val="a5"/>
                              </w:pPr>
                            </w:p>
                          </w:txbxContent>
                        </v:textbox>
                      </v:shape>
                      <v:shape id="Text Box 255" o:spid="_x0000_s2062"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vcMA&#10;AADbAAAADwAAAGRycy9kb3ducmV2LnhtbESPQWsCMRSE7wX/Q3iCt5ooVG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vcMAAADbAAAADwAAAAAAAAAAAAAAAACYAgAAZHJzL2Rv&#10;d25yZXYueG1sUEsFBgAAAAAEAAQA9QAAAIgDAAAAAA==&#10;" strokeweight="1pt">
                        <v:textbox inset=".5mm,.3mm,.5mm,.3mm">
                          <w:txbxContent>
                            <w:p w:rsidR="00DD0240" w:rsidRPr="009E3291" w:rsidRDefault="00DD0240" w:rsidP="003D4EB9">
                              <w:pPr>
                                <w:pStyle w:val="a5"/>
                              </w:pPr>
                            </w:p>
                          </w:txbxContent>
                        </v:textbox>
                      </v:shape>
                    </v:group>
                  </v:group>
                  <v:line id="Line 256" o:spid="_x0000_s2059"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257" o:spid="_x0000_s2058"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258" o:spid="_x0000_s2057"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259" o:spid="_x0000_s2056"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line id="Line 260" o:spid="_x0000_s2055"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VIrcIAAADbAAAADwAAAGRycy9kb3ducmV2LnhtbESPQYvCMBSE78L+h/AEb5pWRKRrLCIs&#10;9KAHu4t7fTRvm7LNS22i1n9vBMHjMDPfMOt8sK24Uu8bxwrSWQKCuHK64VrBz/fXdAXCB2SNrWNS&#10;cCcP+eZjtMZMuxsf6VqGWkQI+wwVmBC6TEpfGbLoZ64jjt6f6y2GKPta6h5vEW5bOU+SpbTYcFww&#10;2NHOUPVfXqyCxaEw+nfY+/0xKU7UnBe7c+mUmoyH7SeIQEN4h1/tQitYpvD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VIrcIAAADbAAAADwAAAAAAAAAAAAAA&#10;AAChAgAAZHJzL2Rvd25yZXYueG1sUEsFBgAAAAAEAAQA+QAAAJADAAAAAA==&#10;" strokeweight="2.25pt"/>
                  <v:line id="Line 261" o:spid="_x0000_s2054"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7673"/>
    <w:multiLevelType w:val="multilevel"/>
    <w:tmpl w:val="5860ED50"/>
    <w:styleLink w:val="a"/>
    <w:lvl w:ilvl="0">
      <w:start w:val="1"/>
      <w:numFmt w:val="decimal"/>
      <w:pStyle w:val="1"/>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nsid w:val="126011EE"/>
    <w:multiLevelType w:val="multilevel"/>
    <w:tmpl w:val="072A2938"/>
    <w:numStyleLink w:val="10"/>
  </w:abstractNum>
  <w:abstractNum w:abstractNumId="2">
    <w:nsid w:val="17361526"/>
    <w:multiLevelType w:val="hybridMultilevel"/>
    <w:tmpl w:val="29B805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86F1680"/>
    <w:multiLevelType w:val="hybridMultilevel"/>
    <w:tmpl w:val="DFA8F4D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97F4888"/>
    <w:multiLevelType w:val="hybridMultilevel"/>
    <w:tmpl w:val="AB3226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5A61498"/>
    <w:multiLevelType w:val="hybridMultilevel"/>
    <w:tmpl w:val="F54A9CC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90E44C3"/>
    <w:multiLevelType w:val="multilevel"/>
    <w:tmpl w:val="072A2938"/>
    <w:styleLink w:val="10"/>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7">
    <w:nsid w:val="2A96068D"/>
    <w:multiLevelType w:val="hybridMultilevel"/>
    <w:tmpl w:val="7C96E78C"/>
    <w:lvl w:ilvl="0" w:tplc="EF2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01A1061"/>
    <w:multiLevelType w:val="hybridMultilevel"/>
    <w:tmpl w:val="EC2CF4E6"/>
    <w:lvl w:ilvl="0" w:tplc="3648AF5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7873D24"/>
    <w:multiLevelType w:val="multilevel"/>
    <w:tmpl w:val="EB6A054C"/>
    <w:lvl w:ilvl="0">
      <w:start w:val="1"/>
      <w:numFmt w:val="decimal"/>
      <w:lvlText w:val="%1."/>
      <w:lvlJc w:val="left"/>
      <w:pPr>
        <w:ind w:left="720" w:hanging="360"/>
      </w:pPr>
      <w:rPr>
        <w:rFonts w:hint="default"/>
      </w:rPr>
    </w:lvl>
    <w:lvl w:ilvl="1">
      <w:start w:val="2"/>
      <w:numFmt w:val="decimal"/>
      <w:isLgl/>
      <w:lvlText w:val="%1.%2"/>
      <w:lvlJc w:val="left"/>
      <w:pPr>
        <w:tabs>
          <w:tab w:val="num" w:pos="2186"/>
        </w:tabs>
        <w:ind w:left="2186" w:hanging="1335"/>
      </w:pPr>
      <w:rPr>
        <w:rFonts w:hint="default"/>
      </w:rPr>
    </w:lvl>
    <w:lvl w:ilvl="2">
      <w:start w:val="1"/>
      <w:numFmt w:val="decimal"/>
      <w:isLgl/>
      <w:lvlText w:val="%1.%2.%3"/>
      <w:lvlJc w:val="left"/>
      <w:pPr>
        <w:tabs>
          <w:tab w:val="num" w:pos="2677"/>
        </w:tabs>
        <w:ind w:left="2677" w:hanging="1335"/>
      </w:pPr>
      <w:rPr>
        <w:rFonts w:hint="default"/>
      </w:rPr>
    </w:lvl>
    <w:lvl w:ilvl="3">
      <w:start w:val="1"/>
      <w:numFmt w:val="decimal"/>
      <w:isLgl/>
      <w:lvlText w:val="%1.%2.%3.%4"/>
      <w:lvlJc w:val="left"/>
      <w:pPr>
        <w:tabs>
          <w:tab w:val="num" w:pos="3168"/>
        </w:tabs>
        <w:ind w:left="3168" w:hanging="1335"/>
      </w:pPr>
      <w:rPr>
        <w:rFonts w:hint="default"/>
      </w:rPr>
    </w:lvl>
    <w:lvl w:ilvl="4">
      <w:start w:val="1"/>
      <w:numFmt w:val="decimal"/>
      <w:isLgl/>
      <w:lvlText w:val="%1.%2.%3.%4.%5"/>
      <w:lvlJc w:val="left"/>
      <w:pPr>
        <w:tabs>
          <w:tab w:val="num" w:pos="3764"/>
        </w:tabs>
        <w:ind w:left="3764" w:hanging="1440"/>
      </w:pPr>
      <w:rPr>
        <w:rFonts w:hint="default"/>
      </w:rPr>
    </w:lvl>
    <w:lvl w:ilvl="5">
      <w:start w:val="1"/>
      <w:numFmt w:val="decimal"/>
      <w:isLgl/>
      <w:lvlText w:val="%1.%2.%3.%4.%5.%6"/>
      <w:lvlJc w:val="left"/>
      <w:pPr>
        <w:tabs>
          <w:tab w:val="num" w:pos="4255"/>
        </w:tabs>
        <w:ind w:left="4255" w:hanging="1440"/>
      </w:pPr>
      <w:rPr>
        <w:rFonts w:hint="default"/>
      </w:rPr>
    </w:lvl>
    <w:lvl w:ilvl="6">
      <w:start w:val="1"/>
      <w:numFmt w:val="decimal"/>
      <w:isLgl/>
      <w:lvlText w:val="%1.%2.%3.%4.%5.%6.%7"/>
      <w:lvlJc w:val="left"/>
      <w:pPr>
        <w:tabs>
          <w:tab w:val="num" w:pos="5106"/>
        </w:tabs>
        <w:ind w:left="5106" w:hanging="1800"/>
      </w:pPr>
      <w:rPr>
        <w:rFonts w:hint="default"/>
      </w:rPr>
    </w:lvl>
    <w:lvl w:ilvl="7">
      <w:start w:val="1"/>
      <w:numFmt w:val="decimal"/>
      <w:isLgl/>
      <w:lvlText w:val="%1.%2.%3.%4.%5.%6.%7.%8"/>
      <w:lvlJc w:val="left"/>
      <w:pPr>
        <w:tabs>
          <w:tab w:val="num" w:pos="5957"/>
        </w:tabs>
        <w:ind w:left="5957" w:hanging="2160"/>
      </w:pPr>
      <w:rPr>
        <w:rFonts w:hint="default"/>
      </w:rPr>
    </w:lvl>
    <w:lvl w:ilvl="8">
      <w:start w:val="1"/>
      <w:numFmt w:val="decimal"/>
      <w:isLgl/>
      <w:lvlText w:val="%1.%2.%3.%4.%5.%6.%7.%8.%9"/>
      <w:lvlJc w:val="left"/>
      <w:pPr>
        <w:tabs>
          <w:tab w:val="num" w:pos="6448"/>
        </w:tabs>
        <w:ind w:left="6448" w:hanging="2160"/>
      </w:pPr>
      <w:rPr>
        <w:rFonts w:hint="default"/>
      </w:rPr>
    </w:lvl>
  </w:abstractNum>
  <w:abstractNum w:abstractNumId="10">
    <w:nsid w:val="47B812AF"/>
    <w:multiLevelType w:val="hybridMultilevel"/>
    <w:tmpl w:val="CD42DE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2">
    <w:nsid w:val="4D102A82"/>
    <w:multiLevelType w:val="hybridMultilevel"/>
    <w:tmpl w:val="D0B897D2"/>
    <w:lvl w:ilvl="0" w:tplc="3CA268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DBF35F1"/>
    <w:multiLevelType w:val="multilevel"/>
    <w:tmpl w:val="5860ED50"/>
    <w:numStyleLink w:val="a"/>
  </w:abstractNum>
  <w:abstractNum w:abstractNumId="14">
    <w:nsid w:val="611D6CB3"/>
    <w:multiLevelType w:val="multilevel"/>
    <w:tmpl w:val="9328DF82"/>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lang w:val="ru-RU"/>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5">
    <w:nsid w:val="63435759"/>
    <w:multiLevelType w:val="multilevel"/>
    <w:tmpl w:val="7F28B092"/>
    <w:styleLink w:val="5"/>
    <w:lvl w:ilvl="0">
      <w:start w:val="1"/>
      <w:numFmt w:val="decimal"/>
      <w:pStyle w:val="11"/>
      <w:lvlText w:val="%1."/>
      <w:lvlJc w:val="left"/>
      <w:pPr>
        <w:tabs>
          <w:tab w:val="num" w:pos="360"/>
        </w:tabs>
        <w:ind w:left="360" w:hanging="360"/>
      </w:pPr>
      <w:rPr>
        <w:rFonts w:hint="default"/>
        <w:sz w:val="24"/>
      </w:rPr>
    </w:lvl>
    <w:lvl w:ilvl="1">
      <w:start w:val="1"/>
      <w:numFmt w:val="decimal"/>
      <w:lvlText w:val="%1.%2"/>
      <w:lvlJc w:val="left"/>
      <w:pPr>
        <w:tabs>
          <w:tab w:val="num" w:pos="990"/>
        </w:tabs>
        <w:ind w:left="99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590"/>
        </w:tabs>
        <w:ind w:left="4590" w:hanging="144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6210"/>
        </w:tabs>
        <w:ind w:left="6210" w:hanging="1800"/>
      </w:pPr>
      <w:rPr>
        <w:rFonts w:hint="default"/>
      </w:rPr>
    </w:lvl>
    <w:lvl w:ilvl="8">
      <w:start w:val="1"/>
      <w:numFmt w:val="decimal"/>
      <w:lvlText w:val="%1.%2.%3.%4.%5.%6.%7.%8.%9"/>
      <w:lvlJc w:val="left"/>
      <w:pPr>
        <w:tabs>
          <w:tab w:val="num" w:pos="6840"/>
        </w:tabs>
        <w:ind w:left="6840" w:hanging="1800"/>
      </w:pPr>
      <w:rPr>
        <w:rFonts w:hint="default"/>
      </w:rPr>
    </w:lvl>
  </w:abstractNum>
  <w:abstractNum w:abstractNumId="16">
    <w:nsid w:val="73FE264C"/>
    <w:multiLevelType w:val="hybridMultilevel"/>
    <w:tmpl w:val="DC08B47E"/>
    <w:lvl w:ilvl="0" w:tplc="0419000F">
      <w:start w:val="1"/>
      <w:numFmt w:val="bullet"/>
      <w:lvlText w:val=""/>
      <w:lvlJc w:val="left"/>
      <w:pPr>
        <w:ind w:left="1440" w:hanging="360"/>
      </w:pPr>
      <w:rPr>
        <w:rFonts w:ascii="Symbol" w:hAnsi="Symbol" w:hint="default"/>
      </w:rPr>
    </w:lvl>
    <w:lvl w:ilvl="1" w:tplc="04190019" w:tentative="1">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17">
    <w:nsid w:val="78145BBB"/>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6"/>
  </w:num>
  <w:num w:numId="3">
    <w:abstractNumId w:val="5"/>
  </w:num>
  <w:num w:numId="4">
    <w:abstractNumId w:val="1"/>
  </w:num>
  <w:num w:numId="5">
    <w:abstractNumId w:val="14"/>
  </w:num>
  <w:num w:numId="6">
    <w:abstractNumId w:val="11"/>
  </w:num>
  <w:num w:numId="7">
    <w:abstractNumId w:val="16"/>
  </w:num>
  <w:num w:numId="8">
    <w:abstractNumId w:val="9"/>
  </w:num>
  <w:num w:numId="9">
    <w:abstractNumId w:val="13"/>
  </w:num>
  <w:num w:numId="10">
    <w:abstractNumId w:val="7"/>
  </w:num>
  <w:num w:numId="11">
    <w:abstractNumId w:val="12"/>
  </w:num>
  <w:num w:numId="12">
    <w:abstractNumId w:val="4"/>
  </w:num>
  <w:num w:numId="13">
    <w:abstractNumId w:val="8"/>
  </w:num>
  <w:num w:numId="14">
    <w:abstractNumId w:val="3"/>
  </w:num>
  <w:num w:numId="15">
    <w:abstractNumId w:val="2"/>
  </w:num>
  <w:num w:numId="16">
    <w:abstractNumId w:val="17"/>
  </w:num>
  <w:num w:numId="17">
    <w:abstractNumId w:val="15"/>
  </w:num>
  <w:num w:numId="18">
    <w:abstractNumId w:val="10"/>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 Efimov">
    <w15:presenceInfo w15:providerId="None" w15:userId="A.V. Efimov"/>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attachedTemplate r:id="rId1"/>
  <w:stylePaneFormatFilter w:val="3F01"/>
  <w:trackRevisions/>
  <w:defaultTabStop w:val="708"/>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4F13CE"/>
    <w:rsid w:val="000000DD"/>
    <w:rsid w:val="00006139"/>
    <w:rsid w:val="00006587"/>
    <w:rsid w:val="0001424F"/>
    <w:rsid w:val="000165D7"/>
    <w:rsid w:val="000170D3"/>
    <w:rsid w:val="0001755B"/>
    <w:rsid w:val="00020775"/>
    <w:rsid w:val="000212A5"/>
    <w:rsid w:val="00031F1B"/>
    <w:rsid w:val="00040748"/>
    <w:rsid w:val="00047B1B"/>
    <w:rsid w:val="00047CA8"/>
    <w:rsid w:val="00060914"/>
    <w:rsid w:val="000700D3"/>
    <w:rsid w:val="00075A23"/>
    <w:rsid w:val="0007793E"/>
    <w:rsid w:val="00080BE5"/>
    <w:rsid w:val="000813AC"/>
    <w:rsid w:val="00083D81"/>
    <w:rsid w:val="0008682D"/>
    <w:rsid w:val="0009310D"/>
    <w:rsid w:val="000A1853"/>
    <w:rsid w:val="000A43A2"/>
    <w:rsid w:val="000B0EB5"/>
    <w:rsid w:val="000C2306"/>
    <w:rsid w:val="000D049D"/>
    <w:rsid w:val="000D0E57"/>
    <w:rsid w:val="000D2079"/>
    <w:rsid w:val="000D6960"/>
    <w:rsid w:val="000D6A24"/>
    <w:rsid w:val="000D70A5"/>
    <w:rsid w:val="000E3395"/>
    <w:rsid w:val="000E695A"/>
    <w:rsid w:val="000E78FF"/>
    <w:rsid w:val="000E798C"/>
    <w:rsid w:val="000F650D"/>
    <w:rsid w:val="0010050B"/>
    <w:rsid w:val="00113260"/>
    <w:rsid w:val="00114477"/>
    <w:rsid w:val="00114EA0"/>
    <w:rsid w:val="0012006A"/>
    <w:rsid w:val="00123866"/>
    <w:rsid w:val="00127C68"/>
    <w:rsid w:val="00133CD7"/>
    <w:rsid w:val="00134AEB"/>
    <w:rsid w:val="001357DD"/>
    <w:rsid w:val="0013706A"/>
    <w:rsid w:val="001377F5"/>
    <w:rsid w:val="00140DD1"/>
    <w:rsid w:val="00142C64"/>
    <w:rsid w:val="00156990"/>
    <w:rsid w:val="00163DD9"/>
    <w:rsid w:val="00177517"/>
    <w:rsid w:val="00183A5D"/>
    <w:rsid w:val="00184E0D"/>
    <w:rsid w:val="00186DF0"/>
    <w:rsid w:val="00193FC9"/>
    <w:rsid w:val="001B0CDD"/>
    <w:rsid w:val="001C3354"/>
    <w:rsid w:val="001C440C"/>
    <w:rsid w:val="001C5F69"/>
    <w:rsid w:val="001D6C08"/>
    <w:rsid w:val="001D722E"/>
    <w:rsid w:val="001E3376"/>
    <w:rsid w:val="001E672A"/>
    <w:rsid w:val="001E6AD5"/>
    <w:rsid w:val="001F56BB"/>
    <w:rsid w:val="00200BF5"/>
    <w:rsid w:val="002023B9"/>
    <w:rsid w:val="002050EB"/>
    <w:rsid w:val="00205F6F"/>
    <w:rsid w:val="00210384"/>
    <w:rsid w:val="00216B0E"/>
    <w:rsid w:val="00220A54"/>
    <w:rsid w:val="0022552D"/>
    <w:rsid w:val="00226EA1"/>
    <w:rsid w:val="00231461"/>
    <w:rsid w:val="002420D4"/>
    <w:rsid w:val="0024236B"/>
    <w:rsid w:val="00245957"/>
    <w:rsid w:val="00246FF9"/>
    <w:rsid w:val="002522E5"/>
    <w:rsid w:val="0025275E"/>
    <w:rsid w:val="00252C96"/>
    <w:rsid w:val="00257E62"/>
    <w:rsid w:val="00263421"/>
    <w:rsid w:val="00273AA0"/>
    <w:rsid w:val="00276795"/>
    <w:rsid w:val="00277B54"/>
    <w:rsid w:val="00280CAD"/>
    <w:rsid w:val="002827F3"/>
    <w:rsid w:val="0028564C"/>
    <w:rsid w:val="00294188"/>
    <w:rsid w:val="00296E6F"/>
    <w:rsid w:val="002A3B1B"/>
    <w:rsid w:val="002A53FE"/>
    <w:rsid w:val="002B1688"/>
    <w:rsid w:val="002B476E"/>
    <w:rsid w:val="002B6CEE"/>
    <w:rsid w:val="002C499F"/>
    <w:rsid w:val="002C67CE"/>
    <w:rsid w:val="002D1AEC"/>
    <w:rsid w:val="002D1B60"/>
    <w:rsid w:val="002D6B35"/>
    <w:rsid w:val="002E0B30"/>
    <w:rsid w:val="002E0D1B"/>
    <w:rsid w:val="002F0071"/>
    <w:rsid w:val="002F431F"/>
    <w:rsid w:val="0030079A"/>
    <w:rsid w:val="00300ABD"/>
    <w:rsid w:val="00304F3F"/>
    <w:rsid w:val="0030763A"/>
    <w:rsid w:val="00312591"/>
    <w:rsid w:val="00315F65"/>
    <w:rsid w:val="0031651F"/>
    <w:rsid w:val="0032083A"/>
    <w:rsid w:val="00321BDC"/>
    <w:rsid w:val="0032328D"/>
    <w:rsid w:val="00325C1D"/>
    <w:rsid w:val="00346CEA"/>
    <w:rsid w:val="0034702C"/>
    <w:rsid w:val="003473BC"/>
    <w:rsid w:val="00352AC0"/>
    <w:rsid w:val="00355012"/>
    <w:rsid w:val="00366342"/>
    <w:rsid w:val="00381E98"/>
    <w:rsid w:val="00384341"/>
    <w:rsid w:val="003861F9"/>
    <w:rsid w:val="0038712A"/>
    <w:rsid w:val="00387927"/>
    <w:rsid w:val="00392F0C"/>
    <w:rsid w:val="003936B5"/>
    <w:rsid w:val="00394A8C"/>
    <w:rsid w:val="003A30D1"/>
    <w:rsid w:val="003B5374"/>
    <w:rsid w:val="003C13B1"/>
    <w:rsid w:val="003D4EB9"/>
    <w:rsid w:val="003D64E4"/>
    <w:rsid w:val="003E22F7"/>
    <w:rsid w:val="003E3644"/>
    <w:rsid w:val="003F28AB"/>
    <w:rsid w:val="003F48B9"/>
    <w:rsid w:val="003F755A"/>
    <w:rsid w:val="00400ABF"/>
    <w:rsid w:val="00401E37"/>
    <w:rsid w:val="00402713"/>
    <w:rsid w:val="00407708"/>
    <w:rsid w:val="0041012E"/>
    <w:rsid w:val="0041188D"/>
    <w:rsid w:val="00413429"/>
    <w:rsid w:val="004134B0"/>
    <w:rsid w:val="00422A44"/>
    <w:rsid w:val="004255E3"/>
    <w:rsid w:val="004349A5"/>
    <w:rsid w:val="00435CA0"/>
    <w:rsid w:val="004461AC"/>
    <w:rsid w:val="004547C1"/>
    <w:rsid w:val="0046157C"/>
    <w:rsid w:val="00467DF4"/>
    <w:rsid w:val="00467FCA"/>
    <w:rsid w:val="0047500F"/>
    <w:rsid w:val="0047560E"/>
    <w:rsid w:val="00476B85"/>
    <w:rsid w:val="0048325C"/>
    <w:rsid w:val="0049063E"/>
    <w:rsid w:val="004920C3"/>
    <w:rsid w:val="00493233"/>
    <w:rsid w:val="00497A2F"/>
    <w:rsid w:val="004B4F0D"/>
    <w:rsid w:val="004B6E9B"/>
    <w:rsid w:val="004C1BC9"/>
    <w:rsid w:val="004C498E"/>
    <w:rsid w:val="004C55DB"/>
    <w:rsid w:val="004C57B6"/>
    <w:rsid w:val="004C6A8A"/>
    <w:rsid w:val="004D17A3"/>
    <w:rsid w:val="004D3338"/>
    <w:rsid w:val="004D37F0"/>
    <w:rsid w:val="004D6F88"/>
    <w:rsid w:val="004F09DD"/>
    <w:rsid w:val="004F13CE"/>
    <w:rsid w:val="004F1A1A"/>
    <w:rsid w:val="004F5AAB"/>
    <w:rsid w:val="0050020B"/>
    <w:rsid w:val="00512FC9"/>
    <w:rsid w:val="0052297C"/>
    <w:rsid w:val="00533C60"/>
    <w:rsid w:val="00533E4A"/>
    <w:rsid w:val="00534C52"/>
    <w:rsid w:val="00535104"/>
    <w:rsid w:val="005411C0"/>
    <w:rsid w:val="005440AE"/>
    <w:rsid w:val="00545D3D"/>
    <w:rsid w:val="00546F70"/>
    <w:rsid w:val="00547DC1"/>
    <w:rsid w:val="005527E1"/>
    <w:rsid w:val="00552AF0"/>
    <w:rsid w:val="00553894"/>
    <w:rsid w:val="00563D03"/>
    <w:rsid w:val="00564664"/>
    <w:rsid w:val="00570F24"/>
    <w:rsid w:val="0057340E"/>
    <w:rsid w:val="005800A3"/>
    <w:rsid w:val="00580E52"/>
    <w:rsid w:val="005842AF"/>
    <w:rsid w:val="005857B2"/>
    <w:rsid w:val="0059444E"/>
    <w:rsid w:val="00596840"/>
    <w:rsid w:val="005A0B54"/>
    <w:rsid w:val="005A59BE"/>
    <w:rsid w:val="005A61E0"/>
    <w:rsid w:val="005A6663"/>
    <w:rsid w:val="005A7B15"/>
    <w:rsid w:val="005B26D0"/>
    <w:rsid w:val="005C46FE"/>
    <w:rsid w:val="005C6C88"/>
    <w:rsid w:val="005D02C1"/>
    <w:rsid w:val="005D5410"/>
    <w:rsid w:val="005D5C13"/>
    <w:rsid w:val="005E1F9F"/>
    <w:rsid w:val="005E58CA"/>
    <w:rsid w:val="005E6506"/>
    <w:rsid w:val="005E69DD"/>
    <w:rsid w:val="005E7EDF"/>
    <w:rsid w:val="00604BF8"/>
    <w:rsid w:val="006064F9"/>
    <w:rsid w:val="006068E2"/>
    <w:rsid w:val="006078C4"/>
    <w:rsid w:val="00611567"/>
    <w:rsid w:val="00615249"/>
    <w:rsid w:val="0061695B"/>
    <w:rsid w:val="00616F98"/>
    <w:rsid w:val="00620B3D"/>
    <w:rsid w:val="00620E06"/>
    <w:rsid w:val="00623F31"/>
    <w:rsid w:val="00625E87"/>
    <w:rsid w:val="0063227F"/>
    <w:rsid w:val="00634CC9"/>
    <w:rsid w:val="00635A7E"/>
    <w:rsid w:val="00637121"/>
    <w:rsid w:val="00653088"/>
    <w:rsid w:val="006542B1"/>
    <w:rsid w:val="00660D66"/>
    <w:rsid w:val="00661B11"/>
    <w:rsid w:val="00662A1E"/>
    <w:rsid w:val="00664F1D"/>
    <w:rsid w:val="0066669A"/>
    <w:rsid w:val="00673180"/>
    <w:rsid w:val="00676ED8"/>
    <w:rsid w:val="00681551"/>
    <w:rsid w:val="00682654"/>
    <w:rsid w:val="00683330"/>
    <w:rsid w:val="00683E38"/>
    <w:rsid w:val="00695290"/>
    <w:rsid w:val="00697C0B"/>
    <w:rsid w:val="006A3265"/>
    <w:rsid w:val="006A60C5"/>
    <w:rsid w:val="006A67C6"/>
    <w:rsid w:val="006B14C2"/>
    <w:rsid w:val="006B1F9B"/>
    <w:rsid w:val="006B5E73"/>
    <w:rsid w:val="006C0439"/>
    <w:rsid w:val="006C2B37"/>
    <w:rsid w:val="006C2F84"/>
    <w:rsid w:val="006C448B"/>
    <w:rsid w:val="006C550C"/>
    <w:rsid w:val="006D0F8A"/>
    <w:rsid w:val="006D40DB"/>
    <w:rsid w:val="006F5F62"/>
    <w:rsid w:val="00701A2F"/>
    <w:rsid w:val="00702543"/>
    <w:rsid w:val="00710ECC"/>
    <w:rsid w:val="007158D2"/>
    <w:rsid w:val="00725579"/>
    <w:rsid w:val="00736BDE"/>
    <w:rsid w:val="00747E55"/>
    <w:rsid w:val="00753AB2"/>
    <w:rsid w:val="0075687B"/>
    <w:rsid w:val="00761FD3"/>
    <w:rsid w:val="00773C27"/>
    <w:rsid w:val="00773EF7"/>
    <w:rsid w:val="0077456B"/>
    <w:rsid w:val="00775031"/>
    <w:rsid w:val="00776A37"/>
    <w:rsid w:val="00787CBF"/>
    <w:rsid w:val="00790A22"/>
    <w:rsid w:val="007951C8"/>
    <w:rsid w:val="007A1212"/>
    <w:rsid w:val="007A35B7"/>
    <w:rsid w:val="007A63A2"/>
    <w:rsid w:val="007B111E"/>
    <w:rsid w:val="007B3B0E"/>
    <w:rsid w:val="007B5929"/>
    <w:rsid w:val="007C051F"/>
    <w:rsid w:val="007C0B7B"/>
    <w:rsid w:val="007C2DDF"/>
    <w:rsid w:val="007E4CEB"/>
    <w:rsid w:val="007E5866"/>
    <w:rsid w:val="007E6A04"/>
    <w:rsid w:val="007E79CD"/>
    <w:rsid w:val="007F1147"/>
    <w:rsid w:val="008030A4"/>
    <w:rsid w:val="00803FAA"/>
    <w:rsid w:val="00805FF1"/>
    <w:rsid w:val="00806190"/>
    <w:rsid w:val="00811C6C"/>
    <w:rsid w:val="0081476E"/>
    <w:rsid w:val="00821C37"/>
    <w:rsid w:val="00822BDE"/>
    <w:rsid w:val="00823905"/>
    <w:rsid w:val="008256BF"/>
    <w:rsid w:val="00825B59"/>
    <w:rsid w:val="00826847"/>
    <w:rsid w:val="00832A6E"/>
    <w:rsid w:val="00833DE4"/>
    <w:rsid w:val="00834C95"/>
    <w:rsid w:val="00843E04"/>
    <w:rsid w:val="00845BC0"/>
    <w:rsid w:val="0084601D"/>
    <w:rsid w:val="008469A3"/>
    <w:rsid w:val="00852BFD"/>
    <w:rsid w:val="0085433C"/>
    <w:rsid w:val="0085702C"/>
    <w:rsid w:val="00857B0E"/>
    <w:rsid w:val="00861553"/>
    <w:rsid w:val="00866896"/>
    <w:rsid w:val="00885F3A"/>
    <w:rsid w:val="00887895"/>
    <w:rsid w:val="00893C46"/>
    <w:rsid w:val="00894D99"/>
    <w:rsid w:val="00897428"/>
    <w:rsid w:val="008A4FA4"/>
    <w:rsid w:val="008A7E67"/>
    <w:rsid w:val="008B0541"/>
    <w:rsid w:val="008C21F6"/>
    <w:rsid w:val="008C3E78"/>
    <w:rsid w:val="008C612E"/>
    <w:rsid w:val="008C615B"/>
    <w:rsid w:val="008C7540"/>
    <w:rsid w:val="008C768B"/>
    <w:rsid w:val="008D1FB3"/>
    <w:rsid w:val="008E0FBD"/>
    <w:rsid w:val="008E2D44"/>
    <w:rsid w:val="008F0D2C"/>
    <w:rsid w:val="008F2228"/>
    <w:rsid w:val="008F36F0"/>
    <w:rsid w:val="009001EA"/>
    <w:rsid w:val="00901240"/>
    <w:rsid w:val="00903727"/>
    <w:rsid w:val="009068AA"/>
    <w:rsid w:val="00912911"/>
    <w:rsid w:val="009142BA"/>
    <w:rsid w:val="00916099"/>
    <w:rsid w:val="00917A03"/>
    <w:rsid w:val="009201A2"/>
    <w:rsid w:val="009208C2"/>
    <w:rsid w:val="00921B99"/>
    <w:rsid w:val="00924FB1"/>
    <w:rsid w:val="00926B53"/>
    <w:rsid w:val="009272CC"/>
    <w:rsid w:val="00930024"/>
    <w:rsid w:val="00931342"/>
    <w:rsid w:val="00931A49"/>
    <w:rsid w:val="00932B66"/>
    <w:rsid w:val="0093352D"/>
    <w:rsid w:val="00937168"/>
    <w:rsid w:val="00940E2F"/>
    <w:rsid w:val="00942C19"/>
    <w:rsid w:val="00942CE9"/>
    <w:rsid w:val="00942E59"/>
    <w:rsid w:val="0095009F"/>
    <w:rsid w:val="00950A18"/>
    <w:rsid w:val="00955E23"/>
    <w:rsid w:val="0095771B"/>
    <w:rsid w:val="00962E78"/>
    <w:rsid w:val="00963257"/>
    <w:rsid w:val="009660EB"/>
    <w:rsid w:val="00967318"/>
    <w:rsid w:val="00973826"/>
    <w:rsid w:val="00974D45"/>
    <w:rsid w:val="00981360"/>
    <w:rsid w:val="00982773"/>
    <w:rsid w:val="00987ABF"/>
    <w:rsid w:val="009932CB"/>
    <w:rsid w:val="009C0AE1"/>
    <w:rsid w:val="009D56DB"/>
    <w:rsid w:val="009E0A20"/>
    <w:rsid w:val="009E114E"/>
    <w:rsid w:val="009E21A1"/>
    <w:rsid w:val="009E3291"/>
    <w:rsid w:val="009E5537"/>
    <w:rsid w:val="009F144F"/>
    <w:rsid w:val="009F2C8D"/>
    <w:rsid w:val="009F2CF2"/>
    <w:rsid w:val="00A06BFA"/>
    <w:rsid w:val="00A141BB"/>
    <w:rsid w:val="00A17CF8"/>
    <w:rsid w:val="00A21809"/>
    <w:rsid w:val="00A220CE"/>
    <w:rsid w:val="00A23780"/>
    <w:rsid w:val="00A23C6D"/>
    <w:rsid w:val="00A3092E"/>
    <w:rsid w:val="00A3567D"/>
    <w:rsid w:val="00A52D35"/>
    <w:rsid w:val="00A54218"/>
    <w:rsid w:val="00A55D73"/>
    <w:rsid w:val="00A6038D"/>
    <w:rsid w:val="00A61502"/>
    <w:rsid w:val="00A61B98"/>
    <w:rsid w:val="00A65C05"/>
    <w:rsid w:val="00A70EA9"/>
    <w:rsid w:val="00A721AB"/>
    <w:rsid w:val="00A73C6E"/>
    <w:rsid w:val="00A81300"/>
    <w:rsid w:val="00A8305F"/>
    <w:rsid w:val="00A831A1"/>
    <w:rsid w:val="00A849C3"/>
    <w:rsid w:val="00A901AE"/>
    <w:rsid w:val="00A90E25"/>
    <w:rsid w:val="00A970E9"/>
    <w:rsid w:val="00AA20E2"/>
    <w:rsid w:val="00AA32D4"/>
    <w:rsid w:val="00AB026A"/>
    <w:rsid w:val="00AB5934"/>
    <w:rsid w:val="00AC0EC9"/>
    <w:rsid w:val="00AC5907"/>
    <w:rsid w:val="00AD0135"/>
    <w:rsid w:val="00AD0DC3"/>
    <w:rsid w:val="00AD17F6"/>
    <w:rsid w:val="00AD28F8"/>
    <w:rsid w:val="00AD2BA6"/>
    <w:rsid w:val="00AD2FEE"/>
    <w:rsid w:val="00AD6698"/>
    <w:rsid w:val="00AD7BC1"/>
    <w:rsid w:val="00AE5DB6"/>
    <w:rsid w:val="00AF08FD"/>
    <w:rsid w:val="00AF1201"/>
    <w:rsid w:val="00AF36FF"/>
    <w:rsid w:val="00B04D5D"/>
    <w:rsid w:val="00B125CB"/>
    <w:rsid w:val="00B251AF"/>
    <w:rsid w:val="00B27B6D"/>
    <w:rsid w:val="00B33DD3"/>
    <w:rsid w:val="00B34F4D"/>
    <w:rsid w:val="00B37BFC"/>
    <w:rsid w:val="00B42E82"/>
    <w:rsid w:val="00B64349"/>
    <w:rsid w:val="00B65B0F"/>
    <w:rsid w:val="00B70E32"/>
    <w:rsid w:val="00B72C62"/>
    <w:rsid w:val="00B73645"/>
    <w:rsid w:val="00B77881"/>
    <w:rsid w:val="00B8092F"/>
    <w:rsid w:val="00B83380"/>
    <w:rsid w:val="00B837AC"/>
    <w:rsid w:val="00B94AB1"/>
    <w:rsid w:val="00BA0C1C"/>
    <w:rsid w:val="00BA3212"/>
    <w:rsid w:val="00BA4B97"/>
    <w:rsid w:val="00BA5D6A"/>
    <w:rsid w:val="00BA6029"/>
    <w:rsid w:val="00BB247A"/>
    <w:rsid w:val="00BB3D75"/>
    <w:rsid w:val="00BB7223"/>
    <w:rsid w:val="00BB7F85"/>
    <w:rsid w:val="00BC247E"/>
    <w:rsid w:val="00BC3D30"/>
    <w:rsid w:val="00BC62B7"/>
    <w:rsid w:val="00BC74A3"/>
    <w:rsid w:val="00BE0215"/>
    <w:rsid w:val="00BE156F"/>
    <w:rsid w:val="00BE2E03"/>
    <w:rsid w:val="00BE4552"/>
    <w:rsid w:val="00BE4F38"/>
    <w:rsid w:val="00BE52C0"/>
    <w:rsid w:val="00BE5ACD"/>
    <w:rsid w:val="00BE7FBA"/>
    <w:rsid w:val="00BF28B6"/>
    <w:rsid w:val="00C046DC"/>
    <w:rsid w:val="00C07225"/>
    <w:rsid w:val="00C16675"/>
    <w:rsid w:val="00C16948"/>
    <w:rsid w:val="00C1756A"/>
    <w:rsid w:val="00C2020B"/>
    <w:rsid w:val="00C20E1C"/>
    <w:rsid w:val="00C20F77"/>
    <w:rsid w:val="00C22830"/>
    <w:rsid w:val="00C25F60"/>
    <w:rsid w:val="00C362CB"/>
    <w:rsid w:val="00C40E90"/>
    <w:rsid w:val="00C450EF"/>
    <w:rsid w:val="00C51659"/>
    <w:rsid w:val="00C51B7B"/>
    <w:rsid w:val="00C7472C"/>
    <w:rsid w:val="00C87FEF"/>
    <w:rsid w:val="00C9236D"/>
    <w:rsid w:val="00C93C79"/>
    <w:rsid w:val="00C9421B"/>
    <w:rsid w:val="00C9716E"/>
    <w:rsid w:val="00CA00CC"/>
    <w:rsid w:val="00CA0617"/>
    <w:rsid w:val="00CA140C"/>
    <w:rsid w:val="00CA4BD1"/>
    <w:rsid w:val="00CA4D7D"/>
    <w:rsid w:val="00CB4EC6"/>
    <w:rsid w:val="00CC56A3"/>
    <w:rsid w:val="00CC6A0A"/>
    <w:rsid w:val="00CD4A45"/>
    <w:rsid w:val="00CE03AA"/>
    <w:rsid w:val="00CF144F"/>
    <w:rsid w:val="00CF2466"/>
    <w:rsid w:val="00CF706F"/>
    <w:rsid w:val="00CF79AF"/>
    <w:rsid w:val="00D05356"/>
    <w:rsid w:val="00D0605D"/>
    <w:rsid w:val="00D068BA"/>
    <w:rsid w:val="00D07A19"/>
    <w:rsid w:val="00D20D8C"/>
    <w:rsid w:val="00D21841"/>
    <w:rsid w:val="00D31BAE"/>
    <w:rsid w:val="00D32738"/>
    <w:rsid w:val="00D350DA"/>
    <w:rsid w:val="00D3600A"/>
    <w:rsid w:val="00D37BBF"/>
    <w:rsid w:val="00D45635"/>
    <w:rsid w:val="00D45CC5"/>
    <w:rsid w:val="00D47498"/>
    <w:rsid w:val="00D52115"/>
    <w:rsid w:val="00D53383"/>
    <w:rsid w:val="00D55FB7"/>
    <w:rsid w:val="00D606B7"/>
    <w:rsid w:val="00D74241"/>
    <w:rsid w:val="00D83035"/>
    <w:rsid w:val="00D83435"/>
    <w:rsid w:val="00D85305"/>
    <w:rsid w:val="00D87704"/>
    <w:rsid w:val="00D92F54"/>
    <w:rsid w:val="00D977BA"/>
    <w:rsid w:val="00D97E6D"/>
    <w:rsid w:val="00DA4B73"/>
    <w:rsid w:val="00DB1DE9"/>
    <w:rsid w:val="00DB2083"/>
    <w:rsid w:val="00DC3818"/>
    <w:rsid w:val="00DC6506"/>
    <w:rsid w:val="00DC7ED8"/>
    <w:rsid w:val="00DD0240"/>
    <w:rsid w:val="00DD5571"/>
    <w:rsid w:val="00DD66E7"/>
    <w:rsid w:val="00DE0D35"/>
    <w:rsid w:val="00DE10CC"/>
    <w:rsid w:val="00DE20E8"/>
    <w:rsid w:val="00DF5C7B"/>
    <w:rsid w:val="00DF73F5"/>
    <w:rsid w:val="00E05F32"/>
    <w:rsid w:val="00E10508"/>
    <w:rsid w:val="00E133D8"/>
    <w:rsid w:val="00E142F6"/>
    <w:rsid w:val="00E15032"/>
    <w:rsid w:val="00E1781C"/>
    <w:rsid w:val="00E36A9B"/>
    <w:rsid w:val="00E37A39"/>
    <w:rsid w:val="00E42C3F"/>
    <w:rsid w:val="00E5783E"/>
    <w:rsid w:val="00E62DE5"/>
    <w:rsid w:val="00E643DF"/>
    <w:rsid w:val="00E70622"/>
    <w:rsid w:val="00E75362"/>
    <w:rsid w:val="00E75E8D"/>
    <w:rsid w:val="00E90979"/>
    <w:rsid w:val="00E92BFE"/>
    <w:rsid w:val="00EA33B2"/>
    <w:rsid w:val="00EA5511"/>
    <w:rsid w:val="00EB2FEC"/>
    <w:rsid w:val="00EB50F4"/>
    <w:rsid w:val="00EC152A"/>
    <w:rsid w:val="00EC1693"/>
    <w:rsid w:val="00ED02C3"/>
    <w:rsid w:val="00ED3EC0"/>
    <w:rsid w:val="00EE74F0"/>
    <w:rsid w:val="00EF0D32"/>
    <w:rsid w:val="00EF0D9D"/>
    <w:rsid w:val="00EF2995"/>
    <w:rsid w:val="00EF3005"/>
    <w:rsid w:val="00EF35BF"/>
    <w:rsid w:val="00EF4E0C"/>
    <w:rsid w:val="00EF6840"/>
    <w:rsid w:val="00F06621"/>
    <w:rsid w:val="00F069DD"/>
    <w:rsid w:val="00F072DE"/>
    <w:rsid w:val="00F07E6E"/>
    <w:rsid w:val="00F1059E"/>
    <w:rsid w:val="00F13FA5"/>
    <w:rsid w:val="00F2078E"/>
    <w:rsid w:val="00F3091A"/>
    <w:rsid w:val="00F33E6B"/>
    <w:rsid w:val="00F371E2"/>
    <w:rsid w:val="00F4344F"/>
    <w:rsid w:val="00F437E7"/>
    <w:rsid w:val="00F4666F"/>
    <w:rsid w:val="00F50F2F"/>
    <w:rsid w:val="00F54B38"/>
    <w:rsid w:val="00F56772"/>
    <w:rsid w:val="00F62260"/>
    <w:rsid w:val="00F650D4"/>
    <w:rsid w:val="00F73E79"/>
    <w:rsid w:val="00F75191"/>
    <w:rsid w:val="00FA15FB"/>
    <w:rsid w:val="00FA2340"/>
    <w:rsid w:val="00FA3E22"/>
    <w:rsid w:val="00FA59E4"/>
    <w:rsid w:val="00FA66BE"/>
    <w:rsid w:val="00FA6EC7"/>
    <w:rsid w:val="00FD4416"/>
    <w:rsid w:val="00FD758C"/>
    <w:rsid w:val="00FE0811"/>
    <w:rsid w:val="00FE3186"/>
    <w:rsid w:val="00FE3623"/>
    <w:rsid w:val="00FE4062"/>
    <w:rsid w:val="00FE6914"/>
    <w:rsid w:val="00FF5957"/>
    <w:rsid w:val="00FF5FBB"/>
    <w:rsid w:val="00FF6F19"/>
    <w:rsid w:val="00FF7E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address" w:uiPriority="9"/>
    <w:lsdException w:name="List 4" w:semiHidden="0" w:unhideWhenUsed="0"/>
    <w:lsdException w:name="List 5" w:semiHidden="0" w:unhideWhenUsed="0"/>
    <w:lsdException w:name="Title" w:semiHidden="0" w:unhideWhenUsed="0"/>
    <w:lsdException w:name="Subtitle" w:semiHidden="0" w:unhideWhenUsed="0"/>
    <w:lsdException w:name="Date" w:semiHidden="0" w:uiPriority="9"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Acronym" w:uiPriority="9"/>
    <w:lsdException w:name="HTML Address" w:uiPriority="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893C46"/>
    <w:pPr>
      <w:ind w:firstLine="851"/>
      <w:jc w:val="both"/>
    </w:pPr>
    <w:rPr>
      <w:sz w:val="28"/>
      <w:szCs w:val="24"/>
    </w:rPr>
  </w:style>
  <w:style w:type="paragraph" w:styleId="1">
    <w:name w:val="heading 1"/>
    <w:next w:val="a1"/>
    <w:autoRedefine/>
    <w:qFormat/>
    <w:rsid w:val="00736BDE"/>
    <w:pPr>
      <w:keepNext/>
      <w:pageBreakBefore/>
      <w:numPr>
        <w:numId w:val="9"/>
      </w:numPr>
      <w:spacing w:after="240"/>
      <w:outlineLvl w:val="0"/>
    </w:pPr>
    <w:rPr>
      <w:rFonts w:cs="Arial"/>
      <w:bCs/>
      <w:caps/>
      <w:kern w:val="32"/>
      <w:sz w:val="36"/>
      <w:szCs w:val="36"/>
    </w:rPr>
  </w:style>
  <w:style w:type="paragraph" w:styleId="2">
    <w:name w:val="heading 2"/>
    <w:next w:val="a1"/>
    <w:autoRedefine/>
    <w:uiPriority w:val="9"/>
    <w:qFormat/>
    <w:rsid w:val="006D0F8A"/>
    <w:pPr>
      <w:keepNext/>
      <w:numPr>
        <w:ilvl w:val="1"/>
        <w:numId w:val="5"/>
      </w:numPr>
      <w:spacing w:before="120" w:after="120"/>
      <w:jc w:val="both"/>
      <w:outlineLvl w:val="1"/>
    </w:pPr>
    <w:rPr>
      <w:rFonts w:cs="Arial"/>
      <w:bCs/>
      <w:iCs/>
      <w:sz w:val="32"/>
      <w:szCs w:val="28"/>
    </w:rPr>
  </w:style>
  <w:style w:type="paragraph" w:styleId="3">
    <w:name w:val="heading 3"/>
    <w:basedOn w:val="4"/>
    <w:next w:val="a1"/>
    <w:autoRedefine/>
    <w:uiPriority w:val="9"/>
    <w:qFormat/>
    <w:rsid w:val="00FD758C"/>
    <w:pPr>
      <w:numPr>
        <w:ilvl w:val="2"/>
      </w:numPr>
      <w:outlineLvl w:val="2"/>
    </w:pPr>
  </w:style>
  <w:style w:type="paragraph" w:styleId="4">
    <w:name w:val="heading 4"/>
    <w:next w:val="a1"/>
    <w:autoRedefine/>
    <w:qFormat/>
    <w:rsid w:val="004D37F0"/>
    <w:pPr>
      <w:keepNext/>
      <w:numPr>
        <w:ilvl w:val="3"/>
        <w:numId w:val="5"/>
      </w:numPr>
      <w:spacing w:before="240" w:after="60"/>
      <w:jc w:val="both"/>
      <w:outlineLvl w:val="3"/>
    </w:pPr>
    <w:rPr>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Штампы"/>
    <w:link w:val="a6"/>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7">
    <w:name w:val="Balloon Text"/>
    <w:basedOn w:val="a1"/>
    <w:link w:val="a8"/>
    <w:rsid w:val="004255E3"/>
    <w:rPr>
      <w:rFonts w:ascii="Tahoma" w:hAnsi="Tahoma" w:cs="Tahoma"/>
      <w:sz w:val="16"/>
      <w:szCs w:val="16"/>
    </w:rPr>
  </w:style>
  <w:style w:type="paragraph" w:styleId="a9">
    <w:name w:val="footer"/>
    <w:basedOn w:val="a1"/>
    <w:unhideWhenUsed/>
    <w:rsid w:val="006064F9"/>
    <w:pPr>
      <w:tabs>
        <w:tab w:val="center" w:pos="4677"/>
        <w:tab w:val="right" w:pos="9355"/>
      </w:tabs>
    </w:pPr>
  </w:style>
  <w:style w:type="character" w:customStyle="1" w:styleId="a6">
    <w:name w:val="Штампы Знак"/>
    <w:basedOn w:val="a2"/>
    <w:link w:val="a5"/>
    <w:rsid w:val="003D4EB9"/>
    <w:rPr>
      <w:rFonts w:ascii="GOST type A" w:hAnsi="GOST type A"/>
      <w:szCs w:val="24"/>
      <w:lang w:val="ru-RU" w:eastAsia="ru-RU" w:bidi="ar-SA"/>
    </w:rPr>
  </w:style>
  <w:style w:type="paragraph" w:customStyle="1" w:styleId="12">
    <w:name w:val="Штампы1"/>
    <w:basedOn w:val="a5"/>
    <w:rsid w:val="003D4EB9"/>
    <w:pPr>
      <w:jc w:val="center"/>
    </w:pPr>
    <w:rPr>
      <w:sz w:val="36"/>
      <w:szCs w:val="36"/>
    </w:rPr>
  </w:style>
  <w:style w:type="paragraph" w:customStyle="1" w:styleId="aa">
    <w:name w:val="Подрисуночный текст"/>
    <w:autoRedefine/>
    <w:qFormat/>
    <w:rsid w:val="0010050B"/>
    <w:pPr>
      <w:jc w:val="center"/>
    </w:pPr>
    <w:rPr>
      <w:sz w:val="24"/>
      <w:szCs w:val="24"/>
    </w:rPr>
  </w:style>
  <w:style w:type="table" w:customStyle="1" w:styleId="ab">
    <w:name w:val="Таблица"/>
    <w:basedOn w:val="a3"/>
    <w:rsid w:val="009272CC"/>
    <w:rPr>
      <w:sz w:val="18"/>
      <w:szCs w:val="22"/>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table" w:styleId="ac">
    <w:name w:val="Table Grid"/>
    <w:basedOn w:val="a3"/>
    <w:rsid w:val="00A3567D"/>
    <w:pPr>
      <w:ind w:firstLine="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Таблица-название"/>
    <w:autoRedefine/>
    <w:qFormat/>
    <w:rsid w:val="00DE0D35"/>
    <w:pPr>
      <w:spacing w:before="240"/>
      <w:ind w:firstLine="851"/>
    </w:pPr>
    <w:rPr>
      <w:sz w:val="28"/>
      <w:szCs w:val="24"/>
    </w:rPr>
  </w:style>
  <w:style w:type="paragraph" w:customStyle="1" w:styleId="-0">
    <w:name w:val="Таблица-ед.изм."/>
    <w:link w:val="-1"/>
    <w:autoRedefine/>
    <w:qFormat/>
    <w:rsid w:val="00DC3818"/>
    <w:pPr>
      <w:jc w:val="right"/>
    </w:pPr>
    <w:rPr>
      <w:sz w:val="22"/>
      <w:szCs w:val="24"/>
    </w:rPr>
  </w:style>
  <w:style w:type="paragraph" w:customStyle="1" w:styleId="-2">
    <w:name w:val="Таблица-текст"/>
    <w:autoRedefine/>
    <w:qFormat/>
    <w:rsid w:val="00676ED8"/>
    <w:rPr>
      <w:sz w:val="22"/>
      <w:szCs w:val="22"/>
    </w:rPr>
  </w:style>
  <w:style w:type="paragraph" w:customStyle="1" w:styleId="-3">
    <w:name w:val="Рисунок-название"/>
    <w:next w:val="a1"/>
    <w:autoRedefine/>
    <w:unhideWhenUsed/>
    <w:qFormat/>
    <w:rsid w:val="00A61502"/>
    <w:pPr>
      <w:spacing w:after="240"/>
      <w:jc w:val="center"/>
    </w:pPr>
    <w:rPr>
      <w:sz w:val="28"/>
      <w:szCs w:val="24"/>
    </w:rPr>
  </w:style>
  <w:style w:type="table" w:customStyle="1" w:styleId="-4">
    <w:name w:val="Формула-таблица"/>
    <w:basedOn w:val="a3"/>
    <w:rsid w:val="009E21A1"/>
    <w:rPr>
      <w:sz w:val="28"/>
      <w:szCs w:val="28"/>
    </w:rPr>
    <w:tblPr>
      <w:jc w:val="center"/>
      <w:tblInd w:w="0" w:type="dxa"/>
      <w:tblCellMar>
        <w:top w:w="0" w:type="dxa"/>
        <w:left w:w="108" w:type="dxa"/>
        <w:bottom w:w="0" w:type="dxa"/>
        <w:right w:w="108" w:type="dxa"/>
      </w:tblCellMar>
    </w:tblPr>
    <w:trPr>
      <w:jc w:val="center"/>
    </w:trPr>
    <w:tcPr>
      <w:vAlign w:val="center"/>
    </w:tcPr>
  </w:style>
  <w:style w:type="numbering" w:customStyle="1" w:styleId="10">
    <w:name w:val="Список литературы1"/>
    <w:rsid w:val="007A63A2"/>
    <w:pPr>
      <w:numPr>
        <w:numId w:val="2"/>
      </w:numPr>
    </w:pPr>
  </w:style>
  <w:style w:type="paragraph" w:customStyle="1" w:styleId="-5">
    <w:name w:val="Приложение-заголовок"/>
    <w:basedOn w:val="1"/>
    <w:next w:val="a1"/>
    <w:autoRedefine/>
    <w:unhideWhenUsed/>
    <w:qFormat/>
    <w:rsid w:val="000F650D"/>
    <w:pPr>
      <w:numPr>
        <w:numId w:val="0"/>
      </w:numPr>
      <w:jc w:val="center"/>
    </w:pPr>
  </w:style>
  <w:style w:type="paragraph" w:styleId="13">
    <w:name w:val="toc 1"/>
    <w:basedOn w:val="a1"/>
    <w:next w:val="a1"/>
    <w:autoRedefine/>
    <w:uiPriority w:val="39"/>
    <w:rsid w:val="007B111E"/>
    <w:pPr>
      <w:tabs>
        <w:tab w:val="left" w:pos="284"/>
        <w:tab w:val="left" w:pos="567"/>
        <w:tab w:val="left" w:pos="851"/>
        <w:tab w:val="left" w:pos="1134"/>
        <w:tab w:val="left" w:leader="dot" w:pos="8789"/>
      </w:tabs>
      <w:ind w:left="851" w:firstLine="0"/>
      <w:jc w:val="left"/>
    </w:pPr>
    <w:rPr>
      <w:bCs/>
      <w:caps/>
      <w:szCs w:val="20"/>
    </w:rPr>
  </w:style>
  <w:style w:type="paragraph" w:styleId="20">
    <w:name w:val="toc 2"/>
    <w:basedOn w:val="a1"/>
    <w:next w:val="a1"/>
    <w:autoRedefine/>
    <w:uiPriority w:val="39"/>
    <w:rsid w:val="007B111E"/>
    <w:pPr>
      <w:tabs>
        <w:tab w:val="left" w:pos="284"/>
        <w:tab w:val="left" w:pos="567"/>
        <w:tab w:val="left" w:pos="851"/>
        <w:tab w:val="left" w:pos="1134"/>
        <w:tab w:val="left" w:pos="1680"/>
        <w:tab w:val="left" w:leader="dot" w:pos="8789"/>
      </w:tabs>
      <w:ind w:left="851" w:firstLine="0"/>
      <w:jc w:val="left"/>
    </w:pPr>
    <w:rPr>
      <w:szCs w:val="28"/>
    </w:rPr>
  </w:style>
  <w:style w:type="paragraph" w:styleId="30">
    <w:name w:val="toc 3"/>
    <w:basedOn w:val="a1"/>
    <w:next w:val="a1"/>
    <w:autoRedefine/>
    <w:semiHidden/>
    <w:rsid w:val="000E78FF"/>
    <w:pPr>
      <w:ind w:left="560"/>
      <w:jc w:val="left"/>
    </w:pPr>
    <w:rPr>
      <w:iCs/>
      <w:sz w:val="20"/>
      <w:szCs w:val="20"/>
    </w:rPr>
  </w:style>
  <w:style w:type="character" w:customStyle="1" w:styleId="a8">
    <w:name w:val="Текст выноски Знак"/>
    <w:basedOn w:val="a2"/>
    <w:link w:val="a7"/>
    <w:rsid w:val="004255E3"/>
    <w:rPr>
      <w:rFonts w:ascii="Tahoma" w:hAnsi="Tahoma" w:cs="Tahoma"/>
      <w:sz w:val="16"/>
      <w:szCs w:val="16"/>
    </w:rPr>
  </w:style>
  <w:style w:type="paragraph" w:styleId="40">
    <w:name w:val="toc 4"/>
    <w:basedOn w:val="a1"/>
    <w:next w:val="a1"/>
    <w:autoRedefine/>
    <w:semiHidden/>
    <w:rsid w:val="00226EA1"/>
    <w:pPr>
      <w:ind w:left="840"/>
      <w:jc w:val="left"/>
    </w:pPr>
    <w:rPr>
      <w:sz w:val="18"/>
      <w:szCs w:val="18"/>
    </w:rPr>
  </w:style>
  <w:style w:type="paragraph" w:styleId="50">
    <w:name w:val="toc 5"/>
    <w:basedOn w:val="a1"/>
    <w:next w:val="a1"/>
    <w:autoRedefine/>
    <w:semiHidden/>
    <w:rsid w:val="00226EA1"/>
    <w:pPr>
      <w:ind w:left="1120"/>
      <w:jc w:val="left"/>
    </w:pPr>
    <w:rPr>
      <w:sz w:val="18"/>
      <w:szCs w:val="18"/>
    </w:rPr>
  </w:style>
  <w:style w:type="paragraph" w:styleId="6">
    <w:name w:val="toc 6"/>
    <w:basedOn w:val="a1"/>
    <w:next w:val="a1"/>
    <w:autoRedefine/>
    <w:semiHidden/>
    <w:rsid w:val="00226EA1"/>
    <w:pPr>
      <w:ind w:left="1400"/>
      <w:jc w:val="left"/>
    </w:pPr>
    <w:rPr>
      <w:sz w:val="18"/>
      <w:szCs w:val="18"/>
    </w:rPr>
  </w:style>
  <w:style w:type="paragraph" w:styleId="7">
    <w:name w:val="toc 7"/>
    <w:basedOn w:val="a1"/>
    <w:next w:val="a1"/>
    <w:autoRedefine/>
    <w:semiHidden/>
    <w:rsid w:val="00226EA1"/>
    <w:pPr>
      <w:ind w:left="1680"/>
      <w:jc w:val="left"/>
    </w:pPr>
    <w:rPr>
      <w:sz w:val="18"/>
      <w:szCs w:val="18"/>
    </w:rPr>
  </w:style>
  <w:style w:type="paragraph" w:styleId="8">
    <w:name w:val="toc 8"/>
    <w:basedOn w:val="a1"/>
    <w:next w:val="a1"/>
    <w:autoRedefine/>
    <w:semiHidden/>
    <w:rsid w:val="00226EA1"/>
    <w:pPr>
      <w:ind w:left="1960"/>
      <w:jc w:val="left"/>
    </w:pPr>
    <w:rPr>
      <w:sz w:val="18"/>
      <w:szCs w:val="18"/>
    </w:rPr>
  </w:style>
  <w:style w:type="paragraph" w:styleId="9">
    <w:name w:val="toc 9"/>
    <w:basedOn w:val="a1"/>
    <w:next w:val="a1"/>
    <w:autoRedefine/>
    <w:semiHidden/>
    <w:rsid w:val="00226EA1"/>
    <w:pPr>
      <w:ind w:left="2240"/>
      <w:jc w:val="left"/>
    </w:pPr>
    <w:rPr>
      <w:sz w:val="18"/>
      <w:szCs w:val="18"/>
    </w:rPr>
  </w:style>
  <w:style w:type="paragraph" w:customStyle="1" w:styleId="-6">
    <w:name w:val="Приложение-подпись"/>
    <w:autoRedefine/>
    <w:unhideWhenUsed/>
    <w:qFormat/>
    <w:rsid w:val="00277B54"/>
    <w:pPr>
      <w:jc w:val="center"/>
    </w:pPr>
    <w:rPr>
      <w:sz w:val="28"/>
      <w:szCs w:val="24"/>
    </w:rPr>
  </w:style>
  <w:style w:type="paragraph" w:styleId="ad">
    <w:name w:val="Subtitle"/>
    <w:basedOn w:val="a1"/>
    <w:next w:val="a1"/>
    <w:link w:val="ae"/>
    <w:semiHidden/>
    <w:unhideWhenUsed/>
    <w:rsid w:val="00EF0D32"/>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e">
    <w:name w:val="Подзаголовок Знак"/>
    <w:basedOn w:val="a2"/>
    <w:link w:val="ad"/>
    <w:semiHidden/>
    <w:rsid w:val="004255E3"/>
    <w:rPr>
      <w:rFonts w:asciiTheme="majorHAnsi" w:eastAsiaTheme="majorEastAsia" w:hAnsiTheme="majorHAnsi" w:cstheme="majorBidi"/>
      <w:i/>
      <w:iCs/>
      <w:color w:val="4F81BD" w:themeColor="accent1"/>
      <w:spacing w:val="15"/>
      <w:sz w:val="24"/>
      <w:szCs w:val="24"/>
    </w:rPr>
  </w:style>
  <w:style w:type="character" w:styleId="af">
    <w:name w:val="Strong"/>
    <w:basedOn w:val="a2"/>
    <w:uiPriority w:val="22"/>
    <w:qFormat/>
    <w:rsid w:val="00EF0D32"/>
    <w:rPr>
      <w:b/>
      <w:bCs/>
    </w:rPr>
  </w:style>
  <w:style w:type="paragraph" w:styleId="af0">
    <w:name w:val="header"/>
    <w:basedOn w:val="a1"/>
    <w:link w:val="af1"/>
    <w:unhideWhenUsed/>
    <w:rsid w:val="00AD2FEE"/>
    <w:pPr>
      <w:tabs>
        <w:tab w:val="center" w:pos="4677"/>
        <w:tab w:val="right" w:pos="9355"/>
      </w:tabs>
    </w:pPr>
  </w:style>
  <w:style w:type="character" w:customStyle="1" w:styleId="af1">
    <w:name w:val="Верхний колонтитул Знак"/>
    <w:basedOn w:val="a2"/>
    <w:link w:val="af0"/>
    <w:rsid w:val="00AD2FEE"/>
    <w:rPr>
      <w:sz w:val="28"/>
      <w:szCs w:val="24"/>
    </w:rPr>
  </w:style>
  <w:style w:type="paragraph" w:styleId="af2">
    <w:name w:val="List Paragraph"/>
    <w:basedOn w:val="a1"/>
    <w:link w:val="af3"/>
    <w:uiPriority w:val="34"/>
    <w:qFormat/>
    <w:rsid w:val="000212A5"/>
    <w:pPr>
      <w:ind w:left="720"/>
      <w:contextualSpacing/>
    </w:pPr>
  </w:style>
  <w:style w:type="table" w:customStyle="1" w:styleId="-7">
    <w:name w:val="Рисунок-таблица"/>
    <w:basedOn w:val="a3"/>
    <w:uiPriority w:val="99"/>
    <w:rsid w:val="00806190"/>
    <w:pPr>
      <w:jc w:val="center"/>
    </w:pPr>
    <w:rPr>
      <w:sz w:val="28"/>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41">
    <w:name w:val="Table Classic 4"/>
    <w:basedOn w:val="a3"/>
    <w:rsid w:val="003A30D1"/>
    <w:pPr>
      <w:ind w:firstLine="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0">
    <w:name w:val="МаркированныйСписок"/>
    <w:basedOn w:val="af2"/>
    <w:link w:val="21"/>
    <w:qFormat/>
    <w:rsid w:val="006B5E73"/>
    <w:pPr>
      <w:numPr>
        <w:ilvl w:val="1"/>
        <w:numId w:val="6"/>
      </w:numPr>
      <w:ind w:left="0" w:firstLine="851"/>
    </w:pPr>
  </w:style>
  <w:style w:type="character" w:customStyle="1" w:styleId="af3">
    <w:name w:val="Абзац списка Знак"/>
    <w:basedOn w:val="a2"/>
    <w:link w:val="af2"/>
    <w:uiPriority w:val="34"/>
    <w:rsid w:val="006B5E73"/>
    <w:rPr>
      <w:sz w:val="28"/>
      <w:szCs w:val="24"/>
    </w:rPr>
  </w:style>
  <w:style w:type="character" w:customStyle="1" w:styleId="21">
    <w:name w:val="МаркирСписок2 Знак"/>
    <w:basedOn w:val="af3"/>
    <w:link w:val="a0"/>
    <w:rsid w:val="006B5E73"/>
    <w:rPr>
      <w:sz w:val="28"/>
      <w:szCs w:val="24"/>
    </w:rPr>
  </w:style>
  <w:style w:type="character" w:styleId="af4">
    <w:name w:val="Hyperlink"/>
    <w:basedOn w:val="a2"/>
    <w:uiPriority w:val="99"/>
    <w:unhideWhenUsed/>
    <w:rsid w:val="00F2078E"/>
    <w:rPr>
      <w:color w:val="0000FF" w:themeColor="hyperlink"/>
      <w:u w:val="single"/>
    </w:rPr>
  </w:style>
  <w:style w:type="paragraph" w:customStyle="1" w:styleId="af5">
    <w:name w:val="Листинг"/>
    <w:basedOn w:val="a1"/>
    <w:link w:val="af6"/>
    <w:autoRedefine/>
    <w:qFormat/>
    <w:rsid w:val="003B5374"/>
    <w:pPr>
      <w:framePr w:wrap="notBeside" w:vAnchor="text" w:hAnchor="text" w:y="1"/>
      <w:spacing w:before="120" w:after="240"/>
      <w:ind w:left="1418" w:firstLine="0"/>
      <w:contextualSpacing/>
    </w:pPr>
    <w:rPr>
      <w:rFonts w:ascii="Courier New" w:hAnsi="Courier New" w:cs="Courier New"/>
      <w:sz w:val="24"/>
    </w:rPr>
  </w:style>
  <w:style w:type="character" w:customStyle="1" w:styleId="af6">
    <w:name w:val="Листинг Знак"/>
    <w:basedOn w:val="a2"/>
    <w:link w:val="af5"/>
    <w:rsid w:val="003B5374"/>
    <w:rPr>
      <w:rFonts w:ascii="Courier New" w:hAnsi="Courier New" w:cs="Courier New"/>
      <w:sz w:val="24"/>
      <w:szCs w:val="24"/>
    </w:rPr>
  </w:style>
  <w:style w:type="character" w:styleId="af7">
    <w:name w:val="Placeholder Text"/>
    <w:basedOn w:val="a2"/>
    <w:uiPriority w:val="99"/>
    <w:semiHidden/>
    <w:rsid w:val="007C0B7B"/>
    <w:rPr>
      <w:color w:val="808080"/>
    </w:rPr>
  </w:style>
  <w:style w:type="paragraph" w:styleId="af8">
    <w:name w:val="caption"/>
    <w:basedOn w:val="a1"/>
    <w:next w:val="a1"/>
    <w:unhideWhenUsed/>
    <w:qFormat/>
    <w:rsid w:val="004D17A3"/>
    <w:pPr>
      <w:spacing w:after="200"/>
    </w:pPr>
    <w:rPr>
      <w:i/>
      <w:iCs/>
      <w:color w:val="1F497D" w:themeColor="text2"/>
      <w:sz w:val="18"/>
      <w:szCs w:val="18"/>
    </w:rPr>
  </w:style>
  <w:style w:type="paragraph" w:styleId="af9">
    <w:name w:val="Normal (Web)"/>
    <w:basedOn w:val="a1"/>
    <w:uiPriority w:val="99"/>
    <w:unhideWhenUsed/>
    <w:rsid w:val="005E7EDF"/>
    <w:pPr>
      <w:spacing w:before="100" w:beforeAutospacing="1" w:after="100" w:afterAutospacing="1"/>
      <w:ind w:firstLine="0"/>
      <w:jc w:val="left"/>
    </w:pPr>
    <w:rPr>
      <w:sz w:val="24"/>
    </w:rPr>
  </w:style>
  <w:style w:type="character" w:customStyle="1" w:styleId="apple-converted-space">
    <w:name w:val="apple-converted-space"/>
    <w:basedOn w:val="a2"/>
    <w:rsid w:val="005E7EDF"/>
  </w:style>
  <w:style w:type="character" w:customStyle="1" w:styleId="fontgreenmiddle">
    <w:name w:val="font_green_middle"/>
    <w:basedOn w:val="a2"/>
    <w:rsid w:val="005E7EDF"/>
  </w:style>
  <w:style w:type="character" w:styleId="afa">
    <w:name w:val="Emphasis"/>
    <w:basedOn w:val="a2"/>
    <w:uiPriority w:val="20"/>
    <w:qFormat/>
    <w:rsid w:val="005E7EDF"/>
    <w:rPr>
      <w:i/>
      <w:iCs/>
    </w:rPr>
  </w:style>
  <w:style w:type="character" w:customStyle="1" w:styleId="atribut">
    <w:name w:val="atribut"/>
    <w:basedOn w:val="a2"/>
    <w:rsid w:val="005E7EDF"/>
  </w:style>
  <w:style w:type="character" w:customStyle="1" w:styleId="-1">
    <w:name w:val="Таблица-ед.изм. Знак"/>
    <w:link w:val="-0"/>
    <w:locked/>
    <w:rsid w:val="00736BDE"/>
    <w:rPr>
      <w:sz w:val="22"/>
      <w:szCs w:val="24"/>
    </w:rPr>
  </w:style>
  <w:style w:type="character" w:styleId="afb">
    <w:name w:val="annotation reference"/>
    <w:basedOn w:val="a2"/>
    <w:semiHidden/>
    <w:unhideWhenUsed/>
    <w:rsid w:val="00B72C62"/>
    <w:rPr>
      <w:sz w:val="16"/>
      <w:szCs w:val="16"/>
    </w:rPr>
  </w:style>
  <w:style w:type="paragraph" w:styleId="afc">
    <w:name w:val="annotation text"/>
    <w:basedOn w:val="a1"/>
    <w:link w:val="afd"/>
    <w:semiHidden/>
    <w:unhideWhenUsed/>
    <w:rsid w:val="00B72C62"/>
    <w:rPr>
      <w:sz w:val="20"/>
      <w:szCs w:val="20"/>
    </w:rPr>
  </w:style>
  <w:style w:type="character" w:customStyle="1" w:styleId="afd">
    <w:name w:val="Текст примечания Знак"/>
    <w:basedOn w:val="a2"/>
    <w:link w:val="afc"/>
    <w:semiHidden/>
    <w:rsid w:val="00B72C62"/>
  </w:style>
  <w:style w:type="paragraph" w:styleId="afe">
    <w:name w:val="annotation subject"/>
    <w:basedOn w:val="afc"/>
    <w:next w:val="afc"/>
    <w:link w:val="aff"/>
    <w:semiHidden/>
    <w:unhideWhenUsed/>
    <w:rsid w:val="00B72C62"/>
    <w:rPr>
      <w:b/>
      <w:bCs/>
    </w:rPr>
  </w:style>
  <w:style w:type="character" w:customStyle="1" w:styleId="aff">
    <w:name w:val="Тема примечания Знак"/>
    <w:basedOn w:val="afd"/>
    <w:link w:val="afe"/>
    <w:semiHidden/>
    <w:rsid w:val="00B72C62"/>
    <w:rPr>
      <w:b/>
      <w:bCs/>
    </w:rPr>
  </w:style>
  <w:style w:type="paragraph" w:customStyle="1" w:styleId="aff0">
    <w:name w:val="_Титул_Название сервиса"/>
    <w:basedOn w:val="a1"/>
    <w:link w:val="aff1"/>
    <w:rsid w:val="00060914"/>
    <w:pPr>
      <w:spacing w:before="240"/>
      <w:ind w:left="284" w:firstLine="567"/>
      <w:jc w:val="center"/>
    </w:pPr>
    <w:rPr>
      <w:b/>
      <w:color w:val="A6A6A6"/>
      <w:sz w:val="36"/>
      <w:szCs w:val="36"/>
    </w:rPr>
  </w:style>
  <w:style w:type="character" w:customStyle="1" w:styleId="aff1">
    <w:name w:val="_Титул_Название сервиса Знак"/>
    <w:link w:val="aff0"/>
    <w:rsid w:val="00060914"/>
    <w:rPr>
      <w:b/>
      <w:color w:val="A6A6A6"/>
      <w:sz w:val="36"/>
      <w:szCs w:val="36"/>
    </w:rPr>
  </w:style>
  <w:style w:type="paragraph" w:customStyle="1" w:styleId="aff2">
    <w:name w:val="_Заголовок таблицы"/>
    <w:basedOn w:val="a1"/>
    <w:rsid w:val="00D92F54"/>
    <w:pPr>
      <w:keepNext/>
      <w:spacing w:before="120" w:after="120"/>
      <w:ind w:firstLine="0"/>
      <w:jc w:val="center"/>
    </w:pPr>
    <w:rPr>
      <w:b/>
      <w:sz w:val="24"/>
    </w:rPr>
  </w:style>
  <w:style w:type="paragraph" w:customStyle="1" w:styleId="11">
    <w:name w:val="_Заголовок 1"/>
    <w:basedOn w:val="1"/>
    <w:qFormat/>
    <w:rsid w:val="00D92F54"/>
    <w:pPr>
      <w:keepLines/>
      <w:pageBreakBefore w:val="0"/>
      <w:numPr>
        <w:numId w:val="17"/>
      </w:numPr>
      <w:spacing w:before="200" w:after="200"/>
      <w:ind w:left="357"/>
    </w:pPr>
    <w:rPr>
      <w:rFonts w:ascii="Times New Roman Полужирный" w:hAnsi="Times New Roman Полужирный" w:cs="Times New Roman"/>
      <w:b/>
      <w:szCs w:val="32"/>
    </w:rPr>
  </w:style>
  <w:style w:type="paragraph" w:customStyle="1" w:styleId="31">
    <w:name w:val="_Заголовок 3"/>
    <w:basedOn w:val="3"/>
    <w:link w:val="32"/>
    <w:qFormat/>
    <w:rsid w:val="00D92F54"/>
    <w:pPr>
      <w:widowControl w:val="0"/>
      <w:tabs>
        <w:tab w:val="clear" w:pos="1701"/>
      </w:tabs>
      <w:autoSpaceDN w:val="0"/>
      <w:adjustRightInd w:val="0"/>
      <w:spacing w:before="120" w:after="120" w:line="360" w:lineRule="atLeast"/>
      <w:ind w:firstLine="0"/>
      <w:textAlignment w:val="baseline"/>
    </w:pPr>
    <w:rPr>
      <w:b/>
      <w:szCs w:val="26"/>
    </w:rPr>
  </w:style>
  <w:style w:type="paragraph" w:customStyle="1" w:styleId="aff3">
    <w:name w:val="_Основной с красной строки"/>
    <w:basedOn w:val="a1"/>
    <w:link w:val="aff4"/>
    <w:qFormat/>
    <w:rsid w:val="00D92F54"/>
    <w:pPr>
      <w:spacing w:line="360" w:lineRule="exact"/>
      <w:ind w:firstLine="709"/>
    </w:pPr>
    <w:rPr>
      <w:sz w:val="24"/>
    </w:rPr>
  </w:style>
  <w:style w:type="character" w:customStyle="1" w:styleId="32">
    <w:name w:val="_Заголовок 3 Знак"/>
    <w:link w:val="31"/>
    <w:rsid w:val="00D92F54"/>
    <w:rPr>
      <w:b/>
      <w:bCs/>
      <w:sz w:val="28"/>
      <w:szCs w:val="26"/>
    </w:rPr>
  </w:style>
  <w:style w:type="numbering" w:styleId="111111">
    <w:name w:val="Outline List 2"/>
    <w:basedOn w:val="a4"/>
    <w:rsid w:val="00D92F54"/>
    <w:pPr>
      <w:numPr>
        <w:numId w:val="16"/>
      </w:numPr>
    </w:pPr>
  </w:style>
  <w:style w:type="paragraph" w:customStyle="1" w:styleId="14">
    <w:name w:val="_Маркированный список уровня 1"/>
    <w:basedOn w:val="a1"/>
    <w:autoRedefine/>
    <w:rsid w:val="00D92F54"/>
    <w:pPr>
      <w:widowControl w:val="0"/>
      <w:tabs>
        <w:tab w:val="left" w:pos="1134"/>
      </w:tabs>
      <w:autoSpaceDN w:val="0"/>
      <w:adjustRightInd w:val="0"/>
      <w:spacing w:after="60" w:line="360" w:lineRule="atLeast"/>
      <w:ind w:firstLine="0"/>
      <w:jc w:val="left"/>
      <w:textAlignment w:val="baseline"/>
    </w:pPr>
    <w:rPr>
      <w:b/>
      <w:bCs/>
      <w:iCs/>
      <w:sz w:val="24"/>
    </w:rPr>
  </w:style>
  <w:style w:type="character" w:customStyle="1" w:styleId="aff4">
    <w:name w:val="_Основной с красной строки Знак"/>
    <w:link w:val="aff3"/>
    <w:rsid w:val="00D92F54"/>
    <w:rPr>
      <w:sz w:val="24"/>
      <w:szCs w:val="24"/>
    </w:rPr>
  </w:style>
  <w:style w:type="numbering" w:customStyle="1" w:styleId="5">
    <w:name w:val="Стиль5"/>
    <w:locked/>
    <w:rsid w:val="00D92F54"/>
    <w:pPr>
      <w:numPr>
        <w:numId w:val="17"/>
      </w:numPr>
    </w:pPr>
  </w:style>
  <w:style w:type="paragraph" w:customStyle="1" w:styleId="15">
    <w:name w:val="Абзац списка1"/>
    <w:basedOn w:val="a1"/>
    <w:uiPriority w:val="34"/>
    <w:qFormat/>
    <w:locked/>
    <w:rsid w:val="00D92F54"/>
    <w:pPr>
      <w:widowControl w:val="0"/>
      <w:autoSpaceDN w:val="0"/>
      <w:adjustRightInd w:val="0"/>
      <w:spacing w:line="360" w:lineRule="atLeast"/>
      <w:ind w:left="720" w:firstLine="0"/>
      <w:contextualSpacing/>
      <w:textAlignment w:val="baseline"/>
    </w:pPr>
    <w:rPr>
      <w:sz w:val="24"/>
    </w:rPr>
  </w:style>
  <w:style w:type="paragraph" w:customStyle="1" w:styleId="-11">
    <w:name w:val="Цветной список - Акцент 11"/>
    <w:basedOn w:val="a1"/>
    <w:qFormat/>
    <w:locked/>
    <w:rsid w:val="00D92F54"/>
    <w:pPr>
      <w:widowControl w:val="0"/>
      <w:autoSpaceDN w:val="0"/>
      <w:adjustRightInd w:val="0"/>
      <w:spacing w:line="360" w:lineRule="atLeast"/>
      <w:ind w:left="720" w:firstLine="0"/>
      <w:contextualSpacing/>
      <w:textAlignment w:val="baseline"/>
    </w:pPr>
    <w:rPr>
      <w:sz w:val="24"/>
    </w:rPr>
  </w:style>
  <w:style w:type="paragraph" w:customStyle="1" w:styleId="aff5">
    <w:name w:val="Базовый"/>
    <w:rsid w:val="00942CE9"/>
    <w:pPr>
      <w:tabs>
        <w:tab w:val="left" w:pos="708"/>
      </w:tabs>
      <w:suppressAutoHyphens/>
      <w:spacing w:after="200" w:line="276" w:lineRule="auto"/>
      <w:ind w:firstLine="851"/>
      <w:jc w:val="both"/>
    </w:pPr>
    <w:rPr>
      <w:rFonts w:cs="Lohit Devanagari"/>
      <w:color w:val="00000A"/>
      <w:sz w:val="28"/>
      <w:szCs w:val="24"/>
      <w:lang w:eastAsia="zh-CN" w:bidi="hi-IN"/>
    </w:rPr>
  </w:style>
</w:styles>
</file>

<file path=word/webSettings.xml><?xml version="1.0" encoding="utf-8"?>
<w:webSettings xmlns:r="http://schemas.openxmlformats.org/officeDocument/2006/relationships" xmlns:w="http://schemas.openxmlformats.org/wordprocessingml/2006/main">
  <w:divs>
    <w:div w:id="9623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oleObject" Target="embeddings/oleObject52.bin"/><Relationship Id="rId21" Type="http://schemas.openxmlformats.org/officeDocument/2006/relationships/image" Target="media/image9.png"/><Relationship Id="rId42" Type="http://schemas.openxmlformats.org/officeDocument/2006/relationships/oleObject" Target="embeddings/oleObject8.bin"/><Relationship Id="rId47" Type="http://schemas.openxmlformats.org/officeDocument/2006/relationships/image" Target="media/image25.wmf"/><Relationship Id="rId63" Type="http://schemas.openxmlformats.org/officeDocument/2006/relationships/image" Target="media/image32.wmf"/><Relationship Id="rId68" Type="http://schemas.openxmlformats.org/officeDocument/2006/relationships/oleObject" Target="embeddings/oleObject22.bin"/><Relationship Id="rId84" Type="http://schemas.openxmlformats.org/officeDocument/2006/relationships/oleObject" Target="embeddings/oleObject31.bin"/><Relationship Id="rId89" Type="http://schemas.openxmlformats.org/officeDocument/2006/relationships/oleObject" Target="embeddings/oleObject34.bin"/><Relationship Id="rId112" Type="http://schemas.openxmlformats.org/officeDocument/2006/relationships/oleObject" Target="embeddings/oleObject47.bin"/><Relationship Id="rId133" Type="http://schemas.openxmlformats.org/officeDocument/2006/relationships/fontTable" Target="fontTable.xml"/><Relationship Id="rId16" Type="http://schemas.openxmlformats.org/officeDocument/2006/relationships/image" Target="media/image4.jpeg"/><Relationship Id="rId107" Type="http://schemas.openxmlformats.org/officeDocument/2006/relationships/oleObject" Target="embeddings/oleObject43.bin"/><Relationship Id="rId11" Type="http://schemas.openxmlformats.org/officeDocument/2006/relationships/comments" Target="comments.xml"/><Relationship Id="rId32" Type="http://schemas.openxmlformats.org/officeDocument/2006/relationships/oleObject" Target="embeddings/oleObject3.bin"/><Relationship Id="rId37" Type="http://schemas.openxmlformats.org/officeDocument/2006/relationships/image" Target="media/image20.wmf"/><Relationship Id="rId53" Type="http://schemas.openxmlformats.org/officeDocument/2006/relationships/oleObject" Target="embeddings/oleObject14.bin"/><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40.wmf"/><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37.bin"/><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wmf"/><Relationship Id="rId30" Type="http://schemas.openxmlformats.org/officeDocument/2006/relationships/oleObject" Target="embeddings/oleObject2.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1.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35.wmf"/><Relationship Id="rId77" Type="http://schemas.openxmlformats.org/officeDocument/2006/relationships/image" Target="media/image39.wmf"/><Relationship Id="rId100" Type="http://schemas.openxmlformats.org/officeDocument/2006/relationships/image" Target="media/image49.wmf"/><Relationship Id="rId105" Type="http://schemas.openxmlformats.org/officeDocument/2006/relationships/oleObject" Target="embeddings/oleObject42.bin"/><Relationship Id="rId113" Type="http://schemas.openxmlformats.org/officeDocument/2006/relationships/oleObject" Target="embeddings/oleObject48.bin"/><Relationship Id="rId118" Type="http://schemas.openxmlformats.org/officeDocument/2006/relationships/oleObject" Target="embeddings/oleObject53.bin"/><Relationship Id="rId126" Type="http://schemas.openxmlformats.org/officeDocument/2006/relationships/oleObject" Target="embeddings/oleObject61.bin"/><Relationship Id="rId13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7.wmf"/><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image" Target="media/image48.wmf"/><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hyperlink" Target="http://ru.wikipedia.org/wiki/%D0%93%D0%BE%D1%81%D1%83%D0%B4%D0%B0%D1%80%D1%81%D1%82%D0%B2%D0%B5%D0%BD%D0%BD%D1%8B%D0%B5_%D1%83%D1%81%D0%BB%D1%83%D0%B3%D0%B8"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1.bin"/><Relationship Id="rId108" Type="http://schemas.openxmlformats.org/officeDocument/2006/relationships/image" Target="media/image53.wmf"/><Relationship Id="rId116"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4.wmf"/><Relationship Id="rId137" Type="http://schemas.microsoft.com/office/2011/relationships/people" Target="people.xml"/><Relationship Id="rId20" Type="http://schemas.openxmlformats.org/officeDocument/2006/relationships/image" Target="media/image8.png"/><Relationship Id="rId41" Type="http://schemas.openxmlformats.org/officeDocument/2006/relationships/image" Target="media/image22.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image" Target="media/image38.wmf"/><Relationship Id="rId83" Type="http://schemas.openxmlformats.org/officeDocument/2006/relationships/oleObject" Target="embeddings/oleObject30.bin"/><Relationship Id="rId88" Type="http://schemas.openxmlformats.org/officeDocument/2006/relationships/image" Target="media/image43.wmf"/><Relationship Id="rId91" Type="http://schemas.openxmlformats.org/officeDocument/2006/relationships/oleObject" Target="embeddings/oleObject35.bin"/><Relationship Id="rId96" Type="http://schemas.openxmlformats.org/officeDocument/2006/relationships/image" Target="media/image47.wmf"/><Relationship Id="rId111" Type="http://schemas.openxmlformats.org/officeDocument/2006/relationships/oleObject" Target="embeddings/oleObject46.bin"/><Relationship Id="rId13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6.wmf"/><Relationship Id="rId57" Type="http://schemas.openxmlformats.org/officeDocument/2006/relationships/image" Target="media/image29.wmf"/><Relationship Id="rId106" Type="http://schemas.openxmlformats.org/officeDocument/2006/relationships/image" Target="media/image52.wmf"/><Relationship Id="rId114" Type="http://schemas.openxmlformats.org/officeDocument/2006/relationships/oleObject" Target="embeddings/oleObject49.bin"/><Relationship Id="rId119" Type="http://schemas.openxmlformats.org/officeDocument/2006/relationships/oleObject" Target="embeddings/oleObject54.bin"/><Relationship Id="rId127" Type="http://schemas.openxmlformats.org/officeDocument/2006/relationships/oleObject" Target="embeddings/oleObject62.bin"/><Relationship Id="rId10" Type="http://schemas.openxmlformats.org/officeDocument/2006/relationships/footer" Target="footer1.xml"/><Relationship Id="rId31" Type="http://schemas.openxmlformats.org/officeDocument/2006/relationships/image" Target="media/image17.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8.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27.bin"/><Relationship Id="rId81" Type="http://schemas.openxmlformats.org/officeDocument/2006/relationships/image" Target="media/image41.wmf"/><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7.bin"/><Relationship Id="rId130" Type="http://schemas.openxmlformats.org/officeDocument/2006/relationships/oleObject" Target="embeddings/oleObject64.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6.jpeg"/><Relationship Id="rId39" Type="http://schemas.openxmlformats.org/officeDocument/2006/relationships/image" Target="media/image21.wmf"/><Relationship Id="rId109" Type="http://schemas.openxmlformats.org/officeDocument/2006/relationships/oleObject" Target="embeddings/oleObject44.bin"/><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8.wmf"/><Relationship Id="rId76" Type="http://schemas.openxmlformats.org/officeDocument/2006/relationships/oleObject" Target="embeddings/oleObject26.bin"/><Relationship Id="rId97" Type="http://schemas.openxmlformats.org/officeDocument/2006/relationships/oleObject" Target="embeddings/oleObject38.bin"/><Relationship Id="rId104" Type="http://schemas.openxmlformats.org/officeDocument/2006/relationships/image" Target="media/image51.wmf"/><Relationship Id="rId120" Type="http://schemas.openxmlformats.org/officeDocument/2006/relationships/oleObject" Target="embeddings/oleObject55.bin"/><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2.png"/><Relationship Id="rId40" Type="http://schemas.openxmlformats.org/officeDocument/2006/relationships/oleObject" Target="embeddings/oleObject7.bin"/><Relationship Id="rId45" Type="http://schemas.openxmlformats.org/officeDocument/2006/relationships/image" Target="media/image24.wmf"/><Relationship Id="rId66" Type="http://schemas.openxmlformats.org/officeDocument/2006/relationships/oleObject" Target="embeddings/oleObject21.bin"/><Relationship Id="rId87" Type="http://schemas.openxmlformats.org/officeDocument/2006/relationships/oleObject" Target="embeddings/oleObject33.bin"/><Relationship Id="rId110" Type="http://schemas.openxmlformats.org/officeDocument/2006/relationships/oleObject" Target="embeddings/oleObject45.bin"/><Relationship Id="rId115" Type="http://schemas.openxmlformats.org/officeDocument/2006/relationships/oleObject" Target="embeddings/oleObject50.bin"/><Relationship Id="rId131" Type="http://schemas.openxmlformats.org/officeDocument/2006/relationships/header" Target="header3.xml"/><Relationship Id="rId136" Type="http://schemas.microsoft.com/office/2011/relationships/commentsExtended" Target="commentsExtended.xml"/><Relationship Id="rId61" Type="http://schemas.openxmlformats.org/officeDocument/2006/relationships/image" Target="media/image31.wmf"/><Relationship Id="rId82" Type="http://schemas.openxmlformats.org/officeDocument/2006/relationships/oleObject" Target="embeddings/oleObject29.bin"/><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csc_diploma_v4.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F5F10-885B-4E9F-900C-358CEC48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csc_diploma_v4.6.dotx</Template>
  <TotalTime>739</TotalTime>
  <Pages>56</Pages>
  <Words>14563</Words>
  <Characters>83013</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SibSUTIS</Company>
  <LinksUpToDate>false</LinksUpToDate>
  <CharactersWithSpaces>97382</CharactersWithSpaces>
  <SharedDoc>false</SharedDoc>
  <HLinks>
    <vt:vector size="72" baseType="variant">
      <vt:variant>
        <vt:i4>1638463</vt:i4>
      </vt:variant>
      <vt:variant>
        <vt:i4>164</vt:i4>
      </vt:variant>
      <vt:variant>
        <vt:i4>0</vt:i4>
      </vt:variant>
      <vt:variant>
        <vt:i4>5</vt:i4>
      </vt:variant>
      <vt:variant>
        <vt:lpwstr/>
      </vt:variant>
      <vt:variant>
        <vt:lpwstr>_Toc226783382</vt:lpwstr>
      </vt:variant>
      <vt:variant>
        <vt:i4>1638463</vt:i4>
      </vt:variant>
      <vt:variant>
        <vt:i4>158</vt:i4>
      </vt:variant>
      <vt:variant>
        <vt:i4>0</vt:i4>
      </vt:variant>
      <vt:variant>
        <vt:i4>5</vt:i4>
      </vt:variant>
      <vt:variant>
        <vt:lpwstr/>
      </vt:variant>
      <vt:variant>
        <vt:lpwstr>_Toc226783381</vt:lpwstr>
      </vt:variant>
      <vt:variant>
        <vt:i4>1638463</vt:i4>
      </vt:variant>
      <vt:variant>
        <vt:i4>152</vt:i4>
      </vt:variant>
      <vt:variant>
        <vt:i4>0</vt:i4>
      </vt:variant>
      <vt:variant>
        <vt:i4>5</vt:i4>
      </vt:variant>
      <vt:variant>
        <vt:lpwstr/>
      </vt:variant>
      <vt:variant>
        <vt:lpwstr>_Toc226783380</vt:lpwstr>
      </vt:variant>
      <vt:variant>
        <vt:i4>1441855</vt:i4>
      </vt:variant>
      <vt:variant>
        <vt:i4>146</vt:i4>
      </vt:variant>
      <vt:variant>
        <vt:i4>0</vt:i4>
      </vt:variant>
      <vt:variant>
        <vt:i4>5</vt:i4>
      </vt:variant>
      <vt:variant>
        <vt:lpwstr/>
      </vt:variant>
      <vt:variant>
        <vt:lpwstr>_Toc226783379</vt:lpwstr>
      </vt:variant>
      <vt:variant>
        <vt:i4>1441855</vt:i4>
      </vt:variant>
      <vt:variant>
        <vt:i4>140</vt:i4>
      </vt:variant>
      <vt:variant>
        <vt:i4>0</vt:i4>
      </vt:variant>
      <vt:variant>
        <vt:i4>5</vt:i4>
      </vt:variant>
      <vt:variant>
        <vt:lpwstr/>
      </vt:variant>
      <vt:variant>
        <vt:lpwstr>_Toc226783378</vt:lpwstr>
      </vt:variant>
      <vt:variant>
        <vt:i4>1441855</vt:i4>
      </vt:variant>
      <vt:variant>
        <vt:i4>134</vt:i4>
      </vt:variant>
      <vt:variant>
        <vt:i4>0</vt:i4>
      </vt:variant>
      <vt:variant>
        <vt:i4>5</vt:i4>
      </vt:variant>
      <vt:variant>
        <vt:lpwstr/>
      </vt:variant>
      <vt:variant>
        <vt:lpwstr>_Toc226783377</vt:lpwstr>
      </vt:variant>
      <vt:variant>
        <vt:i4>1441855</vt:i4>
      </vt:variant>
      <vt:variant>
        <vt:i4>128</vt:i4>
      </vt:variant>
      <vt:variant>
        <vt:i4>0</vt:i4>
      </vt:variant>
      <vt:variant>
        <vt:i4>5</vt:i4>
      </vt:variant>
      <vt:variant>
        <vt:lpwstr/>
      </vt:variant>
      <vt:variant>
        <vt:lpwstr>_Toc226783376</vt:lpwstr>
      </vt:variant>
      <vt:variant>
        <vt:i4>1441855</vt:i4>
      </vt:variant>
      <vt:variant>
        <vt:i4>122</vt:i4>
      </vt:variant>
      <vt:variant>
        <vt:i4>0</vt:i4>
      </vt:variant>
      <vt:variant>
        <vt:i4>5</vt:i4>
      </vt:variant>
      <vt:variant>
        <vt:lpwstr/>
      </vt:variant>
      <vt:variant>
        <vt:lpwstr>_Toc226783375</vt:lpwstr>
      </vt:variant>
      <vt:variant>
        <vt:i4>1441855</vt:i4>
      </vt:variant>
      <vt:variant>
        <vt:i4>116</vt:i4>
      </vt:variant>
      <vt:variant>
        <vt:i4>0</vt:i4>
      </vt:variant>
      <vt:variant>
        <vt:i4>5</vt:i4>
      </vt:variant>
      <vt:variant>
        <vt:lpwstr/>
      </vt:variant>
      <vt:variant>
        <vt:lpwstr>_Toc226783374</vt:lpwstr>
      </vt:variant>
      <vt:variant>
        <vt:i4>1441855</vt:i4>
      </vt:variant>
      <vt:variant>
        <vt:i4>110</vt:i4>
      </vt:variant>
      <vt:variant>
        <vt:i4>0</vt:i4>
      </vt:variant>
      <vt:variant>
        <vt:i4>5</vt:i4>
      </vt:variant>
      <vt:variant>
        <vt:lpwstr/>
      </vt:variant>
      <vt:variant>
        <vt:lpwstr>_Toc226783373</vt:lpwstr>
      </vt:variant>
      <vt:variant>
        <vt:i4>1441855</vt:i4>
      </vt:variant>
      <vt:variant>
        <vt:i4>104</vt:i4>
      </vt:variant>
      <vt:variant>
        <vt:i4>0</vt:i4>
      </vt:variant>
      <vt:variant>
        <vt:i4>5</vt:i4>
      </vt:variant>
      <vt:variant>
        <vt:lpwstr/>
      </vt:variant>
      <vt:variant>
        <vt:lpwstr>_Toc226783372</vt:lpwstr>
      </vt:variant>
      <vt:variant>
        <vt:i4>1441855</vt:i4>
      </vt:variant>
      <vt:variant>
        <vt:i4>98</vt:i4>
      </vt:variant>
      <vt:variant>
        <vt:i4>0</vt:i4>
      </vt:variant>
      <vt:variant>
        <vt:i4>5</vt:i4>
      </vt:variant>
      <vt:variant>
        <vt:lpwstr/>
      </vt:variant>
      <vt:variant>
        <vt:lpwstr>_Toc226783371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41</cp:revision>
  <cp:lastPrinted>2014-04-14T04:34:00Z</cp:lastPrinted>
  <dcterms:created xsi:type="dcterms:W3CDTF">2015-05-25T01:31:00Z</dcterms:created>
  <dcterms:modified xsi:type="dcterms:W3CDTF">2015-06-14T13:40:00Z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азвание">
    <vt:lpwstr>Название дипломного проекта</vt:lpwstr>
  </property>
  <property fmtid="{D5CDD505-2E9C-101B-9397-08002B2CF9AE}" pid="3" name="Рук.ФИО">
    <vt:lpwstr>Петров П.П.</vt:lpwstr>
  </property>
  <property fmtid="{D5CDD505-2E9C-101B-9397-08002B2CF9AE}" pid="4" name="Рук.ФИО.полн">
    <vt:lpwstr>Петров Петр Петрович</vt:lpwstr>
  </property>
  <property fmtid="{D5CDD505-2E9C-101B-9397-08002B2CF9AE}" pid="5" name="Рук.СтепеньЗвание">
    <vt:lpwstr>д.т.н. профессор</vt:lpwstr>
  </property>
  <property fmtid="{D5CDD505-2E9C-101B-9397-08002B2CF9AE}" pid="6" name="Рук.Должность">
    <vt:lpwstr>Профессор Кафедры вычислительных систем ФГОБУ ВПО «СибГУТИ»</vt:lpwstr>
  </property>
  <property fmtid="{D5CDD505-2E9C-101B-9397-08002B2CF9AE}" pid="7" name="Рец.ФИО">
    <vt:lpwstr>Сидоров С.С.</vt:lpwstr>
  </property>
  <property fmtid="{D5CDD505-2E9C-101B-9397-08002B2CF9AE}" pid="8" name="Рец.ФИО.полн">
    <vt:lpwstr>Сидоров Сидор Сидорович</vt:lpwstr>
  </property>
  <property fmtid="{D5CDD505-2E9C-101B-9397-08002B2CF9AE}" pid="9" name="Рец.СтепеньЗвание">
    <vt:lpwstr>к.т.н. доцент</vt:lpwstr>
  </property>
  <property fmtid="{D5CDD505-2E9C-101B-9397-08002B2CF9AE}" pid="10" name="Рец.Должность">
    <vt:lpwstr>Доцент Кафедры вычислительных систем ФГОБУ ВПО «СибГУТИ»</vt:lpwstr>
  </property>
  <property fmtid="{D5CDD505-2E9C-101B-9397-08002B2CF9AE}" pid="11" name="Каф.Полн">
    <vt:lpwstr>вычислительных систем</vt:lpwstr>
  </property>
  <property fmtid="{D5CDD505-2E9C-101B-9397-08002B2CF9AE}" pid="12" name="Каф.Сокр">
    <vt:lpwstr>ВС</vt:lpwstr>
  </property>
  <property fmtid="{D5CDD505-2E9C-101B-9397-08002B2CF9AE}" pid="13" name="Каф.Зав.ФИО">
    <vt:lpwstr>Мамойленко С.Н.</vt:lpwstr>
  </property>
  <property fmtid="{D5CDD505-2E9C-101B-9397-08002B2CF9AE}" pid="14" name="Каф.Зав.СтепеньЗвание">
    <vt:lpwstr>доцент д.т.н.</vt:lpwstr>
  </property>
  <property fmtid="{D5CDD505-2E9C-101B-9397-08002B2CF9AE}" pid="15" name="Конс.ЭЧ.ФИО">
    <vt:lpwstr>Федоров Ф.Ф.</vt:lpwstr>
  </property>
  <property fmtid="{D5CDD505-2E9C-101B-9397-08002B2CF9AE}" pid="16" name="Конс.БЖ.ФИО">
    <vt:lpwstr>Денисов Д.Д.</vt:lpwstr>
  </property>
  <property fmtid="{D5CDD505-2E9C-101B-9397-08002B2CF9AE}" pid="17" name="Нормокнтр.ФИО">
    <vt:lpwstr>Гонцова А.В.</vt:lpwstr>
  </property>
  <property fmtid="{D5CDD505-2E9C-101B-9397-08002B2CF9AE}" pid="18" name="Шаблон.Дата">
    <vt:lpwstr>«_____» _________________</vt:lpwstr>
  </property>
  <property fmtid="{D5CDD505-2E9C-101B-9397-08002B2CF9AE}" pid="19" name="Шаблон.Подпись">
    <vt:lpwstr>___________</vt:lpwstr>
  </property>
  <property fmtid="{D5CDD505-2E9C-101B-9397-08002B2CF9AE}" pid="20" name="Приказ.Дата">
    <vt:lpwstr>«9» января 2014 г.</vt:lpwstr>
  </property>
  <property fmtid="{D5CDD505-2E9C-101B-9397-08002B2CF9AE}" pid="21" name="Приказ.Номер">
    <vt:lpwstr>4/3-14</vt:lpwstr>
  </property>
  <property fmtid="{D5CDD505-2E9C-101B-9397-08002B2CF9AE}" pid="22" name="Студ.ФИО">
    <vt:lpwstr>Иванов И.И.</vt:lpwstr>
  </property>
  <property fmtid="{D5CDD505-2E9C-101B-9397-08002B2CF9AE}" pid="23" name="Студ.ФИО.полн">
    <vt:lpwstr>Иванов Иван Иванович</vt:lpwstr>
  </property>
  <property fmtid="{D5CDD505-2E9C-101B-9397-08002B2CF9AE}" pid="24" name="Студ.ФИО.родит">
    <vt:lpwstr>Иванова И.И.</vt:lpwstr>
  </property>
  <property fmtid="{D5CDD505-2E9C-101B-9397-08002B2CF9AE}" pid="25" name="Студ.ФИО.дат">
    <vt:lpwstr>Иванову И.И.</vt:lpwstr>
  </property>
  <property fmtid="{D5CDD505-2E9C-101B-9397-08002B2CF9AE}" pid="26" name="Студ.Факультет">
    <vt:lpwstr>ИВТ</vt:lpwstr>
  </property>
  <property fmtid="{D5CDD505-2E9C-101B-9397-08002B2CF9AE}" pid="27" name="Студ.Группа">
    <vt:lpwstr>ВМ-ХХ</vt:lpwstr>
  </property>
  <property fmtid="{D5CDD505-2E9C-101B-9397-08002B2CF9AE}" pid="28" name="Студента/ки">
    <vt:lpwstr>а</vt:lpwstr>
  </property>
  <property fmtid="{D5CDD505-2E9C-101B-9397-08002B2CF9AE}" pid="29" name="Сдача.Дата">
    <vt:lpwstr>9 июня 2014 г.</vt:lpwstr>
  </property>
  <property fmtid="{D5CDD505-2E9C-101B-9397-08002B2CF9AE}" pid="30" name="НомерРаздела.ЭЧ">
    <vt:lpwstr>4</vt:lpwstr>
  </property>
  <property fmtid="{D5CDD505-2E9C-101B-9397-08002B2CF9AE}" pid="31" name="НомерРаздела.БЖ">
    <vt:lpwstr>5</vt:lpwstr>
  </property>
</Properties>
</file>